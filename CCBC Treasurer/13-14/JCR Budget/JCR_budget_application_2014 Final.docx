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2510EA" w:rsidRPr="009C196C">
        <w:t>3</w:t>
      </w:r>
      <w:r w:rsidRPr="009C196C">
        <w:t>-201</w:t>
      </w:r>
      <w:r w:rsidR="002510EA" w:rsidRPr="009C196C">
        <w:t>4</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proofErr w:type="gramStart"/>
      <w:r w:rsidRPr="009C196C">
        <w:t>Finance, Administration and Fundraising Details</w:t>
      </w:r>
      <w:r w:rsidR="00D246DB">
        <w:t>.</w:t>
      </w:r>
      <w:proofErr w:type="gramEnd"/>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B35E49" w:rsidP="00F440A5">
      <w:pPr>
        <w:jc w:val="center"/>
        <w:rPr>
          <w:b/>
        </w:rPr>
      </w:pPr>
      <w:r w:rsidRPr="00D246DB">
        <w:rPr>
          <w:b/>
        </w:rPr>
        <w:t>Lucy Griffin</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AB5722" w:rsidP="00F440A5">
      <w:pPr>
        <w:jc w:val="center"/>
      </w:pPr>
      <w:hyperlink r:id="rId10" w:history="1">
        <w:r w:rsidR="00B35E49" w:rsidRPr="00D246DB">
          <w:rPr>
            <w:rStyle w:val="Hyperlink"/>
            <w:b/>
            <w:color w:val="auto"/>
            <w:u w:val="none"/>
          </w:rPr>
          <w:t>lg359</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381391361"/>
      <w:r w:rsidRPr="00501BA1">
        <w:lastRenderedPageBreak/>
        <w:t>Contents</w:t>
      </w:r>
      <w:r w:rsidRPr="009C196C">
        <w:t>:</w:t>
      </w:r>
      <w:bookmarkEnd w:id="1"/>
    </w:p>
    <w:p w:rsidR="00F440A5" w:rsidRDefault="00F440A5" w:rsidP="00A34E1B">
      <w:pPr>
        <w:sectPr w:rsidR="00F440A5">
          <w:headerReference w:type="default" r:id="rId11"/>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7B76C9" w:rsidRDefault="001E7B83">
      <w:pPr>
        <w:pStyle w:val="TOC1"/>
        <w:tabs>
          <w:tab w:val="right" w:leader="dot" w:pos="10070"/>
        </w:tabs>
        <w:rPr>
          <w:ins w:id="2" w:author="lucy" w:date="2014-02-28T22:53:00Z"/>
          <w:noProof/>
          <w:lang w:val="en-GB" w:eastAsia="en-GB"/>
        </w:rPr>
      </w:pPr>
      <w:r w:rsidRPr="00E1648A">
        <w:rPr>
          <w:sz w:val="20"/>
          <w:szCs w:val="20"/>
        </w:rPr>
        <w:fldChar w:fldCharType="begin"/>
      </w:r>
      <w:r w:rsidR="00F440A5" w:rsidRPr="00E1648A">
        <w:rPr>
          <w:sz w:val="20"/>
          <w:szCs w:val="20"/>
        </w:rPr>
        <w:instrText xml:space="preserve"> TOC \o "1-2" \h \z \u </w:instrText>
      </w:r>
      <w:r w:rsidRPr="00E1648A">
        <w:rPr>
          <w:sz w:val="20"/>
          <w:szCs w:val="20"/>
        </w:rPr>
        <w:fldChar w:fldCharType="separate"/>
      </w:r>
      <w:ins w:id="3" w:author="lucy" w:date="2014-02-28T22:53:00Z">
        <w:r w:rsidR="007B76C9" w:rsidRPr="00972BA3">
          <w:rPr>
            <w:rStyle w:val="Hyperlink"/>
            <w:noProof/>
          </w:rPr>
          <w:fldChar w:fldCharType="begin"/>
        </w:r>
        <w:r w:rsidR="007B76C9" w:rsidRPr="00972BA3">
          <w:rPr>
            <w:rStyle w:val="Hyperlink"/>
            <w:noProof/>
          </w:rPr>
          <w:instrText xml:space="preserve"> </w:instrText>
        </w:r>
        <w:r w:rsidR="007B76C9">
          <w:rPr>
            <w:noProof/>
          </w:rPr>
          <w:instrText>HYPERLINK \l "_Toc381391361"</w:instrText>
        </w:r>
        <w:r w:rsidR="007B76C9" w:rsidRPr="00972BA3">
          <w:rPr>
            <w:rStyle w:val="Hyperlink"/>
            <w:noProof/>
          </w:rPr>
          <w:instrText xml:space="preserve"> </w:instrText>
        </w:r>
        <w:r w:rsidR="007B76C9" w:rsidRPr="00972BA3">
          <w:rPr>
            <w:rStyle w:val="Hyperlink"/>
            <w:noProof/>
          </w:rPr>
        </w:r>
        <w:r w:rsidR="007B76C9" w:rsidRPr="00972BA3">
          <w:rPr>
            <w:rStyle w:val="Hyperlink"/>
            <w:noProof/>
          </w:rPr>
          <w:fldChar w:fldCharType="separate"/>
        </w:r>
        <w:r w:rsidR="007B76C9" w:rsidRPr="00972BA3">
          <w:rPr>
            <w:rStyle w:val="Hyperlink"/>
            <w:noProof/>
          </w:rPr>
          <w:t>Contents:</w:t>
        </w:r>
        <w:r w:rsidR="007B76C9">
          <w:rPr>
            <w:noProof/>
            <w:webHidden/>
          </w:rPr>
          <w:tab/>
        </w:r>
        <w:r w:rsidR="007B76C9">
          <w:rPr>
            <w:noProof/>
            <w:webHidden/>
          </w:rPr>
          <w:fldChar w:fldCharType="begin"/>
        </w:r>
        <w:r w:rsidR="007B76C9">
          <w:rPr>
            <w:noProof/>
            <w:webHidden/>
          </w:rPr>
          <w:instrText xml:space="preserve"> PAGEREF _Toc381391361 \h </w:instrText>
        </w:r>
        <w:r w:rsidR="007B76C9">
          <w:rPr>
            <w:noProof/>
            <w:webHidden/>
          </w:rPr>
        </w:r>
      </w:ins>
      <w:r w:rsidR="007B76C9">
        <w:rPr>
          <w:noProof/>
          <w:webHidden/>
        </w:rPr>
        <w:fldChar w:fldCharType="separate"/>
      </w:r>
      <w:ins w:id="4" w:author="lucy" w:date="2014-02-28T22:55:00Z">
        <w:r w:rsidR="00AB5722">
          <w:rPr>
            <w:noProof/>
            <w:webHidden/>
          </w:rPr>
          <w:t>2</w:t>
        </w:r>
      </w:ins>
      <w:ins w:id="5" w:author="lucy" w:date="2014-02-28T22:53:00Z">
        <w:r w:rsidR="007B76C9">
          <w:rPr>
            <w:noProof/>
            <w:webHidden/>
          </w:rPr>
          <w:fldChar w:fldCharType="end"/>
        </w:r>
        <w:r w:rsidR="007B76C9" w:rsidRPr="00972BA3">
          <w:rPr>
            <w:rStyle w:val="Hyperlink"/>
            <w:noProof/>
          </w:rPr>
          <w:fldChar w:fldCharType="end"/>
        </w:r>
      </w:ins>
    </w:p>
    <w:p w:rsidR="007B76C9" w:rsidRDefault="007B76C9">
      <w:pPr>
        <w:pStyle w:val="TOC1"/>
        <w:tabs>
          <w:tab w:val="right" w:leader="dot" w:pos="10070"/>
        </w:tabs>
        <w:rPr>
          <w:ins w:id="6" w:author="lucy" w:date="2014-02-28T22:53:00Z"/>
          <w:noProof/>
          <w:lang w:val="en-GB" w:eastAsia="en-GB"/>
        </w:rPr>
      </w:pPr>
      <w:ins w:id="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"_Toc381391362"</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Background</w:t>
        </w:r>
        <w:r>
          <w:rPr>
            <w:noProof/>
            <w:webHidden/>
          </w:rPr>
          <w:tab/>
        </w:r>
        <w:r>
          <w:rPr>
            <w:noProof/>
            <w:webHidden/>
          </w:rPr>
          <w:fldChar w:fldCharType="begin"/>
        </w:r>
        <w:r>
          <w:rPr>
            <w:noProof/>
            <w:webHidden/>
          </w:rPr>
          <w:instrText xml:space="preserve"> PAGEREF _Toc381391362 \h </w:instrText>
        </w:r>
        <w:r>
          <w:rPr>
            <w:noProof/>
            <w:webHidden/>
          </w:rPr>
        </w:r>
      </w:ins>
      <w:r>
        <w:rPr>
          <w:noProof/>
          <w:webHidden/>
        </w:rPr>
        <w:fldChar w:fldCharType="separate"/>
      </w:r>
      <w:ins w:id="8" w:author="lucy" w:date="2014-02-28T22:55:00Z">
        <w:r w:rsidR="00AB5722">
          <w:rPr>
            <w:noProof/>
            <w:webHidden/>
          </w:rPr>
          <w:t>3</w:t>
        </w:r>
      </w:ins>
      <w:ins w:id="9"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10" w:author="lucy" w:date="2014-02-28T22:53:00Z"/>
          <w:noProof/>
          <w:lang w:val="en-GB" w:eastAsia="en-GB"/>
        </w:rPr>
      </w:pPr>
      <w:ins w:id="1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"_Toc381391363"</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The Boat Club in College</w:t>
        </w:r>
        <w:r>
          <w:rPr>
            <w:noProof/>
            <w:webHidden/>
          </w:rPr>
          <w:tab/>
        </w:r>
        <w:r>
          <w:rPr>
            <w:noProof/>
            <w:webHidden/>
          </w:rPr>
          <w:fldChar w:fldCharType="begin"/>
        </w:r>
        <w:r>
          <w:rPr>
            <w:noProof/>
            <w:webHidden/>
          </w:rPr>
          <w:instrText xml:space="preserve"> PAGEREF _Toc381391363 \h </w:instrText>
        </w:r>
        <w:r>
          <w:rPr>
            <w:noProof/>
            <w:webHidden/>
          </w:rPr>
        </w:r>
      </w:ins>
      <w:r>
        <w:rPr>
          <w:noProof/>
          <w:webHidden/>
        </w:rPr>
        <w:fldChar w:fldCharType="separate"/>
      </w:r>
      <w:ins w:id="12" w:author="lucy" w:date="2014-02-28T22:55:00Z">
        <w:r w:rsidR="00AB5722">
          <w:rPr>
            <w:noProof/>
            <w:webHidden/>
          </w:rPr>
          <w:t>4</w:t>
        </w:r>
      </w:ins>
      <w:ins w:id="13"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14" w:author="lucy" w:date="2014-02-28T22:53:00Z"/>
          <w:noProof/>
          <w:lang w:val="en-GB" w:eastAsia="en-GB"/>
        </w:rPr>
      </w:pPr>
      <w:ins w:id="1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"_Toc381391364"</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Administrative Structure</w:t>
        </w:r>
        <w:r>
          <w:rPr>
            <w:noProof/>
            <w:webHidden/>
          </w:rPr>
          <w:tab/>
        </w:r>
        <w:r>
          <w:rPr>
            <w:noProof/>
            <w:webHidden/>
          </w:rPr>
          <w:fldChar w:fldCharType="begin"/>
        </w:r>
        <w:r>
          <w:rPr>
            <w:noProof/>
            <w:webHidden/>
          </w:rPr>
          <w:instrText xml:space="preserve"> PAGEREF _Toc381391364 \h </w:instrText>
        </w:r>
        <w:r>
          <w:rPr>
            <w:noProof/>
            <w:webHidden/>
          </w:rPr>
        </w:r>
      </w:ins>
      <w:r>
        <w:rPr>
          <w:noProof/>
          <w:webHidden/>
        </w:rPr>
        <w:fldChar w:fldCharType="separate"/>
      </w:r>
      <w:ins w:id="16" w:author="lucy" w:date="2014-02-28T22:55:00Z">
        <w:r w:rsidR="00AB5722">
          <w:rPr>
            <w:noProof/>
            <w:webHidden/>
          </w:rPr>
          <w:t>5</w:t>
        </w:r>
      </w:ins>
      <w:ins w:id="17"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18" w:author="lucy" w:date="2014-02-28T22:53:00Z"/>
          <w:noProof/>
          <w:lang w:val="en-GB" w:eastAsia="en-GB"/>
        </w:rPr>
      </w:pPr>
      <w:ins w:id="1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"_Toc381391365"</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The Student Officers</w:t>
        </w:r>
        <w:r>
          <w:rPr>
            <w:noProof/>
            <w:webHidden/>
          </w:rPr>
          <w:tab/>
        </w:r>
        <w:r>
          <w:rPr>
            <w:noProof/>
            <w:webHidden/>
          </w:rPr>
          <w:fldChar w:fldCharType="begin"/>
        </w:r>
        <w:r>
          <w:rPr>
            <w:noProof/>
            <w:webHidden/>
          </w:rPr>
          <w:instrText xml:space="preserve"> PAGEREF _Toc381391365 \h </w:instrText>
        </w:r>
        <w:r>
          <w:rPr>
            <w:noProof/>
            <w:webHidden/>
          </w:rPr>
        </w:r>
      </w:ins>
      <w:r>
        <w:rPr>
          <w:noProof/>
          <w:webHidden/>
        </w:rPr>
        <w:fldChar w:fldCharType="separate"/>
      </w:r>
      <w:ins w:id="20" w:author="lucy" w:date="2014-02-28T22:55:00Z">
        <w:r w:rsidR="00AB5722">
          <w:rPr>
            <w:noProof/>
            <w:webHidden/>
          </w:rPr>
          <w:t>5</w:t>
        </w:r>
      </w:ins>
      <w:ins w:id="21"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22" w:author="lucy" w:date="2014-02-28T22:53:00Z"/>
          <w:noProof/>
          <w:lang w:val="en-GB" w:eastAsia="en-GB"/>
        </w:rPr>
      </w:pPr>
      <w:ins w:id="2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"_Toc381391366"</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The Steering Committee</w:t>
        </w:r>
        <w:r>
          <w:rPr>
            <w:noProof/>
            <w:webHidden/>
          </w:rPr>
          <w:tab/>
        </w:r>
        <w:r>
          <w:rPr>
            <w:noProof/>
            <w:webHidden/>
          </w:rPr>
          <w:fldChar w:fldCharType="begin"/>
        </w:r>
        <w:r>
          <w:rPr>
            <w:noProof/>
            <w:webHidden/>
          </w:rPr>
          <w:instrText xml:space="preserve"> PAGEREF _Toc381391366 \h </w:instrText>
        </w:r>
        <w:r>
          <w:rPr>
            <w:noProof/>
            <w:webHidden/>
          </w:rPr>
        </w:r>
      </w:ins>
      <w:r>
        <w:rPr>
          <w:noProof/>
          <w:webHidden/>
        </w:rPr>
        <w:fldChar w:fldCharType="separate"/>
      </w:r>
      <w:ins w:id="24" w:author="lucy" w:date="2014-02-28T22:55:00Z">
        <w:r w:rsidR="00AB5722">
          <w:rPr>
            <w:noProof/>
            <w:webHidden/>
          </w:rPr>
          <w:t>5</w:t>
        </w:r>
      </w:ins>
      <w:ins w:id="25"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26" w:author="lucy" w:date="2014-02-28T22:53:00Z"/>
          <w:noProof/>
          <w:lang w:val="en-GB" w:eastAsia="en-GB"/>
        </w:rPr>
      </w:pPr>
      <w:ins w:id="2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"_Toc381391367"</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Resources</w:t>
        </w:r>
        <w:r>
          <w:rPr>
            <w:noProof/>
            <w:webHidden/>
          </w:rPr>
          <w:tab/>
        </w:r>
        <w:r>
          <w:rPr>
            <w:noProof/>
            <w:webHidden/>
          </w:rPr>
          <w:fldChar w:fldCharType="begin"/>
        </w:r>
        <w:r>
          <w:rPr>
            <w:noProof/>
            <w:webHidden/>
          </w:rPr>
          <w:instrText xml:space="preserve"> PAGEREF _Toc381391367 \h </w:instrText>
        </w:r>
        <w:r>
          <w:rPr>
            <w:noProof/>
            <w:webHidden/>
          </w:rPr>
        </w:r>
      </w:ins>
      <w:r>
        <w:rPr>
          <w:noProof/>
          <w:webHidden/>
        </w:rPr>
        <w:fldChar w:fldCharType="separate"/>
      </w:r>
      <w:ins w:id="28" w:author="lucy" w:date="2014-02-28T22:55:00Z">
        <w:r w:rsidR="00AB5722">
          <w:rPr>
            <w:noProof/>
            <w:webHidden/>
          </w:rPr>
          <w:t>6</w:t>
        </w:r>
      </w:ins>
      <w:ins w:id="29"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30" w:author="lucy" w:date="2014-02-28T22:53:00Z"/>
          <w:noProof/>
          <w:lang w:val="en-GB" w:eastAsia="en-GB"/>
        </w:rPr>
      </w:pPr>
      <w:ins w:id="3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"_Toc381391368"</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Boat House Manager</w:t>
        </w:r>
        <w:r>
          <w:rPr>
            <w:noProof/>
            <w:webHidden/>
          </w:rPr>
          <w:tab/>
        </w:r>
        <w:r>
          <w:rPr>
            <w:noProof/>
            <w:webHidden/>
          </w:rPr>
          <w:fldChar w:fldCharType="begin"/>
        </w:r>
        <w:r>
          <w:rPr>
            <w:noProof/>
            <w:webHidden/>
          </w:rPr>
          <w:instrText xml:space="preserve"> PAGEREF _Toc381391368 \h </w:instrText>
        </w:r>
        <w:r>
          <w:rPr>
            <w:noProof/>
            <w:webHidden/>
          </w:rPr>
        </w:r>
      </w:ins>
      <w:r>
        <w:rPr>
          <w:noProof/>
          <w:webHidden/>
        </w:rPr>
        <w:fldChar w:fldCharType="separate"/>
      </w:r>
      <w:ins w:id="32" w:author="lucy" w:date="2014-02-28T22:55:00Z">
        <w:r w:rsidR="00AB5722">
          <w:rPr>
            <w:noProof/>
            <w:webHidden/>
          </w:rPr>
          <w:t>6</w:t>
        </w:r>
      </w:ins>
      <w:ins w:id="33"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34" w:author="lucy" w:date="2014-02-28T22:53:00Z"/>
          <w:noProof/>
          <w:lang w:val="en-GB" w:eastAsia="en-GB"/>
        </w:rPr>
      </w:pPr>
      <w:ins w:id="3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"_Toc381391369"</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Boathouse</w:t>
        </w:r>
        <w:r>
          <w:rPr>
            <w:noProof/>
            <w:webHidden/>
          </w:rPr>
          <w:tab/>
        </w:r>
        <w:r>
          <w:rPr>
            <w:noProof/>
            <w:webHidden/>
          </w:rPr>
          <w:fldChar w:fldCharType="begin"/>
        </w:r>
        <w:r>
          <w:rPr>
            <w:noProof/>
            <w:webHidden/>
          </w:rPr>
          <w:instrText xml:space="preserve"> PAGEREF _Toc381391369 \h </w:instrText>
        </w:r>
        <w:r>
          <w:rPr>
            <w:noProof/>
            <w:webHidden/>
          </w:rPr>
        </w:r>
      </w:ins>
      <w:r>
        <w:rPr>
          <w:noProof/>
          <w:webHidden/>
        </w:rPr>
        <w:fldChar w:fldCharType="separate"/>
      </w:r>
      <w:ins w:id="36" w:author="lucy" w:date="2014-02-28T22:55:00Z">
        <w:r w:rsidR="00AB5722">
          <w:rPr>
            <w:noProof/>
            <w:webHidden/>
          </w:rPr>
          <w:t>7</w:t>
        </w:r>
      </w:ins>
      <w:ins w:id="37"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38" w:author="lucy" w:date="2014-02-28T22:53:00Z"/>
          <w:noProof/>
          <w:lang w:val="en-GB" w:eastAsia="en-GB"/>
        </w:rPr>
      </w:pPr>
      <w:ins w:id="3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"_Toc381391370"</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Equipment</w:t>
        </w:r>
        <w:r>
          <w:rPr>
            <w:noProof/>
            <w:webHidden/>
          </w:rPr>
          <w:tab/>
        </w:r>
        <w:r>
          <w:rPr>
            <w:noProof/>
            <w:webHidden/>
          </w:rPr>
          <w:fldChar w:fldCharType="begin"/>
        </w:r>
        <w:r>
          <w:rPr>
            <w:noProof/>
            <w:webHidden/>
          </w:rPr>
          <w:instrText xml:space="preserve"> PAGEREF _Toc381391370 \h </w:instrText>
        </w:r>
        <w:r>
          <w:rPr>
            <w:noProof/>
            <w:webHidden/>
          </w:rPr>
        </w:r>
      </w:ins>
      <w:r>
        <w:rPr>
          <w:noProof/>
          <w:webHidden/>
        </w:rPr>
        <w:fldChar w:fldCharType="separate"/>
      </w:r>
      <w:ins w:id="40" w:author="lucy" w:date="2014-02-28T22:55:00Z">
        <w:r w:rsidR="00AB5722">
          <w:rPr>
            <w:noProof/>
            <w:webHidden/>
          </w:rPr>
          <w:t>7</w:t>
        </w:r>
      </w:ins>
      <w:ins w:id="41"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42" w:author="lucy" w:date="2014-02-28T22:53:00Z"/>
          <w:noProof/>
          <w:lang w:val="en-GB" w:eastAsia="en-GB"/>
        </w:rPr>
      </w:pPr>
      <w:ins w:id="4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"_Toc381391371"</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Funding</w:t>
        </w:r>
        <w:r>
          <w:rPr>
            <w:noProof/>
            <w:webHidden/>
          </w:rPr>
          <w:tab/>
        </w:r>
        <w:r>
          <w:rPr>
            <w:noProof/>
            <w:webHidden/>
          </w:rPr>
          <w:fldChar w:fldCharType="begin"/>
        </w:r>
        <w:r>
          <w:rPr>
            <w:noProof/>
            <w:webHidden/>
          </w:rPr>
          <w:instrText xml:space="preserve"> PAGEREF _Toc381391371 \h </w:instrText>
        </w:r>
        <w:r>
          <w:rPr>
            <w:noProof/>
            <w:webHidden/>
          </w:rPr>
        </w:r>
      </w:ins>
      <w:r>
        <w:rPr>
          <w:noProof/>
          <w:webHidden/>
        </w:rPr>
        <w:fldChar w:fldCharType="separate"/>
      </w:r>
      <w:ins w:id="44" w:author="lucy" w:date="2014-02-28T22:55:00Z">
        <w:r w:rsidR="00AB5722">
          <w:rPr>
            <w:noProof/>
            <w:webHidden/>
          </w:rPr>
          <w:t>8</w:t>
        </w:r>
      </w:ins>
      <w:ins w:id="45"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46" w:author="lucy" w:date="2014-02-28T22:53:00Z"/>
          <w:noProof/>
          <w:lang w:val="en-GB" w:eastAsia="en-GB"/>
        </w:rPr>
      </w:pPr>
      <w:ins w:id="4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"_Toc381391372"</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Sponsorship</w:t>
        </w:r>
        <w:r>
          <w:rPr>
            <w:noProof/>
            <w:webHidden/>
          </w:rPr>
          <w:tab/>
        </w:r>
        <w:r>
          <w:rPr>
            <w:noProof/>
            <w:webHidden/>
          </w:rPr>
          <w:fldChar w:fldCharType="begin"/>
        </w:r>
        <w:r>
          <w:rPr>
            <w:noProof/>
            <w:webHidden/>
          </w:rPr>
          <w:instrText xml:space="preserve"> PAGEREF _Toc381391372 \h </w:instrText>
        </w:r>
        <w:r>
          <w:rPr>
            <w:noProof/>
            <w:webHidden/>
          </w:rPr>
        </w:r>
      </w:ins>
      <w:r>
        <w:rPr>
          <w:noProof/>
          <w:webHidden/>
        </w:rPr>
        <w:fldChar w:fldCharType="separate"/>
      </w:r>
      <w:ins w:id="48" w:author="lucy" w:date="2014-02-28T22:55:00Z">
        <w:r w:rsidR="00AB5722">
          <w:rPr>
            <w:noProof/>
            <w:webHidden/>
          </w:rPr>
          <w:t>8</w:t>
        </w:r>
      </w:ins>
      <w:ins w:id="49"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50" w:author="lucy" w:date="2014-02-28T22:53:00Z"/>
          <w:noProof/>
          <w:lang w:val="en-GB" w:eastAsia="en-GB"/>
        </w:rPr>
      </w:pPr>
      <w:ins w:id="5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"_Toc381391373"</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Old Members and the Blades Association</w:t>
        </w:r>
        <w:r>
          <w:rPr>
            <w:noProof/>
            <w:webHidden/>
          </w:rPr>
          <w:tab/>
        </w:r>
        <w:r>
          <w:rPr>
            <w:noProof/>
            <w:webHidden/>
          </w:rPr>
          <w:fldChar w:fldCharType="begin"/>
        </w:r>
        <w:r>
          <w:rPr>
            <w:noProof/>
            <w:webHidden/>
          </w:rPr>
          <w:instrText xml:space="preserve"> PAGEREF _Toc381391373 \h </w:instrText>
        </w:r>
        <w:r>
          <w:rPr>
            <w:noProof/>
            <w:webHidden/>
          </w:rPr>
        </w:r>
      </w:ins>
      <w:r>
        <w:rPr>
          <w:noProof/>
          <w:webHidden/>
        </w:rPr>
        <w:fldChar w:fldCharType="separate"/>
      </w:r>
      <w:ins w:id="52" w:author="lucy" w:date="2014-02-28T22:55:00Z">
        <w:r w:rsidR="00AB5722">
          <w:rPr>
            <w:noProof/>
            <w:webHidden/>
          </w:rPr>
          <w:t>8</w:t>
        </w:r>
      </w:ins>
      <w:ins w:id="53"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54" w:author="lucy" w:date="2014-02-28T22:53:00Z"/>
          <w:noProof/>
          <w:lang w:val="en-GB" w:eastAsia="en-GB"/>
        </w:rPr>
      </w:pPr>
      <w:ins w:id="5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"_Toc381391374"</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JCR contribution</w:t>
        </w:r>
        <w:r>
          <w:rPr>
            <w:noProof/>
            <w:webHidden/>
          </w:rPr>
          <w:tab/>
        </w:r>
        <w:r>
          <w:rPr>
            <w:noProof/>
            <w:webHidden/>
          </w:rPr>
          <w:fldChar w:fldCharType="begin"/>
        </w:r>
        <w:r>
          <w:rPr>
            <w:noProof/>
            <w:webHidden/>
          </w:rPr>
          <w:instrText xml:space="preserve"> PAGEREF _Toc381391374 \h </w:instrText>
        </w:r>
        <w:r>
          <w:rPr>
            <w:noProof/>
            <w:webHidden/>
          </w:rPr>
        </w:r>
      </w:ins>
      <w:r>
        <w:rPr>
          <w:noProof/>
          <w:webHidden/>
        </w:rPr>
        <w:fldChar w:fldCharType="separate"/>
      </w:r>
      <w:ins w:id="56" w:author="lucy" w:date="2014-02-28T22:55:00Z">
        <w:r w:rsidR="00AB5722">
          <w:rPr>
            <w:noProof/>
            <w:webHidden/>
          </w:rPr>
          <w:t>8</w:t>
        </w:r>
      </w:ins>
      <w:ins w:id="57"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58" w:author="lucy" w:date="2014-02-28T22:53:00Z"/>
          <w:noProof/>
          <w:lang w:val="en-GB" w:eastAsia="en-GB"/>
        </w:rPr>
      </w:pPr>
      <w:ins w:id="5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"_Toc381391375"</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Current Members</w:t>
        </w:r>
        <w:r>
          <w:rPr>
            <w:noProof/>
            <w:webHidden/>
          </w:rPr>
          <w:tab/>
        </w:r>
        <w:r>
          <w:rPr>
            <w:noProof/>
            <w:webHidden/>
          </w:rPr>
          <w:fldChar w:fldCharType="begin"/>
        </w:r>
        <w:r>
          <w:rPr>
            <w:noProof/>
            <w:webHidden/>
          </w:rPr>
          <w:instrText xml:space="preserve"> PAGEREF _Toc381391375 \h </w:instrText>
        </w:r>
        <w:r>
          <w:rPr>
            <w:noProof/>
            <w:webHidden/>
          </w:rPr>
        </w:r>
      </w:ins>
      <w:r>
        <w:rPr>
          <w:noProof/>
          <w:webHidden/>
        </w:rPr>
        <w:fldChar w:fldCharType="separate"/>
      </w:r>
      <w:ins w:id="60" w:author="lucy" w:date="2014-02-28T22:55:00Z">
        <w:r w:rsidR="00AB5722">
          <w:rPr>
            <w:noProof/>
            <w:webHidden/>
          </w:rPr>
          <w:t>9</w:t>
        </w:r>
      </w:ins>
      <w:ins w:id="61"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62" w:author="lucy" w:date="2014-02-28T22:53:00Z"/>
          <w:noProof/>
          <w:lang w:val="en-GB" w:eastAsia="en-GB"/>
        </w:rPr>
      </w:pPr>
      <w:ins w:id="6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"_Toc381391376"</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Aiguebelette Training Camp</w:t>
        </w:r>
        <w:r>
          <w:rPr>
            <w:noProof/>
            <w:webHidden/>
          </w:rPr>
          <w:tab/>
        </w:r>
        <w:r>
          <w:rPr>
            <w:noProof/>
            <w:webHidden/>
          </w:rPr>
          <w:fldChar w:fldCharType="begin"/>
        </w:r>
        <w:r>
          <w:rPr>
            <w:noProof/>
            <w:webHidden/>
          </w:rPr>
          <w:instrText xml:space="preserve"> PAGEREF _Toc381391376 \h </w:instrText>
        </w:r>
        <w:r>
          <w:rPr>
            <w:noProof/>
            <w:webHidden/>
          </w:rPr>
        </w:r>
      </w:ins>
      <w:r>
        <w:rPr>
          <w:noProof/>
          <w:webHidden/>
        </w:rPr>
        <w:fldChar w:fldCharType="separate"/>
      </w:r>
      <w:ins w:id="64" w:author="lucy" w:date="2014-02-28T22:55:00Z">
        <w:r w:rsidR="00AB5722">
          <w:rPr>
            <w:noProof/>
            <w:webHidden/>
          </w:rPr>
          <w:t>9</w:t>
        </w:r>
      </w:ins>
      <w:ins w:id="65"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66" w:author="lucy" w:date="2014-02-28T22:53:00Z"/>
          <w:noProof/>
          <w:lang w:val="en-GB" w:eastAsia="en-GB"/>
        </w:rPr>
      </w:pPr>
      <w:ins w:id="6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"_Toc381391377"</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Financial Overview:</w:t>
        </w:r>
        <w:r>
          <w:rPr>
            <w:noProof/>
            <w:webHidden/>
          </w:rPr>
          <w:tab/>
        </w:r>
        <w:r>
          <w:rPr>
            <w:noProof/>
            <w:webHidden/>
          </w:rPr>
          <w:fldChar w:fldCharType="begin"/>
        </w:r>
        <w:r>
          <w:rPr>
            <w:noProof/>
            <w:webHidden/>
          </w:rPr>
          <w:instrText xml:space="preserve"> PAGEREF _Toc381391377 \h </w:instrText>
        </w:r>
        <w:r>
          <w:rPr>
            <w:noProof/>
            <w:webHidden/>
          </w:rPr>
        </w:r>
      </w:ins>
      <w:r>
        <w:rPr>
          <w:noProof/>
          <w:webHidden/>
        </w:rPr>
        <w:fldChar w:fldCharType="separate"/>
      </w:r>
      <w:ins w:id="68" w:author="lucy" w:date="2014-02-28T22:55:00Z">
        <w:r w:rsidR="00AB5722">
          <w:rPr>
            <w:noProof/>
            <w:webHidden/>
          </w:rPr>
          <w:t>10</w:t>
        </w:r>
      </w:ins>
      <w:ins w:id="69"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70" w:author="lucy" w:date="2014-02-28T22:53:00Z"/>
          <w:noProof/>
          <w:lang w:val="en-GB" w:eastAsia="en-GB"/>
        </w:rPr>
      </w:pPr>
      <w:ins w:id="7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"_Toc381391378"</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Current account:</w:t>
        </w:r>
        <w:r>
          <w:rPr>
            <w:noProof/>
            <w:webHidden/>
          </w:rPr>
          <w:tab/>
        </w:r>
        <w:r>
          <w:rPr>
            <w:noProof/>
            <w:webHidden/>
          </w:rPr>
          <w:fldChar w:fldCharType="begin"/>
        </w:r>
        <w:r>
          <w:rPr>
            <w:noProof/>
            <w:webHidden/>
          </w:rPr>
          <w:instrText xml:space="preserve"> PAGEREF _Toc381391378 \h </w:instrText>
        </w:r>
        <w:r>
          <w:rPr>
            <w:noProof/>
            <w:webHidden/>
          </w:rPr>
        </w:r>
      </w:ins>
      <w:r>
        <w:rPr>
          <w:noProof/>
          <w:webHidden/>
        </w:rPr>
        <w:fldChar w:fldCharType="separate"/>
      </w:r>
      <w:ins w:id="72" w:author="lucy" w:date="2014-02-28T22:55:00Z">
        <w:r w:rsidR="00AB5722">
          <w:rPr>
            <w:noProof/>
            <w:webHidden/>
          </w:rPr>
          <w:t>11</w:t>
        </w:r>
      </w:ins>
      <w:ins w:id="73"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74" w:author="lucy" w:date="2014-02-28T22:53:00Z"/>
          <w:noProof/>
          <w:lang w:val="en-GB" w:eastAsia="en-GB"/>
        </w:rPr>
      </w:pPr>
      <w:ins w:id="7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"_Toc381391379"</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Major Changes from previous year:</w:t>
        </w:r>
        <w:r>
          <w:rPr>
            <w:noProof/>
            <w:webHidden/>
          </w:rPr>
          <w:tab/>
        </w:r>
        <w:r>
          <w:rPr>
            <w:noProof/>
            <w:webHidden/>
          </w:rPr>
          <w:fldChar w:fldCharType="begin"/>
        </w:r>
        <w:r>
          <w:rPr>
            <w:noProof/>
            <w:webHidden/>
          </w:rPr>
          <w:instrText xml:space="preserve"> PAGEREF _Toc381391379 \h </w:instrText>
        </w:r>
        <w:r>
          <w:rPr>
            <w:noProof/>
            <w:webHidden/>
          </w:rPr>
        </w:r>
      </w:ins>
      <w:r>
        <w:rPr>
          <w:noProof/>
          <w:webHidden/>
        </w:rPr>
        <w:fldChar w:fldCharType="separate"/>
      </w:r>
      <w:ins w:id="76" w:author="lucy" w:date="2014-02-28T22:55:00Z">
        <w:r w:rsidR="00AB5722">
          <w:rPr>
            <w:noProof/>
            <w:webHidden/>
          </w:rPr>
          <w:t>12</w:t>
        </w:r>
      </w:ins>
      <w:ins w:id="77"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78" w:author="lucy" w:date="2014-02-28T22:53:00Z"/>
          <w:noProof/>
          <w:lang w:val="en-GB" w:eastAsia="en-GB"/>
        </w:rPr>
      </w:pPr>
      <w:ins w:id="7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"_Toc381391380"</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Appendix to current account:</w:t>
        </w:r>
        <w:r>
          <w:rPr>
            <w:noProof/>
            <w:webHidden/>
          </w:rPr>
          <w:tab/>
        </w:r>
        <w:r>
          <w:rPr>
            <w:noProof/>
            <w:webHidden/>
          </w:rPr>
          <w:fldChar w:fldCharType="begin"/>
        </w:r>
        <w:r>
          <w:rPr>
            <w:noProof/>
            <w:webHidden/>
          </w:rPr>
          <w:instrText xml:space="preserve"> PAGEREF _Toc381391380 \h </w:instrText>
        </w:r>
        <w:r>
          <w:rPr>
            <w:noProof/>
            <w:webHidden/>
          </w:rPr>
        </w:r>
      </w:ins>
      <w:r>
        <w:rPr>
          <w:noProof/>
          <w:webHidden/>
        </w:rPr>
        <w:fldChar w:fldCharType="separate"/>
      </w:r>
      <w:ins w:id="80" w:author="lucy" w:date="2014-02-28T22:55:00Z">
        <w:r w:rsidR="00AB5722">
          <w:rPr>
            <w:noProof/>
            <w:webHidden/>
          </w:rPr>
          <w:t>13</w:t>
        </w:r>
      </w:ins>
      <w:ins w:id="81"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82" w:author="lucy" w:date="2014-02-28T22:53:00Z"/>
          <w:noProof/>
          <w:lang w:val="en-GB" w:eastAsia="en-GB"/>
        </w:rPr>
      </w:pPr>
      <w:ins w:id="8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"_Toc381391381"</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Details of Income items</w:t>
        </w:r>
        <w:r>
          <w:rPr>
            <w:noProof/>
            <w:webHidden/>
          </w:rPr>
          <w:tab/>
        </w:r>
        <w:r>
          <w:rPr>
            <w:noProof/>
            <w:webHidden/>
          </w:rPr>
          <w:fldChar w:fldCharType="begin"/>
        </w:r>
        <w:r>
          <w:rPr>
            <w:noProof/>
            <w:webHidden/>
          </w:rPr>
          <w:instrText xml:space="preserve"> PAGEREF _Toc381391381 \h </w:instrText>
        </w:r>
        <w:r>
          <w:rPr>
            <w:noProof/>
            <w:webHidden/>
          </w:rPr>
        </w:r>
      </w:ins>
      <w:r>
        <w:rPr>
          <w:noProof/>
          <w:webHidden/>
        </w:rPr>
        <w:fldChar w:fldCharType="separate"/>
      </w:r>
      <w:ins w:id="84" w:author="lucy" w:date="2014-02-28T22:55:00Z">
        <w:r w:rsidR="00AB5722">
          <w:rPr>
            <w:noProof/>
            <w:webHidden/>
          </w:rPr>
          <w:t>13</w:t>
        </w:r>
      </w:ins>
      <w:ins w:id="85"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86" w:author="lucy" w:date="2014-02-28T22:53:00Z"/>
          <w:noProof/>
          <w:lang w:val="en-GB" w:eastAsia="en-GB"/>
        </w:rPr>
      </w:pPr>
      <w:ins w:id="8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"_Toc381391382"</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Details of expenditure items</w:t>
        </w:r>
        <w:r>
          <w:rPr>
            <w:noProof/>
            <w:webHidden/>
          </w:rPr>
          <w:tab/>
        </w:r>
        <w:r>
          <w:rPr>
            <w:noProof/>
            <w:webHidden/>
          </w:rPr>
          <w:fldChar w:fldCharType="begin"/>
        </w:r>
        <w:r>
          <w:rPr>
            <w:noProof/>
            <w:webHidden/>
          </w:rPr>
          <w:instrText xml:space="preserve"> PAGEREF _Toc381391382 \h </w:instrText>
        </w:r>
        <w:r>
          <w:rPr>
            <w:noProof/>
            <w:webHidden/>
          </w:rPr>
        </w:r>
      </w:ins>
      <w:r>
        <w:rPr>
          <w:noProof/>
          <w:webHidden/>
        </w:rPr>
        <w:fldChar w:fldCharType="separate"/>
      </w:r>
      <w:ins w:id="88" w:author="lucy" w:date="2014-02-28T22:55:00Z">
        <w:r w:rsidR="00AB5722">
          <w:rPr>
            <w:noProof/>
            <w:webHidden/>
          </w:rPr>
          <w:t>13</w:t>
        </w:r>
      </w:ins>
      <w:ins w:id="89"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90" w:author="lucy" w:date="2014-02-28T22:53:00Z"/>
          <w:noProof/>
          <w:lang w:val="en-GB" w:eastAsia="en-GB"/>
        </w:rPr>
      </w:pPr>
      <w:ins w:id="9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"_Toc381391383"</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Capital Account:</w:t>
        </w:r>
        <w:r>
          <w:rPr>
            <w:noProof/>
            <w:webHidden/>
          </w:rPr>
          <w:tab/>
        </w:r>
        <w:r>
          <w:rPr>
            <w:noProof/>
            <w:webHidden/>
          </w:rPr>
          <w:fldChar w:fldCharType="begin"/>
        </w:r>
        <w:r>
          <w:rPr>
            <w:noProof/>
            <w:webHidden/>
          </w:rPr>
          <w:instrText xml:space="preserve"> PAGEREF _Toc381391383 \h </w:instrText>
        </w:r>
        <w:r>
          <w:rPr>
            <w:noProof/>
            <w:webHidden/>
          </w:rPr>
        </w:r>
      </w:ins>
      <w:r>
        <w:rPr>
          <w:noProof/>
          <w:webHidden/>
        </w:rPr>
        <w:fldChar w:fldCharType="separate"/>
      </w:r>
      <w:ins w:id="92" w:author="lucy" w:date="2014-02-28T22:55:00Z">
        <w:r w:rsidR="00AB5722">
          <w:rPr>
            <w:noProof/>
            <w:webHidden/>
          </w:rPr>
          <w:t>17</w:t>
        </w:r>
      </w:ins>
      <w:ins w:id="93"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94" w:author="lucy" w:date="2014-02-28T22:53:00Z"/>
          <w:noProof/>
          <w:lang w:val="en-GB" w:eastAsia="en-GB"/>
        </w:rPr>
      </w:pPr>
      <w:ins w:id="9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"_Toc381391384"</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Major Changes from previous year:</w:t>
        </w:r>
        <w:r>
          <w:rPr>
            <w:noProof/>
            <w:webHidden/>
          </w:rPr>
          <w:tab/>
        </w:r>
        <w:r>
          <w:rPr>
            <w:noProof/>
            <w:webHidden/>
          </w:rPr>
          <w:fldChar w:fldCharType="begin"/>
        </w:r>
        <w:r>
          <w:rPr>
            <w:noProof/>
            <w:webHidden/>
          </w:rPr>
          <w:instrText xml:space="preserve"> PAGEREF _Toc381391384 \h </w:instrText>
        </w:r>
        <w:r>
          <w:rPr>
            <w:noProof/>
            <w:webHidden/>
          </w:rPr>
        </w:r>
      </w:ins>
      <w:r>
        <w:rPr>
          <w:noProof/>
          <w:webHidden/>
        </w:rPr>
        <w:fldChar w:fldCharType="separate"/>
      </w:r>
      <w:ins w:id="96" w:author="lucy" w:date="2014-02-28T22:55:00Z">
        <w:r w:rsidR="00AB5722">
          <w:rPr>
            <w:noProof/>
            <w:webHidden/>
          </w:rPr>
          <w:t>17</w:t>
        </w:r>
      </w:ins>
      <w:ins w:id="97"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98" w:author="lucy" w:date="2014-02-28T22:53:00Z"/>
          <w:noProof/>
          <w:lang w:val="en-GB" w:eastAsia="en-GB"/>
        </w:rPr>
      </w:pPr>
      <w:ins w:id="9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"_Toc381391385"</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Appendix to Capital account:</w:t>
        </w:r>
        <w:r>
          <w:rPr>
            <w:noProof/>
            <w:webHidden/>
          </w:rPr>
          <w:tab/>
        </w:r>
        <w:r>
          <w:rPr>
            <w:noProof/>
            <w:webHidden/>
          </w:rPr>
          <w:fldChar w:fldCharType="begin"/>
        </w:r>
        <w:r>
          <w:rPr>
            <w:noProof/>
            <w:webHidden/>
          </w:rPr>
          <w:instrText xml:space="preserve"> PAGEREF _Toc381391385 \h </w:instrText>
        </w:r>
        <w:r>
          <w:rPr>
            <w:noProof/>
            <w:webHidden/>
          </w:rPr>
        </w:r>
      </w:ins>
      <w:r>
        <w:rPr>
          <w:noProof/>
          <w:webHidden/>
        </w:rPr>
        <w:fldChar w:fldCharType="separate"/>
      </w:r>
      <w:ins w:id="100" w:author="lucy" w:date="2014-02-28T22:55:00Z">
        <w:r w:rsidR="00AB5722">
          <w:rPr>
            <w:noProof/>
            <w:webHidden/>
          </w:rPr>
          <w:t>18</w:t>
        </w:r>
      </w:ins>
      <w:ins w:id="101"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102" w:author="lucy" w:date="2014-02-28T22:53:00Z"/>
          <w:noProof/>
          <w:lang w:val="en-GB" w:eastAsia="en-GB"/>
        </w:rPr>
      </w:pPr>
      <w:ins w:id="10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"_Toc381391386"</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Details of Income items</w:t>
        </w:r>
        <w:r>
          <w:rPr>
            <w:noProof/>
            <w:webHidden/>
          </w:rPr>
          <w:tab/>
        </w:r>
        <w:r>
          <w:rPr>
            <w:noProof/>
            <w:webHidden/>
          </w:rPr>
          <w:fldChar w:fldCharType="begin"/>
        </w:r>
        <w:r>
          <w:rPr>
            <w:noProof/>
            <w:webHidden/>
          </w:rPr>
          <w:instrText xml:space="preserve"> PAGEREF _Toc381391386 \h </w:instrText>
        </w:r>
        <w:r>
          <w:rPr>
            <w:noProof/>
            <w:webHidden/>
          </w:rPr>
        </w:r>
      </w:ins>
      <w:r>
        <w:rPr>
          <w:noProof/>
          <w:webHidden/>
        </w:rPr>
        <w:fldChar w:fldCharType="separate"/>
      </w:r>
      <w:ins w:id="104" w:author="lucy" w:date="2014-02-28T22:55:00Z">
        <w:r w:rsidR="00AB5722">
          <w:rPr>
            <w:noProof/>
            <w:webHidden/>
          </w:rPr>
          <w:t>18</w:t>
        </w:r>
      </w:ins>
      <w:ins w:id="105"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106" w:author="lucy" w:date="2014-02-28T22:53:00Z"/>
          <w:noProof/>
          <w:lang w:val="en-GB" w:eastAsia="en-GB"/>
        </w:rPr>
      </w:pPr>
      <w:ins w:id="107"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"_Toc381391387"</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Details of expenditure items</w:t>
        </w:r>
        <w:r>
          <w:rPr>
            <w:noProof/>
            <w:webHidden/>
          </w:rPr>
          <w:tab/>
        </w:r>
        <w:r>
          <w:rPr>
            <w:noProof/>
            <w:webHidden/>
          </w:rPr>
          <w:fldChar w:fldCharType="begin"/>
        </w:r>
        <w:r>
          <w:rPr>
            <w:noProof/>
            <w:webHidden/>
          </w:rPr>
          <w:instrText xml:space="preserve"> PAGEREF _Toc381391387 \h </w:instrText>
        </w:r>
        <w:r>
          <w:rPr>
            <w:noProof/>
            <w:webHidden/>
          </w:rPr>
        </w:r>
      </w:ins>
      <w:r>
        <w:rPr>
          <w:noProof/>
          <w:webHidden/>
        </w:rPr>
        <w:fldChar w:fldCharType="separate"/>
      </w:r>
      <w:ins w:id="108" w:author="lucy" w:date="2014-02-28T22:55:00Z">
        <w:r w:rsidR="00AB5722">
          <w:rPr>
            <w:noProof/>
            <w:webHidden/>
          </w:rPr>
          <w:t>18</w:t>
        </w:r>
      </w:ins>
      <w:ins w:id="109"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110" w:author="lucy" w:date="2014-02-28T22:53:00Z"/>
          <w:noProof/>
          <w:lang w:val="en-GB" w:eastAsia="en-GB"/>
        </w:rPr>
      </w:pPr>
      <w:ins w:id="111"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"_Toc381391388"</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Long-term requirements</w:t>
        </w:r>
        <w:r>
          <w:rPr>
            <w:noProof/>
            <w:webHidden/>
          </w:rPr>
          <w:tab/>
        </w:r>
        <w:r>
          <w:rPr>
            <w:noProof/>
            <w:webHidden/>
          </w:rPr>
          <w:fldChar w:fldCharType="begin"/>
        </w:r>
        <w:r>
          <w:rPr>
            <w:noProof/>
            <w:webHidden/>
          </w:rPr>
          <w:instrText xml:space="preserve"> PAGEREF _Toc381391388 \h </w:instrText>
        </w:r>
        <w:r>
          <w:rPr>
            <w:noProof/>
            <w:webHidden/>
          </w:rPr>
        </w:r>
      </w:ins>
      <w:r>
        <w:rPr>
          <w:noProof/>
          <w:webHidden/>
        </w:rPr>
        <w:fldChar w:fldCharType="separate"/>
      </w:r>
      <w:ins w:id="112" w:author="lucy" w:date="2014-02-28T22:55:00Z">
        <w:r w:rsidR="00AB5722">
          <w:rPr>
            <w:noProof/>
            <w:webHidden/>
          </w:rPr>
          <w:t>19</w:t>
        </w:r>
      </w:ins>
      <w:ins w:id="113" w:author="lucy" w:date="2014-02-28T22:53:00Z">
        <w:r>
          <w:rPr>
            <w:noProof/>
            <w:webHidden/>
          </w:rPr>
          <w:fldChar w:fldCharType="end"/>
        </w:r>
        <w:r w:rsidRPr="00972BA3">
          <w:rPr>
            <w:rStyle w:val="Hyperlink"/>
            <w:noProof/>
          </w:rPr>
          <w:fldChar w:fldCharType="end"/>
        </w:r>
      </w:ins>
    </w:p>
    <w:p w:rsidR="007B76C9" w:rsidRDefault="007B76C9">
      <w:pPr>
        <w:pStyle w:val="TOC1"/>
        <w:tabs>
          <w:tab w:val="right" w:leader="dot" w:pos="10070"/>
        </w:tabs>
        <w:rPr>
          <w:ins w:id="114" w:author="lucy" w:date="2014-02-28T22:53:00Z"/>
          <w:noProof/>
          <w:lang w:val="en-GB" w:eastAsia="en-GB"/>
        </w:rPr>
      </w:pPr>
      <w:ins w:id="115"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"_Toc381391389"</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CCBC Committee 2012-13</w:t>
        </w:r>
        <w:r>
          <w:rPr>
            <w:noProof/>
            <w:webHidden/>
          </w:rPr>
          <w:tab/>
        </w:r>
        <w:r>
          <w:rPr>
            <w:noProof/>
            <w:webHidden/>
          </w:rPr>
          <w:fldChar w:fldCharType="begin"/>
        </w:r>
        <w:r>
          <w:rPr>
            <w:noProof/>
            <w:webHidden/>
          </w:rPr>
          <w:instrText xml:space="preserve"> PAGEREF _Toc381391389 \h </w:instrText>
        </w:r>
        <w:r>
          <w:rPr>
            <w:noProof/>
            <w:webHidden/>
          </w:rPr>
        </w:r>
      </w:ins>
      <w:r>
        <w:rPr>
          <w:noProof/>
          <w:webHidden/>
        </w:rPr>
        <w:fldChar w:fldCharType="separate"/>
      </w:r>
      <w:ins w:id="116" w:author="lucy" w:date="2014-02-28T22:55:00Z">
        <w:r w:rsidR="00AB5722">
          <w:rPr>
            <w:noProof/>
            <w:webHidden/>
          </w:rPr>
          <w:t>20</w:t>
        </w:r>
      </w:ins>
      <w:ins w:id="117"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118" w:author="lucy" w:date="2014-02-28T22:53:00Z"/>
          <w:noProof/>
          <w:lang w:val="en-GB" w:eastAsia="en-GB"/>
        </w:rPr>
      </w:pPr>
      <w:ins w:id="119"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"_Toc381391390"</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noProof/>
          </w:rPr>
          <w:t>Steering Committee:</w:t>
        </w:r>
        <w:r>
          <w:rPr>
            <w:noProof/>
            <w:webHidden/>
          </w:rPr>
          <w:tab/>
        </w:r>
        <w:r>
          <w:rPr>
            <w:noProof/>
            <w:webHidden/>
          </w:rPr>
          <w:fldChar w:fldCharType="begin"/>
        </w:r>
        <w:r>
          <w:rPr>
            <w:noProof/>
            <w:webHidden/>
          </w:rPr>
          <w:instrText xml:space="preserve"> PAGEREF _Toc381391390 \h </w:instrText>
        </w:r>
        <w:r>
          <w:rPr>
            <w:noProof/>
            <w:webHidden/>
          </w:rPr>
        </w:r>
      </w:ins>
      <w:r>
        <w:rPr>
          <w:noProof/>
          <w:webHidden/>
        </w:rPr>
        <w:fldChar w:fldCharType="separate"/>
      </w:r>
      <w:ins w:id="120" w:author="lucy" w:date="2014-02-28T22:55:00Z">
        <w:r w:rsidR="00AB5722">
          <w:rPr>
            <w:noProof/>
            <w:webHidden/>
          </w:rPr>
          <w:t>20</w:t>
        </w:r>
      </w:ins>
      <w:ins w:id="121" w:author="lucy" w:date="2014-02-28T22:53:00Z">
        <w:r>
          <w:rPr>
            <w:noProof/>
            <w:webHidden/>
          </w:rPr>
          <w:fldChar w:fldCharType="end"/>
        </w:r>
        <w:r w:rsidRPr="00972BA3">
          <w:rPr>
            <w:rStyle w:val="Hyperlink"/>
            <w:noProof/>
          </w:rPr>
          <w:fldChar w:fldCharType="end"/>
        </w:r>
      </w:ins>
    </w:p>
    <w:p w:rsidR="007B76C9" w:rsidRDefault="007B76C9">
      <w:pPr>
        <w:pStyle w:val="TOC2"/>
        <w:tabs>
          <w:tab w:val="right" w:leader="dot" w:pos="10070"/>
        </w:tabs>
        <w:rPr>
          <w:ins w:id="122" w:author="lucy" w:date="2014-02-28T22:53:00Z"/>
          <w:noProof/>
          <w:lang w:val="en-GB" w:eastAsia="en-GB"/>
        </w:rPr>
      </w:pPr>
      <w:ins w:id="123" w:author="lucy" w:date="2014-02-28T22:53:00Z">
        <w:r w:rsidRPr="00972BA3">
          <w:rPr>
            <w:rStyle w:val="Hyperlink"/>
            <w:noProof/>
          </w:rPr>
          <w:fldChar w:fldCharType="begin"/>
        </w:r>
        <w:r w:rsidRPr="00972BA3">
          <w:rPr>
            <w:rStyle w:val="Hyperlink"/>
            <w:noProof/>
          </w:rPr>
          <w:instrText xml:space="preserve"> </w:instrText>
        </w:r>
        <w:r>
          <w:rPr>
            <w:noProof/>
          </w:rPr>
          <w:instrText>HYPERLINK \l "_Toc381391391"</w:instrText>
        </w:r>
        <w:r w:rsidRPr="00972BA3">
          <w:rPr>
            <w:rStyle w:val="Hyperlink"/>
            <w:noProof/>
          </w:rPr>
          <w:instrText xml:space="preserve"> </w:instrText>
        </w:r>
        <w:r w:rsidRPr="00972BA3">
          <w:rPr>
            <w:rStyle w:val="Hyperlink"/>
            <w:noProof/>
          </w:rPr>
        </w:r>
        <w:r w:rsidRPr="00972BA3">
          <w:rPr>
            <w:rStyle w:val="Hyperlink"/>
            <w:noProof/>
          </w:rPr>
          <w:fldChar w:fldCharType="separate"/>
        </w:r>
        <w:r w:rsidRPr="00972BA3">
          <w:rPr>
            <w:rStyle w:val="Hyperlink"/>
            <w:rFonts w:eastAsia="Arial"/>
            <w:noProof/>
            <w:lang w:eastAsia="ar-SA"/>
          </w:rPr>
          <w:t>Student Committee:</w:t>
        </w:r>
        <w:r>
          <w:rPr>
            <w:noProof/>
            <w:webHidden/>
          </w:rPr>
          <w:tab/>
        </w:r>
        <w:r>
          <w:rPr>
            <w:noProof/>
            <w:webHidden/>
          </w:rPr>
          <w:fldChar w:fldCharType="begin"/>
        </w:r>
        <w:r>
          <w:rPr>
            <w:noProof/>
            <w:webHidden/>
          </w:rPr>
          <w:instrText xml:space="preserve"> PAGEREF _Toc381391391 \h </w:instrText>
        </w:r>
        <w:r>
          <w:rPr>
            <w:noProof/>
            <w:webHidden/>
          </w:rPr>
        </w:r>
      </w:ins>
      <w:r>
        <w:rPr>
          <w:noProof/>
          <w:webHidden/>
        </w:rPr>
        <w:fldChar w:fldCharType="separate"/>
      </w:r>
      <w:ins w:id="124" w:author="lucy" w:date="2014-02-28T22:55:00Z">
        <w:r w:rsidR="00AB5722">
          <w:rPr>
            <w:noProof/>
            <w:webHidden/>
          </w:rPr>
          <w:t>20</w:t>
        </w:r>
      </w:ins>
      <w:ins w:id="125" w:author="lucy" w:date="2014-02-28T22:53:00Z">
        <w:r>
          <w:rPr>
            <w:noProof/>
            <w:webHidden/>
          </w:rPr>
          <w:fldChar w:fldCharType="end"/>
        </w:r>
        <w:r w:rsidRPr="00972BA3">
          <w:rPr>
            <w:rStyle w:val="Hyperlink"/>
            <w:noProof/>
          </w:rPr>
          <w:fldChar w:fldCharType="end"/>
        </w:r>
      </w:ins>
    </w:p>
    <w:p w:rsidR="00501BA1" w:rsidRPr="00E1648A" w:rsidDel="007B76C9" w:rsidRDefault="00501BA1">
      <w:pPr>
        <w:pStyle w:val="TOC1"/>
        <w:tabs>
          <w:tab w:val="right" w:leader="dot" w:pos="10070"/>
        </w:tabs>
        <w:rPr>
          <w:del w:id="126" w:author="lucy" w:date="2014-02-28T22:53:00Z"/>
          <w:noProof/>
          <w:sz w:val="20"/>
          <w:szCs w:val="20"/>
          <w:lang w:val="en-GB" w:eastAsia="en-GB"/>
        </w:rPr>
      </w:pPr>
      <w:del w:id="127" w:author="lucy" w:date="2014-02-28T22:53:00Z">
        <w:r w:rsidRPr="007B76C9" w:rsidDel="007B76C9">
          <w:rPr>
            <w:noProof/>
            <w:sz w:val="20"/>
            <w:szCs w:val="20"/>
            <w:rPrChange w:id="128" w:author="lucy" w:date="2014-02-28T22:53:00Z">
              <w:rPr>
                <w:rStyle w:val="Hyperlink"/>
                <w:noProof/>
                <w:sz w:val="20"/>
                <w:szCs w:val="20"/>
              </w:rPr>
            </w:rPrChange>
          </w:rPr>
          <w:lastRenderedPageBreak/>
          <w:delText>Contents:</w:delText>
        </w:r>
        <w:r w:rsidRPr="00E1648A" w:rsidDel="007B76C9">
          <w:rPr>
            <w:noProof/>
            <w:webHidden/>
            <w:sz w:val="20"/>
            <w:szCs w:val="20"/>
          </w:rPr>
          <w:tab/>
        </w:r>
        <w:r w:rsidR="003F6B82" w:rsidDel="007B76C9">
          <w:rPr>
            <w:noProof/>
            <w:webHidden/>
            <w:sz w:val="20"/>
            <w:szCs w:val="20"/>
          </w:rPr>
          <w:delText>2</w:delText>
        </w:r>
      </w:del>
    </w:p>
    <w:p w:rsidR="00501BA1" w:rsidRPr="00E1648A" w:rsidDel="007B76C9" w:rsidRDefault="00501BA1">
      <w:pPr>
        <w:pStyle w:val="TOC1"/>
        <w:tabs>
          <w:tab w:val="right" w:leader="dot" w:pos="10070"/>
        </w:tabs>
        <w:rPr>
          <w:del w:id="129" w:author="lucy" w:date="2014-02-28T22:53:00Z"/>
          <w:noProof/>
          <w:sz w:val="20"/>
          <w:szCs w:val="20"/>
          <w:lang w:val="en-GB" w:eastAsia="en-GB"/>
        </w:rPr>
      </w:pPr>
      <w:del w:id="130" w:author="lucy" w:date="2014-02-28T22:53:00Z">
        <w:r w:rsidRPr="007B76C9" w:rsidDel="007B76C9">
          <w:rPr>
            <w:noProof/>
            <w:sz w:val="20"/>
            <w:szCs w:val="20"/>
            <w:rPrChange w:id="131" w:author="lucy" w:date="2014-02-28T22:53:00Z">
              <w:rPr>
                <w:rStyle w:val="Hyperlink"/>
                <w:noProof/>
                <w:sz w:val="20"/>
                <w:szCs w:val="20"/>
              </w:rPr>
            </w:rPrChange>
          </w:rPr>
          <w:delText>Background</w:delText>
        </w:r>
        <w:r w:rsidRPr="00E1648A" w:rsidDel="007B76C9">
          <w:rPr>
            <w:noProof/>
            <w:webHidden/>
            <w:sz w:val="20"/>
            <w:szCs w:val="20"/>
          </w:rPr>
          <w:tab/>
        </w:r>
        <w:r w:rsidR="003F6B82" w:rsidDel="007B76C9">
          <w:rPr>
            <w:noProof/>
            <w:webHidden/>
            <w:sz w:val="20"/>
            <w:szCs w:val="20"/>
          </w:rPr>
          <w:delText>3</w:delText>
        </w:r>
      </w:del>
    </w:p>
    <w:p w:rsidR="00501BA1" w:rsidRPr="00E1648A" w:rsidDel="007B76C9" w:rsidRDefault="00501BA1">
      <w:pPr>
        <w:pStyle w:val="TOC1"/>
        <w:tabs>
          <w:tab w:val="right" w:leader="dot" w:pos="10070"/>
        </w:tabs>
        <w:rPr>
          <w:del w:id="132" w:author="lucy" w:date="2014-02-28T22:53:00Z"/>
          <w:noProof/>
          <w:sz w:val="20"/>
          <w:szCs w:val="20"/>
          <w:lang w:val="en-GB" w:eastAsia="en-GB"/>
        </w:rPr>
      </w:pPr>
      <w:del w:id="133" w:author="lucy" w:date="2014-02-28T22:53:00Z">
        <w:r w:rsidRPr="007B76C9" w:rsidDel="007B76C9">
          <w:rPr>
            <w:noProof/>
            <w:sz w:val="20"/>
            <w:szCs w:val="20"/>
            <w:rPrChange w:id="134" w:author="lucy" w:date="2014-02-28T22:53:00Z">
              <w:rPr>
                <w:rStyle w:val="Hyperlink"/>
                <w:noProof/>
                <w:sz w:val="20"/>
                <w:szCs w:val="20"/>
              </w:rPr>
            </w:rPrChange>
          </w:rPr>
          <w:delText>The Boat Club in College</w:delText>
        </w:r>
        <w:r w:rsidRPr="00E1648A" w:rsidDel="007B76C9">
          <w:rPr>
            <w:noProof/>
            <w:webHidden/>
            <w:sz w:val="20"/>
            <w:szCs w:val="20"/>
          </w:rPr>
          <w:tab/>
        </w:r>
        <w:r w:rsidR="003F6B82" w:rsidDel="007B76C9">
          <w:rPr>
            <w:noProof/>
            <w:webHidden/>
            <w:sz w:val="20"/>
            <w:szCs w:val="20"/>
          </w:rPr>
          <w:delText>4</w:delText>
        </w:r>
      </w:del>
    </w:p>
    <w:p w:rsidR="00501BA1" w:rsidRPr="00E1648A" w:rsidDel="007B76C9" w:rsidRDefault="00501BA1">
      <w:pPr>
        <w:pStyle w:val="TOC1"/>
        <w:tabs>
          <w:tab w:val="right" w:leader="dot" w:pos="10070"/>
        </w:tabs>
        <w:rPr>
          <w:del w:id="135" w:author="lucy" w:date="2014-02-28T22:53:00Z"/>
          <w:noProof/>
          <w:sz w:val="20"/>
          <w:szCs w:val="20"/>
          <w:lang w:val="en-GB" w:eastAsia="en-GB"/>
        </w:rPr>
      </w:pPr>
      <w:del w:id="136" w:author="lucy" w:date="2014-02-28T22:53:00Z">
        <w:r w:rsidRPr="007B76C9" w:rsidDel="007B76C9">
          <w:rPr>
            <w:noProof/>
            <w:sz w:val="20"/>
            <w:szCs w:val="20"/>
            <w:rPrChange w:id="137" w:author="lucy" w:date="2014-02-28T22:53:00Z">
              <w:rPr>
                <w:rStyle w:val="Hyperlink"/>
                <w:noProof/>
                <w:sz w:val="20"/>
                <w:szCs w:val="20"/>
              </w:rPr>
            </w:rPrChange>
          </w:rPr>
          <w:delText>Administrative Structure</w:delText>
        </w:r>
        <w:r w:rsidRPr="00E1648A" w:rsidDel="007B76C9">
          <w:rPr>
            <w:noProof/>
            <w:webHidden/>
            <w:sz w:val="20"/>
            <w:szCs w:val="20"/>
          </w:rPr>
          <w:tab/>
        </w:r>
        <w:r w:rsidR="003F6B82" w:rsidDel="007B76C9">
          <w:rPr>
            <w:noProof/>
            <w:webHidden/>
            <w:sz w:val="20"/>
            <w:szCs w:val="20"/>
          </w:rPr>
          <w:delText>5</w:delText>
        </w:r>
      </w:del>
    </w:p>
    <w:p w:rsidR="00501BA1" w:rsidRPr="00E1648A" w:rsidDel="007B76C9" w:rsidRDefault="00501BA1">
      <w:pPr>
        <w:pStyle w:val="TOC2"/>
        <w:tabs>
          <w:tab w:val="right" w:leader="dot" w:pos="10070"/>
        </w:tabs>
        <w:rPr>
          <w:del w:id="138" w:author="lucy" w:date="2014-02-28T22:53:00Z"/>
          <w:noProof/>
          <w:sz w:val="20"/>
          <w:szCs w:val="20"/>
          <w:lang w:val="en-GB" w:eastAsia="en-GB"/>
        </w:rPr>
      </w:pPr>
      <w:del w:id="139" w:author="lucy" w:date="2014-02-28T22:53:00Z">
        <w:r w:rsidRPr="007B76C9" w:rsidDel="007B76C9">
          <w:rPr>
            <w:noProof/>
            <w:sz w:val="20"/>
            <w:szCs w:val="20"/>
            <w:rPrChange w:id="140" w:author="lucy" w:date="2014-02-28T22:53:00Z">
              <w:rPr>
                <w:rStyle w:val="Hyperlink"/>
                <w:noProof/>
                <w:sz w:val="20"/>
                <w:szCs w:val="20"/>
              </w:rPr>
            </w:rPrChange>
          </w:rPr>
          <w:delText>The Student Officers</w:delText>
        </w:r>
        <w:r w:rsidRPr="00E1648A" w:rsidDel="007B76C9">
          <w:rPr>
            <w:noProof/>
            <w:webHidden/>
            <w:sz w:val="20"/>
            <w:szCs w:val="20"/>
          </w:rPr>
          <w:tab/>
        </w:r>
        <w:r w:rsidR="003F6B82" w:rsidDel="007B76C9">
          <w:rPr>
            <w:noProof/>
            <w:webHidden/>
            <w:sz w:val="20"/>
            <w:szCs w:val="20"/>
          </w:rPr>
          <w:delText>5</w:delText>
        </w:r>
      </w:del>
    </w:p>
    <w:p w:rsidR="00501BA1" w:rsidRPr="00E1648A" w:rsidDel="007B76C9" w:rsidRDefault="00501BA1">
      <w:pPr>
        <w:pStyle w:val="TOC2"/>
        <w:tabs>
          <w:tab w:val="right" w:leader="dot" w:pos="10070"/>
        </w:tabs>
        <w:rPr>
          <w:del w:id="141" w:author="lucy" w:date="2014-02-28T22:53:00Z"/>
          <w:noProof/>
          <w:sz w:val="20"/>
          <w:szCs w:val="20"/>
          <w:lang w:val="en-GB" w:eastAsia="en-GB"/>
        </w:rPr>
      </w:pPr>
      <w:del w:id="142" w:author="lucy" w:date="2014-02-28T22:53:00Z">
        <w:r w:rsidRPr="007B76C9" w:rsidDel="007B76C9">
          <w:rPr>
            <w:noProof/>
            <w:sz w:val="20"/>
            <w:szCs w:val="20"/>
            <w:rPrChange w:id="143" w:author="lucy" w:date="2014-02-28T22:53:00Z">
              <w:rPr>
                <w:rStyle w:val="Hyperlink"/>
                <w:noProof/>
                <w:sz w:val="20"/>
                <w:szCs w:val="20"/>
              </w:rPr>
            </w:rPrChange>
          </w:rPr>
          <w:delText>The Steering Committee</w:delText>
        </w:r>
        <w:r w:rsidRPr="00E1648A" w:rsidDel="007B76C9">
          <w:rPr>
            <w:noProof/>
            <w:webHidden/>
            <w:sz w:val="20"/>
            <w:szCs w:val="20"/>
          </w:rPr>
          <w:tab/>
        </w:r>
        <w:r w:rsidR="003F6B82" w:rsidDel="007B76C9">
          <w:rPr>
            <w:noProof/>
            <w:webHidden/>
            <w:sz w:val="20"/>
            <w:szCs w:val="20"/>
          </w:rPr>
          <w:delText>5</w:delText>
        </w:r>
      </w:del>
    </w:p>
    <w:p w:rsidR="00501BA1" w:rsidRPr="00E1648A" w:rsidDel="007B76C9" w:rsidRDefault="00501BA1">
      <w:pPr>
        <w:pStyle w:val="TOC1"/>
        <w:tabs>
          <w:tab w:val="right" w:leader="dot" w:pos="10070"/>
        </w:tabs>
        <w:rPr>
          <w:del w:id="144" w:author="lucy" w:date="2014-02-28T22:53:00Z"/>
          <w:noProof/>
          <w:sz w:val="20"/>
          <w:szCs w:val="20"/>
          <w:lang w:val="en-GB" w:eastAsia="en-GB"/>
        </w:rPr>
      </w:pPr>
      <w:del w:id="145" w:author="lucy" w:date="2014-02-28T22:53:00Z">
        <w:r w:rsidRPr="007B76C9" w:rsidDel="007B76C9">
          <w:rPr>
            <w:noProof/>
            <w:sz w:val="20"/>
            <w:szCs w:val="20"/>
            <w:rPrChange w:id="146" w:author="lucy" w:date="2014-02-28T22:53:00Z">
              <w:rPr>
                <w:rStyle w:val="Hyperlink"/>
                <w:noProof/>
                <w:sz w:val="20"/>
                <w:szCs w:val="20"/>
              </w:rPr>
            </w:rPrChange>
          </w:rPr>
          <w:delText>Resources</w:delText>
        </w:r>
        <w:r w:rsidRPr="00E1648A" w:rsidDel="007B76C9">
          <w:rPr>
            <w:noProof/>
            <w:webHidden/>
            <w:sz w:val="20"/>
            <w:szCs w:val="20"/>
          </w:rPr>
          <w:tab/>
        </w:r>
        <w:r w:rsidR="003F6B82" w:rsidDel="007B76C9">
          <w:rPr>
            <w:noProof/>
            <w:webHidden/>
            <w:sz w:val="20"/>
            <w:szCs w:val="20"/>
          </w:rPr>
          <w:delText>6</w:delText>
        </w:r>
      </w:del>
    </w:p>
    <w:p w:rsidR="00501BA1" w:rsidRPr="00E1648A" w:rsidDel="007B76C9" w:rsidRDefault="00501BA1">
      <w:pPr>
        <w:pStyle w:val="TOC2"/>
        <w:tabs>
          <w:tab w:val="right" w:leader="dot" w:pos="10070"/>
        </w:tabs>
        <w:rPr>
          <w:del w:id="147" w:author="lucy" w:date="2014-02-28T22:53:00Z"/>
          <w:noProof/>
          <w:sz w:val="20"/>
          <w:szCs w:val="20"/>
          <w:lang w:val="en-GB" w:eastAsia="en-GB"/>
        </w:rPr>
      </w:pPr>
      <w:del w:id="148" w:author="lucy" w:date="2014-02-28T22:53:00Z">
        <w:r w:rsidRPr="007B76C9" w:rsidDel="007B76C9">
          <w:rPr>
            <w:noProof/>
            <w:sz w:val="20"/>
            <w:szCs w:val="20"/>
            <w:rPrChange w:id="149" w:author="lucy" w:date="2014-02-28T22:53:00Z">
              <w:rPr>
                <w:rStyle w:val="Hyperlink"/>
                <w:noProof/>
                <w:sz w:val="20"/>
                <w:szCs w:val="20"/>
              </w:rPr>
            </w:rPrChange>
          </w:rPr>
          <w:delText>Boat House Manager</w:delText>
        </w:r>
        <w:r w:rsidRPr="00E1648A" w:rsidDel="007B76C9">
          <w:rPr>
            <w:noProof/>
            <w:webHidden/>
            <w:sz w:val="20"/>
            <w:szCs w:val="20"/>
          </w:rPr>
          <w:tab/>
        </w:r>
        <w:r w:rsidR="003F6B82" w:rsidDel="007B76C9">
          <w:rPr>
            <w:noProof/>
            <w:webHidden/>
            <w:sz w:val="20"/>
            <w:szCs w:val="20"/>
          </w:rPr>
          <w:delText>6</w:delText>
        </w:r>
      </w:del>
    </w:p>
    <w:p w:rsidR="00501BA1" w:rsidRPr="00E1648A" w:rsidDel="007B76C9" w:rsidRDefault="00501BA1">
      <w:pPr>
        <w:pStyle w:val="TOC2"/>
        <w:tabs>
          <w:tab w:val="right" w:leader="dot" w:pos="10070"/>
        </w:tabs>
        <w:rPr>
          <w:del w:id="150" w:author="lucy" w:date="2014-02-28T22:53:00Z"/>
          <w:noProof/>
          <w:sz w:val="20"/>
          <w:szCs w:val="20"/>
          <w:lang w:val="en-GB" w:eastAsia="en-GB"/>
        </w:rPr>
      </w:pPr>
      <w:del w:id="151" w:author="lucy" w:date="2014-02-28T22:53:00Z">
        <w:r w:rsidRPr="007B76C9" w:rsidDel="007B76C9">
          <w:rPr>
            <w:noProof/>
            <w:sz w:val="20"/>
            <w:szCs w:val="20"/>
            <w:rPrChange w:id="152" w:author="lucy" w:date="2014-02-28T22:53:00Z">
              <w:rPr>
                <w:rStyle w:val="Hyperlink"/>
                <w:noProof/>
                <w:sz w:val="20"/>
                <w:szCs w:val="20"/>
              </w:rPr>
            </w:rPrChange>
          </w:rPr>
          <w:delText>Boathouse</w:delText>
        </w:r>
        <w:r w:rsidRPr="00E1648A" w:rsidDel="007B76C9">
          <w:rPr>
            <w:noProof/>
            <w:webHidden/>
            <w:sz w:val="20"/>
            <w:szCs w:val="20"/>
          </w:rPr>
          <w:tab/>
        </w:r>
        <w:r w:rsidR="003F6B82" w:rsidDel="007B76C9">
          <w:rPr>
            <w:noProof/>
            <w:webHidden/>
            <w:sz w:val="20"/>
            <w:szCs w:val="20"/>
          </w:rPr>
          <w:delText>7</w:delText>
        </w:r>
      </w:del>
    </w:p>
    <w:p w:rsidR="00501BA1" w:rsidRPr="00E1648A" w:rsidDel="007B76C9" w:rsidRDefault="00501BA1">
      <w:pPr>
        <w:pStyle w:val="TOC2"/>
        <w:tabs>
          <w:tab w:val="right" w:leader="dot" w:pos="10070"/>
        </w:tabs>
        <w:rPr>
          <w:del w:id="153" w:author="lucy" w:date="2014-02-28T22:53:00Z"/>
          <w:noProof/>
          <w:sz w:val="20"/>
          <w:szCs w:val="20"/>
          <w:lang w:val="en-GB" w:eastAsia="en-GB"/>
        </w:rPr>
      </w:pPr>
      <w:del w:id="154" w:author="lucy" w:date="2014-02-28T22:53:00Z">
        <w:r w:rsidRPr="007B76C9" w:rsidDel="007B76C9">
          <w:rPr>
            <w:noProof/>
            <w:sz w:val="20"/>
            <w:szCs w:val="20"/>
            <w:rPrChange w:id="155" w:author="lucy" w:date="2014-02-28T22:53:00Z">
              <w:rPr>
                <w:rStyle w:val="Hyperlink"/>
                <w:noProof/>
                <w:sz w:val="20"/>
                <w:szCs w:val="20"/>
              </w:rPr>
            </w:rPrChange>
          </w:rPr>
          <w:delText>Equipment</w:delText>
        </w:r>
        <w:r w:rsidRPr="00E1648A" w:rsidDel="007B76C9">
          <w:rPr>
            <w:noProof/>
            <w:webHidden/>
            <w:sz w:val="20"/>
            <w:szCs w:val="20"/>
          </w:rPr>
          <w:tab/>
        </w:r>
        <w:r w:rsidR="003F6B82" w:rsidDel="007B76C9">
          <w:rPr>
            <w:noProof/>
            <w:webHidden/>
            <w:sz w:val="20"/>
            <w:szCs w:val="20"/>
          </w:rPr>
          <w:delText>7</w:delText>
        </w:r>
      </w:del>
    </w:p>
    <w:p w:rsidR="00501BA1" w:rsidRPr="00E1648A" w:rsidDel="007B76C9" w:rsidRDefault="00501BA1">
      <w:pPr>
        <w:pStyle w:val="TOC1"/>
        <w:tabs>
          <w:tab w:val="right" w:leader="dot" w:pos="10070"/>
        </w:tabs>
        <w:rPr>
          <w:del w:id="156" w:author="lucy" w:date="2014-02-28T22:53:00Z"/>
          <w:noProof/>
          <w:sz w:val="20"/>
          <w:szCs w:val="20"/>
          <w:lang w:val="en-GB" w:eastAsia="en-GB"/>
        </w:rPr>
      </w:pPr>
      <w:del w:id="157" w:author="lucy" w:date="2014-02-28T22:53:00Z">
        <w:r w:rsidRPr="007B76C9" w:rsidDel="007B76C9">
          <w:rPr>
            <w:noProof/>
            <w:sz w:val="20"/>
            <w:szCs w:val="20"/>
            <w:rPrChange w:id="158" w:author="lucy" w:date="2014-02-28T22:53:00Z">
              <w:rPr>
                <w:rStyle w:val="Hyperlink"/>
                <w:noProof/>
                <w:sz w:val="20"/>
                <w:szCs w:val="20"/>
              </w:rPr>
            </w:rPrChange>
          </w:rPr>
          <w:delText>Funding</w:delText>
        </w:r>
        <w:r w:rsidRPr="00E1648A" w:rsidDel="007B76C9">
          <w:rPr>
            <w:noProof/>
            <w:webHidden/>
            <w:sz w:val="20"/>
            <w:szCs w:val="20"/>
          </w:rPr>
          <w:tab/>
        </w:r>
        <w:r w:rsidR="003F6B82" w:rsidDel="007B76C9">
          <w:rPr>
            <w:noProof/>
            <w:webHidden/>
            <w:sz w:val="20"/>
            <w:szCs w:val="20"/>
          </w:rPr>
          <w:delText>8</w:delText>
        </w:r>
      </w:del>
    </w:p>
    <w:p w:rsidR="00501BA1" w:rsidRPr="00E1648A" w:rsidDel="007B76C9" w:rsidRDefault="00501BA1">
      <w:pPr>
        <w:pStyle w:val="TOC2"/>
        <w:tabs>
          <w:tab w:val="right" w:leader="dot" w:pos="10070"/>
        </w:tabs>
        <w:rPr>
          <w:del w:id="159" w:author="lucy" w:date="2014-02-28T22:53:00Z"/>
          <w:noProof/>
          <w:sz w:val="20"/>
          <w:szCs w:val="20"/>
          <w:lang w:val="en-GB" w:eastAsia="en-GB"/>
        </w:rPr>
      </w:pPr>
      <w:del w:id="160" w:author="lucy" w:date="2014-02-28T22:53:00Z">
        <w:r w:rsidRPr="007B76C9" w:rsidDel="007B76C9">
          <w:rPr>
            <w:noProof/>
            <w:sz w:val="20"/>
            <w:szCs w:val="20"/>
            <w:rPrChange w:id="161" w:author="lucy" w:date="2014-02-28T22:53:00Z">
              <w:rPr>
                <w:rStyle w:val="Hyperlink"/>
                <w:noProof/>
                <w:sz w:val="20"/>
                <w:szCs w:val="20"/>
              </w:rPr>
            </w:rPrChange>
          </w:rPr>
          <w:delText>Sponsorship</w:delText>
        </w:r>
        <w:r w:rsidRPr="00E1648A" w:rsidDel="007B76C9">
          <w:rPr>
            <w:noProof/>
            <w:webHidden/>
            <w:sz w:val="20"/>
            <w:szCs w:val="20"/>
          </w:rPr>
          <w:tab/>
        </w:r>
        <w:r w:rsidR="003F6B82" w:rsidDel="007B76C9">
          <w:rPr>
            <w:noProof/>
            <w:webHidden/>
            <w:sz w:val="20"/>
            <w:szCs w:val="20"/>
          </w:rPr>
          <w:delText>8</w:delText>
        </w:r>
      </w:del>
    </w:p>
    <w:p w:rsidR="00501BA1" w:rsidRPr="00E1648A" w:rsidDel="007B76C9" w:rsidRDefault="00501BA1">
      <w:pPr>
        <w:pStyle w:val="TOC2"/>
        <w:tabs>
          <w:tab w:val="right" w:leader="dot" w:pos="10070"/>
        </w:tabs>
        <w:rPr>
          <w:del w:id="162" w:author="lucy" w:date="2014-02-28T22:53:00Z"/>
          <w:noProof/>
          <w:sz w:val="20"/>
          <w:szCs w:val="20"/>
          <w:lang w:val="en-GB" w:eastAsia="en-GB"/>
        </w:rPr>
      </w:pPr>
      <w:del w:id="163" w:author="lucy" w:date="2014-02-28T22:53:00Z">
        <w:r w:rsidRPr="007B76C9" w:rsidDel="007B76C9">
          <w:rPr>
            <w:noProof/>
            <w:sz w:val="20"/>
            <w:szCs w:val="20"/>
            <w:rPrChange w:id="164" w:author="lucy" w:date="2014-02-28T22:53:00Z">
              <w:rPr>
                <w:rStyle w:val="Hyperlink"/>
                <w:noProof/>
                <w:sz w:val="20"/>
                <w:szCs w:val="20"/>
              </w:rPr>
            </w:rPrChange>
          </w:rPr>
          <w:delText>Old Members and the Blades Association</w:delText>
        </w:r>
        <w:r w:rsidRPr="00E1648A" w:rsidDel="007B76C9">
          <w:rPr>
            <w:noProof/>
            <w:webHidden/>
            <w:sz w:val="20"/>
            <w:szCs w:val="20"/>
          </w:rPr>
          <w:tab/>
        </w:r>
        <w:r w:rsidR="003F6B82" w:rsidDel="007B76C9">
          <w:rPr>
            <w:noProof/>
            <w:webHidden/>
            <w:sz w:val="20"/>
            <w:szCs w:val="20"/>
          </w:rPr>
          <w:delText>8</w:delText>
        </w:r>
      </w:del>
    </w:p>
    <w:p w:rsidR="00501BA1" w:rsidRPr="00E1648A" w:rsidDel="007B76C9" w:rsidRDefault="00501BA1">
      <w:pPr>
        <w:pStyle w:val="TOC2"/>
        <w:tabs>
          <w:tab w:val="right" w:leader="dot" w:pos="10070"/>
        </w:tabs>
        <w:rPr>
          <w:del w:id="165" w:author="lucy" w:date="2014-02-28T22:53:00Z"/>
          <w:noProof/>
          <w:sz w:val="20"/>
          <w:szCs w:val="20"/>
          <w:lang w:val="en-GB" w:eastAsia="en-GB"/>
        </w:rPr>
      </w:pPr>
      <w:del w:id="166" w:author="lucy" w:date="2014-02-28T22:53:00Z">
        <w:r w:rsidRPr="007B76C9" w:rsidDel="007B76C9">
          <w:rPr>
            <w:noProof/>
            <w:sz w:val="20"/>
            <w:szCs w:val="20"/>
            <w:rPrChange w:id="167" w:author="lucy" w:date="2014-02-28T22:53:00Z">
              <w:rPr>
                <w:rStyle w:val="Hyperlink"/>
                <w:noProof/>
                <w:sz w:val="20"/>
                <w:szCs w:val="20"/>
              </w:rPr>
            </w:rPrChange>
          </w:rPr>
          <w:delText>JCR contribution</w:delText>
        </w:r>
        <w:r w:rsidRPr="00E1648A" w:rsidDel="007B76C9">
          <w:rPr>
            <w:noProof/>
            <w:webHidden/>
            <w:sz w:val="20"/>
            <w:szCs w:val="20"/>
          </w:rPr>
          <w:tab/>
        </w:r>
        <w:r w:rsidR="003F6B82" w:rsidDel="007B76C9">
          <w:rPr>
            <w:noProof/>
            <w:webHidden/>
            <w:sz w:val="20"/>
            <w:szCs w:val="20"/>
          </w:rPr>
          <w:delText>8</w:delText>
        </w:r>
      </w:del>
    </w:p>
    <w:p w:rsidR="00501BA1" w:rsidRPr="00E1648A" w:rsidDel="007B76C9" w:rsidRDefault="00501BA1">
      <w:pPr>
        <w:pStyle w:val="TOC2"/>
        <w:tabs>
          <w:tab w:val="right" w:leader="dot" w:pos="10070"/>
        </w:tabs>
        <w:rPr>
          <w:del w:id="168" w:author="lucy" w:date="2014-02-28T22:53:00Z"/>
          <w:noProof/>
          <w:sz w:val="20"/>
          <w:szCs w:val="20"/>
          <w:lang w:val="en-GB" w:eastAsia="en-GB"/>
        </w:rPr>
      </w:pPr>
      <w:del w:id="169" w:author="lucy" w:date="2014-02-28T22:53:00Z">
        <w:r w:rsidRPr="007B76C9" w:rsidDel="007B76C9">
          <w:rPr>
            <w:noProof/>
            <w:sz w:val="20"/>
            <w:szCs w:val="20"/>
            <w:rPrChange w:id="170" w:author="lucy" w:date="2014-02-28T22:53:00Z">
              <w:rPr>
                <w:rStyle w:val="Hyperlink"/>
                <w:noProof/>
                <w:sz w:val="20"/>
                <w:szCs w:val="20"/>
              </w:rPr>
            </w:rPrChange>
          </w:rPr>
          <w:delText>Current Members</w:delText>
        </w:r>
        <w:r w:rsidRPr="00E1648A" w:rsidDel="007B76C9">
          <w:rPr>
            <w:noProof/>
            <w:webHidden/>
            <w:sz w:val="20"/>
            <w:szCs w:val="20"/>
          </w:rPr>
          <w:tab/>
        </w:r>
        <w:r w:rsidR="003F6B82" w:rsidDel="007B76C9">
          <w:rPr>
            <w:noProof/>
            <w:webHidden/>
            <w:sz w:val="20"/>
            <w:szCs w:val="20"/>
          </w:rPr>
          <w:delText>8</w:delText>
        </w:r>
      </w:del>
    </w:p>
    <w:p w:rsidR="00501BA1" w:rsidRPr="00E1648A" w:rsidDel="007B76C9" w:rsidRDefault="00501BA1">
      <w:pPr>
        <w:pStyle w:val="TOC2"/>
        <w:tabs>
          <w:tab w:val="right" w:leader="dot" w:pos="10070"/>
        </w:tabs>
        <w:rPr>
          <w:del w:id="171" w:author="lucy" w:date="2014-02-28T22:53:00Z"/>
          <w:noProof/>
          <w:sz w:val="20"/>
          <w:szCs w:val="20"/>
          <w:lang w:val="en-GB" w:eastAsia="en-GB"/>
        </w:rPr>
      </w:pPr>
      <w:del w:id="172" w:author="lucy" w:date="2014-02-28T22:53:00Z">
        <w:r w:rsidRPr="007B76C9" w:rsidDel="007B76C9">
          <w:rPr>
            <w:noProof/>
            <w:sz w:val="20"/>
            <w:szCs w:val="20"/>
            <w:rPrChange w:id="173" w:author="lucy" w:date="2014-02-28T22:53:00Z">
              <w:rPr>
                <w:rStyle w:val="Hyperlink"/>
                <w:noProof/>
                <w:sz w:val="20"/>
                <w:szCs w:val="20"/>
              </w:rPr>
            </w:rPrChange>
          </w:rPr>
          <w:delText>Aiguebelette Training Camp</w:delText>
        </w:r>
        <w:r w:rsidRPr="00E1648A" w:rsidDel="007B76C9">
          <w:rPr>
            <w:noProof/>
            <w:webHidden/>
            <w:sz w:val="20"/>
            <w:szCs w:val="20"/>
          </w:rPr>
          <w:tab/>
        </w:r>
        <w:r w:rsidR="003F6B82" w:rsidDel="007B76C9">
          <w:rPr>
            <w:noProof/>
            <w:webHidden/>
            <w:sz w:val="20"/>
            <w:szCs w:val="20"/>
          </w:rPr>
          <w:delText>9</w:delText>
        </w:r>
      </w:del>
    </w:p>
    <w:p w:rsidR="00501BA1" w:rsidRPr="00E1648A" w:rsidDel="007B76C9" w:rsidRDefault="00501BA1">
      <w:pPr>
        <w:pStyle w:val="TOC1"/>
        <w:tabs>
          <w:tab w:val="right" w:leader="dot" w:pos="10070"/>
        </w:tabs>
        <w:rPr>
          <w:del w:id="174" w:author="lucy" w:date="2014-02-28T22:53:00Z"/>
          <w:noProof/>
          <w:sz w:val="20"/>
          <w:szCs w:val="20"/>
          <w:lang w:val="en-GB" w:eastAsia="en-GB"/>
        </w:rPr>
      </w:pPr>
      <w:del w:id="175" w:author="lucy" w:date="2014-02-28T22:53:00Z">
        <w:r w:rsidRPr="007B76C9" w:rsidDel="007B76C9">
          <w:rPr>
            <w:noProof/>
            <w:sz w:val="20"/>
            <w:szCs w:val="20"/>
            <w:rPrChange w:id="176" w:author="lucy" w:date="2014-02-28T22:53:00Z">
              <w:rPr>
                <w:rStyle w:val="Hyperlink"/>
                <w:noProof/>
                <w:sz w:val="20"/>
                <w:szCs w:val="20"/>
              </w:rPr>
            </w:rPrChange>
          </w:rPr>
          <w:delText>Financial Overview:</w:delText>
        </w:r>
        <w:r w:rsidRPr="00E1648A" w:rsidDel="007B76C9">
          <w:rPr>
            <w:noProof/>
            <w:webHidden/>
            <w:sz w:val="20"/>
            <w:szCs w:val="20"/>
          </w:rPr>
          <w:tab/>
        </w:r>
        <w:r w:rsidR="003F6B82" w:rsidDel="007B76C9">
          <w:rPr>
            <w:noProof/>
            <w:webHidden/>
            <w:sz w:val="20"/>
            <w:szCs w:val="20"/>
          </w:rPr>
          <w:delText>10</w:delText>
        </w:r>
      </w:del>
    </w:p>
    <w:p w:rsidR="00501BA1" w:rsidRPr="00E1648A" w:rsidDel="007B76C9" w:rsidRDefault="00501BA1">
      <w:pPr>
        <w:pStyle w:val="TOC2"/>
        <w:tabs>
          <w:tab w:val="right" w:leader="dot" w:pos="10070"/>
        </w:tabs>
        <w:rPr>
          <w:del w:id="177" w:author="lucy" w:date="2014-02-28T22:53:00Z"/>
          <w:noProof/>
          <w:sz w:val="20"/>
          <w:szCs w:val="20"/>
          <w:lang w:val="en-GB" w:eastAsia="en-GB"/>
        </w:rPr>
      </w:pPr>
      <w:del w:id="178" w:author="lucy" w:date="2014-02-28T22:53:00Z">
        <w:r w:rsidRPr="007B76C9" w:rsidDel="007B76C9">
          <w:rPr>
            <w:noProof/>
            <w:sz w:val="20"/>
            <w:szCs w:val="20"/>
            <w:rPrChange w:id="179" w:author="lucy" w:date="2014-02-28T22:53:00Z">
              <w:rPr>
                <w:rStyle w:val="Hyperlink"/>
                <w:noProof/>
                <w:sz w:val="20"/>
                <w:szCs w:val="20"/>
              </w:rPr>
            </w:rPrChange>
          </w:rPr>
          <w:delText>Current account</w:delText>
        </w:r>
        <w:r w:rsidRPr="00E1648A" w:rsidDel="007B76C9">
          <w:rPr>
            <w:noProof/>
            <w:webHidden/>
            <w:sz w:val="20"/>
            <w:szCs w:val="20"/>
          </w:rPr>
          <w:tab/>
        </w:r>
        <w:r w:rsidR="003F6B82" w:rsidDel="007B76C9">
          <w:rPr>
            <w:noProof/>
            <w:webHidden/>
            <w:sz w:val="20"/>
            <w:szCs w:val="20"/>
          </w:rPr>
          <w:delText>10</w:delText>
        </w:r>
      </w:del>
    </w:p>
    <w:p w:rsidR="00501BA1" w:rsidRPr="00E1648A" w:rsidDel="007B76C9" w:rsidRDefault="00501BA1">
      <w:pPr>
        <w:pStyle w:val="TOC2"/>
        <w:tabs>
          <w:tab w:val="right" w:leader="dot" w:pos="10070"/>
        </w:tabs>
        <w:rPr>
          <w:del w:id="180" w:author="lucy" w:date="2014-02-28T22:53:00Z"/>
          <w:noProof/>
          <w:sz w:val="20"/>
          <w:szCs w:val="20"/>
          <w:lang w:val="en-GB" w:eastAsia="en-GB"/>
        </w:rPr>
      </w:pPr>
      <w:del w:id="181" w:author="lucy" w:date="2014-02-28T22:53:00Z">
        <w:r w:rsidRPr="007B76C9" w:rsidDel="007B76C9">
          <w:rPr>
            <w:noProof/>
            <w:sz w:val="20"/>
            <w:szCs w:val="20"/>
            <w:rPrChange w:id="182" w:author="lucy" w:date="2014-02-28T22:53:00Z">
              <w:rPr>
                <w:rStyle w:val="Hyperlink"/>
                <w:noProof/>
                <w:sz w:val="20"/>
                <w:szCs w:val="20"/>
              </w:rPr>
            </w:rPrChange>
          </w:rPr>
          <w:delText>Capital account</w:delText>
        </w:r>
        <w:r w:rsidRPr="00E1648A" w:rsidDel="007B76C9">
          <w:rPr>
            <w:noProof/>
            <w:webHidden/>
            <w:sz w:val="20"/>
            <w:szCs w:val="20"/>
          </w:rPr>
          <w:tab/>
        </w:r>
        <w:r w:rsidR="003F6B82" w:rsidDel="007B76C9">
          <w:rPr>
            <w:noProof/>
            <w:webHidden/>
            <w:sz w:val="20"/>
            <w:szCs w:val="20"/>
          </w:rPr>
          <w:delText>10</w:delText>
        </w:r>
      </w:del>
    </w:p>
    <w:p w:rsidR="00501BA1" w:rsidRPr="00E1648A" w:rsidDel="007B76C9" w:rsidRDefault="00501BA1">
      <w:pPr>
        <w:pStyle w:val="TOC1"/>
        <w:tabs>
          <w:tab w:val="right" w:leader="dot" w:pos="10070"/>
        </w:tabs>
        <w:rPr>
          <w:del w:id="183" w:author="lucy" w:date="2014-02-28T22:53:00Z"/>
          <w:noProof/>
          <w:sz w:val="20"/>
          <w:szCs w:val="20"/>
          <w:lang w:val="en-GB" w:eastAsia="en-GB"/>
        </w:rPr>
      </w:pPr>
      <w:del w:id="184" w:author="lucy" w:date="2014-02-28T22:53:00Z">
        <w:r w:rsidRPr="007B76C9" w:rsidDel="007B76C9">
          <w:rPr>
            <w:noProof/>
            <w:sz w:val="20"/>
            <w:szCs w:val="20"/>
            <w:rPrChange w:id="185" w:author="lucy" w:date="2014-02-28T22:53:00Z">
              <w:rPr>
                <w:rStyle w:val="Hyperlink"/>
                <w:noProof/>
                <w:sz w:val="20"/>
                <w:szCs w:val="20"/>
              </w:rPr>
            </w:rPrChange>
          </w:rPr>
          <w:delText>Current account:</w:delText>
        </w:r>
        <w:r w:rsidRPr="00E1648A" w:rsidDel="007B76C9">
          <w:rPr>
            <w:noProof/>
            <w:webHidden/>
            <w:sz w:val="20"/>
            <w:szCs w:val="20"/>
          </w:rPr>
          <w:tab/>
        </w:r>
        <w:r w:rsidR="003F6B82" w:rsidDel="007B76C9">
          <w:rPr>
            <w:noProof/>
            <w:webHidden/>
            <w:sz w:val="20"/>
            <w:szCs w:val="20"/>
          </w:rPr>
          <w:delText>11</w:delText>
        </w:r>
      </w:del>
    </w:p>
    <w:p w:rsidR="00501BA1" w:rsidRPr="00E1648A" w:rsidDel="007B76C9" w:rsidRDefault="00501BA1">
      <w:pPr>
        <w:pStyle w:val="TOC2"/>
        <w:tabs>
          <w:tab w:val="right" w:leader="dot" w:pos="10070"/>
        </w:tabs>
        <w:rPr>
          <w:del w:id="186" w:author="lucy" w:date="2014-02-28T22:53:00Z"/>
          <w:noProof/>
          <w:sz w:val="20"/>
          <w:szCs w:val="20"/>
          <w:lang w:val="en-GB" w:eastAsia="en-GB"/>
        </w:rPr>
      </w:pPr>
      <w:del w:id="187" w:author="lucy" w:date="2014-02-28T22:53:00Z">
        <w:r w:rsidRPr="007B76C9" w:rsidDel="007B76C9">
          <w:rPr>
            <w:noProof/>
            <w:sz w:val="20"/>
            <w:szCs w:val="20"/>
            <w:rPrChange w:id="188" w:author="lucy" w:date="2014-02-28T22:53:00Z">
              <w:rPr>
                <w:rStyle w:val="Hyperlink"/>
                <w:noProof/>
                <w:sz w:val="20"/>
                <w:szCs w:val="20"/>
              </w:rPr>
            </w:rPrChange>
          </w:rPr>
          <w:delText>Major Changes from previous year:</w:delText>
        </w:r>
        <w:r w:rsidRPr="00E1648A" w:rsidDel="007B76C9">
          <w:rPr>
            <w:noProof/>
            <w:webHidden/>
            <w:sz w:val="20"/>
            <w:szCs w:val="20"/>
          </w:rPr>
          <w:tab/>
        </w:r>
        <w:r w:rsidR="003F6B82" w:rsidDel="007B76C9">
          <w:rPr>
            <w:noProof/>
            <w:webHidden/>
            <w:sz w:val="20"/>
            <w:szCs w:val="20"/>
          </w:rPr>
          <w:delText>12</w:delText>
        </w:r>
      </w:del>
    </w:p>
    <w:p w:rsidR="00501BA1" w:rsidRPr="00E1648A" w:rsidDel="007B76C9" w:rsidRDefault="00501BA1">
      <w:pPr>
        <w:pStyle w:val="TOC1"/>
        <w:tabs>
          <w:tab w:val="right" w:leader="dot" w:pos="10070"/>
        </w:tabs>
        <w:rPr>
          <w:del w:id="189" w:author="lucy" w:date="2014-02-28T22:53:00Z"/>
          <w:noProof/>
          <w:sz w:val="20"/>
          <w:szCs w:val="20"/>
          <w:lang w:val="en-GB" w:eastAsia="en-GB"/>
        </w:rPr>
      </w:pPr>
      <w:del w:id="190" w:author="lucy" w:date="2014-02-28T22:53:00Z">
        <w:r w:rsidRPr="007B76C9" w:rsidDel="007B76C9">
          <w:rPr>
            <w:noProof/>
            <w:sz w:val="20"/>
            <w:szCs w:val="20"/>
            <w:rPrChange w:id="191" w:author="lucy" w:date="2014-02-28T22:53:00Z">
              <w:rPr>
                <w:rStyle w:val="Hyperlink"/>
                <w:noProof/>
                <w:sz w:val="20"/>
                <w:szCs w:val="20"/>
              </w:rPr>
            </w:rPrChange>
          </w:rPr>
          <w:delText>Appendix to current account:</w:delText>
        </w:r>
        <w:r w:rsidRPr="00E1648A" w:rsidDel="007B76C9">
          <w:rPr>
            <w:noProof/>
            <w:webHidden/>
            <w:sz w:val="20"/>
            <w:szCs w:val="20"/>
          </w:rPr>
          <w:tab/>
        </w:r>
        <w:r w:rsidR="003F6B82" w:rsidDel="007B76C9">
          <w:rPr>
            <w:noProof/>
            <w:webHidden/>
            <w:sz w:val="20"/>
            <w:szCs w:val="20"/>
          </w:rPr>
          <w:delText>13</w:delText>
        </w:r>
      </w:del>
    </w:p>
    <w:p w:rsidR="00501BA1" w:rsidRPr="00E1648A" w:rsidDel="007B76C9" w:rsidRDefault="00501BA1">
      <w:pPr>
        <w:pStyle w:val="TOC2"/>
        <w:tabs>
          <w:tab w:val="right" w:leader="dot" w:pos="10070"/>
        </w:tabs>
        <w:rPr>
          <w:del w:id="192" w:author="lucy" w:date="2014-02-28T22:53:00Z"/>
          <w:noProof/>
          <w:sz w:val="20"/>
          <w:szCs w:val="20"/>
          <w:lang w:val="en-GB" w:eastAsia="en-GB"/>
        </w:rPr>
      </w:pPr>
      <w:del w:id="193" w:author="lucy" w:date="2014-02-28T22:53:00Z">
        <w:r w:rsidRPr="007B76C9" w:rsidDel="007B76C9">
          <w:rPr>
            <w:noProof/>
            <w:sz w:val="20"/>
            <w:szCs w:val="20"/>
            <w:rPrChange w:id="194" w:author="lucy" w:date="2014-02-28T22:53:00Z">
              <w:rPr>
                <w:rStyle w:val="Hyperlink"/>
                <w:noProof/>
                <w:sz w:val="20"/>
                <w:szCs w:val="20"/>
              </w:rPr>
            </w:rPrChange>
          </w:rPr>
          <w:delText>Details of Income items</w:delText>
        </w:r>
        <w:r w:rsidRPr="00E1648A" w:rsidDel="007B76C9">
          <w:rPr>
            <w:noProof/>
            <w:webHidden/>
            <w:sz w:val="20"/>
            <w:szCs w:val="20"/>
          </w:rPr>
          <w:tab/>
        </w:r>
        <w:r w:rsidR="003F6B82" w:rsidDel="007B76C9">
          <w:rPr>
            <w:noProof/>
            <w:webHidden/>
            <w:sz w:val="20"/>
            <w:szCs w:val="20"/>
          </w:rPr>
          <w:delText>13</w:delText>
        </w:r>
      </w:del>
    </w:p>
    <w:p w:rsidR="00501BA1" w:rsidRPr="00E1648A" w:rsidDel="007B76C9" w:rsidRDefault="00501BA1">
      <w:pPr>
        <w:pStyle w:val="TOC2"/>
        <w:tabs>
          <w:tab w:val="right" w:leader="dot" w:pos="10070"/>
        </w:tabs>
        <w:rPr>
          <w:del w:id="195" w:author="lucy" w:date="2014-02-28T22:53:00Z"/>
          <w:noProof/>
          <w:sz w:val="20"/>
          <w:szCs w:val="20"/>
          <w:lang w:val="en-GB" w:eastAsia="en-GB"/>
        </w:rPr>
      </w:pPr>
      <w:del w:id="196" w:author="lucy" w:date="2014-02-28T22:53:00Z">
        <w:r w:rsidRPr="007B76C9" w:rsidDel="007B76C9">
          <w:rPr>
            <w:noProof/>
            <w:sz w:val="20"/>
            <w:szCs w:val="20"/>
            <w:rPrChange w:id="197" w:author="lucy" w:date="2014-02-28T22:53:00Z">
              <w:rPr>
                <w:rStyle w:val="Hyperlink"/>
                <w:noProof/>
                <w:sz w:val="20"/>
                <w:szCs w:val="20"/>
              </w:rPr>
            </w:rPrChange>
          </w:rPr>
          <w:delText>Details of expenditure items</w:delText>
        </w:r>
        <w:r w:rsidRPr="00E1648A" w:rsidDel="007B76C9">
          <w:rPr>
            <w:noProof/>
            <w:webHidden/>
            <w:sz w:val="20"/>
            <w:szCs w:val="20"/>
          </w:rPr>
          <w:tab/>
        </w:r>
        <w:r w:rsidR="003F6B82" w:rsidDel="007B76C9">
          <w:rPr>
            <w:noProof/>
            <w:webHidden/>
            <w:sz w:val="20"/>
            <w:szCs w:val="20"/>
          </w:rPr>
          <w:delText>13</w:delText>
        </w:r>
      </w:del>
    </w:p>
    <w:p w:rsidR="00501BA1" w:rsidRPr="00E1648A" w:rsidDel="007B76C9" w:rsidRDefault="00501BA1">
      <w:pPr>
        <w:pStyle w:val="TOC1"/>
        <w:tabs>
          <w:tab w:val="right" w:leader="dot" w:pos="10070"/>
        </w:tabs>
        <w:rPr>
          <w:del w:id="198" w:author="lucy" w:date="2014-02-28T22:53:00Z"/>
          <w:noProof/>
          <w:sz w:val="20"/>
          <w:szCs w:val="20"/>
          <w:lang w:val="en-GB" w:eastAsia="en-GB"/>
        </w:rPr>
      </w:pPr>
      <w:del w:id="199" w:author="lucy" w:date="2014-02-28T22:53:00Z">
        <w:r w:rsidRPr="007B76C9" w:rsidDel="007B76C9">
          <w:rPr>
            <w:noProof/>
            <w:sz w:val="20"/>
            <w:szCs w:val="20"/>
            <w:rPrChange w:id="200" w:author="lucy" w:date="2014-02-28T22:53:00Z">
              <w:rPr>
                <w:rStyle w:val="Hyperlink"/>
                <w:noProof/>
                <w:sz w:val="20"/>
                <w:szCs w:val="20"/>
              </w:rPr>
            </w:rPrChange>
          </w:rPr>
          <w:delText>Capital Account:</w:delText>
        </w:r>
        <w:r w:rsidRPr="00E1648A" w:rsidDel="007B76C9">
          <w:rPr>
            <w:noProof/>
            <w:webHidden/>
            <w:sz w:val="20"/>
            <w:szCs w:val="20"/>
          </w:rPr>
          <w:tab/>
        </w:r>
        <w:r w:rsidR="003F6B82" w:rsidDel="007B76C9">
          <w:rPr>
            <w:noProof/>
            <w:webHidden/>
            <w:sz w:val="20"/>
            <w:szCs w:val="20"/>
          </w:rPr>
          <w:delText>17</w:delText>
        </w:r>
      </w:del>
    </w:p>
    <w:p w:rsidR="00501BA1" w:rsidRPr="00E1648A" w:rsidDel="007B76C9" w:rsidRDefault="00501BA1">
      <w:pPr>
        <w:pStyle w:val="TOC2"/>
        <w:tabs>
          <w:tab w:val="right" w:leader="dot" w:pos="10070"/>
        </w:tabs>
        <w:rPr>
          <w:del w:id="201" w:author="lucy" w:date="2014-02-28T22:53:00Z"/>
          <w:noProof/>
          <w:sz w:val="20"/>
          <w:szCs w:val="20"/>
          <w:lang w:val="en-GB" w:eastAsia="en-GB"/>
        </w:rPr>
      </w:pPr>
      <w:del w:id="202" w:author="lucy" w:date="2014-02-28T22:53:00Z">
        <w:r w:rsidRPr="007B76C9" w:rsidDel="007B76C9">
          <w:rPr>
            <w:noProof/>
            <w:sz w:val="20"/>
            <w:szCs w:val="20"/>
            <w:rPrChange w:id="203" w:author="lucy" w:date="2014-02-28T22:53:00Z">
              <w:rPr>
                <w:rStyle w:val="Hyperlink"/>
                <w:noProof/>
                <w:sz w:val="20"/>
                <w:szCs w:val="20"/>
              </w:rPr>
            </w:rPrChange>
          </w:rPr>
          <w:delText>Major Changes from previous year:</w:delText>
        </w:r>
        <w:r w:rsidRPr="00E1648A" w:rsidDel="007B76C9">
          <w:rPr>
            <w:noProof/>
            <w:webHidden/>
            <w:sz w:val="20"/>
            <w:szCs w:val="20"/>
          </w:rPr>
          <w:tab/>
        </w:r>
        <w:r w:rsidR="003F6B82" w:rsidDel="007B76C9">
          <w:rPr>
            <w:noProof/>
            <w:webHidden/>
            <w:sz w:val="20"/>
            <w:szCs w:val="20"/>
          </w:rPr>
          <w:delText>17</w:delText>
        </w:r>
      </w:del>
    </w:p>
    <w:p w:rsidR="00501BA1" w:rsidRPr="00E1648A" w:rsidDel="007B76C9" w:rsidRDefault="00501BA1">
      <w:pPr>
        <w:pStyle w:val="TOC2"/>
        <w:tabs>
          <w:tab w:val="right" w:leader="dot" w:pos="10070"/>
        </w:tabs>
        <w:rPr>
          <w:del w:id="204" w:author="lucy" w:date="2014-02-28T22:53:00Z"/>
          <w:noProof/>
          <w:sz w:val="20"/>
          <w:szCs w:val="20"/>
          <w:lang w:val="en-GB" w:eastAsia="en-GB"/>
        </w:rPr>
      </w:pPr>
      <w:del w:id="205" w:author="lucy" w:date="2014-02-28T22:53:00Z">
        <w:r w:rsidRPr="007B76C9" w:rsidDel="007B76C9">
          <w:rPr>
            <w:noProof/>
            <w:sz w:val="20"/>
            <w:szCs w:val="20"/>
            <w:rPrChange w:id="206" w:author="lucy" w:date="2014-02-28T22:53:00Z">
              <w:rPr>
                <w:rStyle w:val="Hyperlink"/>
                <w:noProof/>
                <w:sz w:val="20"/>
                <w:szCs w:val="20"/>
              </w:rPr>
            </w:rPrChange>
          </w:rPr>
          <w:delText>Appendix to Capital account:</w:delText>
        </w:r>
        <w:r w:rsidRPr="00E1648A" w:rsidDel="007B76C9">
          <w:rPr>
            <w:noProof/>
            <w:webHidden/>
            <w:sz w:val="20"/>
            <w:szCs w:val="20"/>
          </w:rPr>
          <w:tab/>
        </w:r>
        <w:r w:rsidR="003F6B82" w:rsidDel="007B76C9">
          <w:rPr>
            <w:noProof/>
            <w:webHidden/>
            <w:sz w:val="20"/>
            <w:szCs w:val="20"/>
          </w:rPr>
          <w:delText>18</w:delText>
        </w:r>
      </w:del>
    </w:p>
    <w:p w:rsidR="00501BA1" w:rsidRPr="00E1648A" w:rsidDel="007B76C9" w:rsidRDefault="00501BA1">
      <w:pPr>
        <w:pStyle w:val="TOC2"/>
        <w:tabs>
          <w:tab w:val="right" w:leader="dot" w:pos="10070"/>
        </w:tabs>
        <w:rPr>
          <w:del w:id="207" w:author="lucy" w:date="2014-02-28T22:53:00Z"/>
          <w:noProof/>
          <w:sz w:val="20"/>
          <w:szCs w:val="20"/>
          <w:lang w:val="en-GB" w:eastAsia="en-GB"/>
        </w:rPr>
      </w:pPr>
      <w:del w:id="208" w:author="lucy" w:date="2014-02-28T22:53:00Z">
        <w:r w:rsidRPr="007B76C9" w:rsidDel="007B76C9">
          <w:rPr>
            <w:noProof/>
            <w:sz w:val="20"/>
            <w:szCs w:val="20"/>
            <w:rPrChange w:id="209" w:author="lucy" w:date="2014-02-28T22:53:00Z">
              <w:rPr>
                <w:rStyle w:val="Hyperlink"/>
                <w:noProof/>
                <w:sz w:val="20"/>
                <w:szCs w:val="20"/>
              </w:rPr>
            </w:rPrChange>
          </w:rPr>
          <w:delText>Details of Income items</w:delText>
        </w:r>
        <w:r w:rsidRPr="00E1648A" w:rsidDel="007B76C9">
          <w:rPr>
            <w:noProof/>
            <w:webHidden/>
            <w:sz w:val="20"/>
            <w:szCs w:val="20"/>
          </w:rPr>
          <w:tab/>
        </w:r>
        <w:r w:rsidR="003F6B82" w:rsidDel="007B76C9">
          <w:rPr>
            <w:noProof/>
            <w:webHidden/>
            <w:sz w:val="20"/>
            <w:szCs w:val="20"/>
          </w:rPr>
          <w:delText>18</w:delText>
        </w:r>
      </w:del>
    </w:p>
    <w:p w:rsidR="00501BA1" w:rsidRPr="00E1648A" w:rsidDel="007B76C9" w:rsidRDefault="00501BA1">
      <w:pPr>
        <w:pStyle w:val="TOC2"/>
        <w:tabs>
          <w:tab w:val="right" w:leader="dot" w:pos="10070"/>
        </w:tabs>
        <w:rPr>
          <w:del w:id="210" w:author="lucy" w:date="2014-02-28T22:53:00Z"/>
          <w:noProof/>
          <w:sz w:val="20"/>
          <w:szCs w:val="20"/>
          <w:lang w:val="en-GB" w:eastAsia="en-GB"/>
        </w:rPr>
      </w:pPr>
      <w:del w:id="211" w:author="lucy" w:date="2014-02-28T22:53:00Z">
        <w:r w:rsidRPr="007B76C9" w:rsidDel="007B76C9">
          <w:rPr>
            <w:noProof/>
            <w:sz w:val="20"/>
            <w:szCs w:val="20"/>
            <w:rPrChange w:id="212" w:author="lucy" w:date="2014-02-28T22:53:00Z">
              <w:rPr>
                <w:rStyle w:val="Hyperlink"/>
                <w:noProof/>
                <w:sz w:val="20"/>
                <w:szCs w:val="20"/>
              </w:rPr>
            </w:rPrChange>
          </w:rPr>
          <w:delText>Details of expenditure items</w:delText>
        </w:r>
        <w:r w:rsidRPr="00E1648A" w:rsidDel="007B76C9">
          <w:rPr>
            <w:noProof/>
            <w:webHidden/>
            <w:sz w:val="20"/>
            <w:szCs w:val="20"/>
          </w:rPr>
          <w:tab/>
        </w:r>
        <w:r w:rsidR="003F6B82" w:rsidDel="007B76C9">
          <w:rPr>
            <w:noProof/>
            <w:webHidden/>
            <w:sz w:val="20"/>
            <w:szCs w:val="20"/>
          </w:rPr>
          <w:delText>18</w:delText>
        </w:r>
      </w:del>
    </w:p>
    <w:p w:rsidR="00501BA1" w:rsidRPr="00E1648A" w:rsidDel="007B76C9" w:rsidRDefault="00501BA1">
      <w:pPr>
        <w:pStyle w:val="TOC1"/>
        <w:tabs>
          <w:tab w:val="right" w:leader="dot" w:pos="10070"/>
        </w:tabs>
        <w:rPr>
          <w:del w:id="213" w:author="lucy" w:date="2014-02-28T22:53:00Z"/>
          <w:noProof/>
          <w:sz w:val="20"/>
          <w:szCs w:val="20"/>
          <w:lang w:val="en-GB" w:eastAsia="en-GB"/>
        </w:rPr>
      </w:pPr>
      <w:del w:id="214" w:author="lucy" w:date="2014-02-28T22:53:00Z">
        <w:r w:rsidRPr="007B76C9" w:rsidDel="007B76C9">
          <w:rPr>
            <w:noProof/>
            <w:sz w:val="20"/>
            <w:szCs w:val="20"/>
            <w:rPrChange w:id="215" w:author="lucy" w:date="2014-02-28T22:53:00Z">
              <w:rPr>
                <w:rStyle w:val="Hyperlink"/>
                <w:noProof/>
                <w:sz w:val="20"/>
                <w:szCs w:val="20"/>
              </w:rPr>
            </w:rPrChange>
          </w:rPr>
          <w:delText>Long-term requirements</w:delText>
        </w:r>
        <w:r w:rsidRPr="00E1648A" w:rsidDel="007B76C9">
          <w:rPr>
            <w:noProof/>
            <w:webHidden/>
            <w:sz w:val="20"/>
            <w:szCs w:val="20"/>
          </w:rPr>
          <w:tab/>
        </w:r>
        <w:r w:rsidR="003F6B82" w:rsidDel="007B76C9">
          <w:rPr>
            <w:noProof/>
            <w:webHidden/>
            <w:sz w:val="20"/>
            <w:szCs w:val="20"/>
          </w:rPr>
          <w:delText>20</w:delText>
        </w:r>
      </w:del>
    </w:p>
    <w:p w:rsidR="00501BA1" w:rsidRPr="00E1648A" w:rsidDel="007B76C9" w:rsidRDefault="00501BA1">
      <w:pPr>
        <w:pStyle w:val="TOC1"/>
        <w:tabs>
          <w:tab w:val="right" w:leader="dot" w:pos="10070"/>
        </w:tabs>
        <w:rPr>
          <w:del w:id="216" w:author="lucy" w:date="2014-02-28T22:53:00Z"/>
          <w:noProof/>
          <w:sz w:val="20"/>
          <w:szCs w:val="20"/>
          <w:lang w:val="en-GB" w:eastAsia="en-GB"/>
        </w:rPr>
      </w:pPr>
      <w:del w:id="217" w:author="lucy" w:date="2014-02-28T22:53:00Z">
        <w:r w:rsidRPr="007B76C9" w:rsidDel="007B76C9">
          <w:rPr>
            <w:noProof/>
            <w:sz w:val="20"/>
            <w:szCs w:val="20"/>
            <w:rPrChange w:id="218" w:author="lucy" w:date="2014-02-28T22:53:00Z">
              <w:rPr>
                <w:rStyle w:val="Hyperlink"/>
                <w:noProof/>
                <w:sz w:val="20"/>
                <w:szCs w:val="20"/>
              </w:rPr>
            </w:rPrChange>
          </w:rPr>
          <w:delText>CCBC Committee 2012-13</w:delText>
        </w:r>
        <w:r w:rsidRPr="00E1648A" w:rsidDel="007B76C9">
          <w:rPr>
            <w:noProof/>
            <w:webHidden/>
            <w:sz w:val="20"/>
            <w:szCs w:val="20"/>
          </w:rPr>
          <w:tab/>
        </w:r>
        <w:r w:rsidR="003F6B82" w:rsidDel="007B76C9">
          <w:rPr>
            <w:noProof/>
            <w:webHidden/>
            <w:sz w:val="20"/>
            <w:szCs w:val="20"/>
          </w:rPr>
          <w:delText>21</w:delText>
        </w:r>
      </w:del>
    </w:p>
    <w:p w:rsidR="00501BA1" w:rsidRPr="00E1648A" w:rsidDel="007B76C9" w:rsidRDefault="00501BA1">
      <w:pPr>
        <w:pStyle w:val="TOC2"/>
        <w:tabs>
          <w:tab w:val="right" w:leader="dot" w:pos="10070"/>
        </w:tabs>
        <w:rPr>
          <w:del w:id="219" w:author="lucy" w:date="2014-02-28T22:53:00Z"/>
          <w:noProof/>
          <w:sz w:val="20"/>
          <w:szCs w:val="20"/>
          <w:lang w:val="en-GB" w:eastAsia="en-GB"/>
        </w:rPr>
      </w:pPr>
      <w:del w:id="220" w:author="lucy" w:date="2014-02-28T22:53:00Z">
        <w:r w:rsidRPr="007B76C9" w:rsidDel="007B76C9">
          <w:rPr>
            <w:noProof/>
            <w:sz w:val="20"/>
            <w:szCs w:val="20"/>
            <w:rPrChange w:id="221" w:author="lucy" w:date="2014-02-28T22:53:00Z">
              <w:rPr>
                <w:rStyle w:val="Hyperlink"/>
                <w:noProof/>
                <w:sz w:val="20"/>
                <w:szCs w:val="20"/>
              </w:rPr>
            </w:rPrChange>
          </w:rPr>
          <w:delText>Steering Committee:</w:delText>
        </w:r>
        <w:r w:rsidRPr="00E1648A" w:rsidDel="007B76C9">
          <w:rPr>
            <w:noProof/>
            <w:webHidden/>
            <w:sz w:val="20"/>
            <w:szCs w:val="20"/>
          </w:rPr>
          <w:tab/>
        </w:r>
        <w:r w:rsidR="003F6B82" w:rsidDel="007B76C9">
          <w:rPr>
            <w:noProof/>
            <w:webHidden/>
            <w:sz w:val="20"/>
            <w:szCs w:val="20"/>
          </w:rPr>
          <w:delText>21</w:delText>
        </w:r>
      </w:del>
    </w:p>
    <w:p w:rsidR="00501BA1" w:rsidRPr="00E1648A" w:rsidDel="007B76C9" w:rsidRDefault="00501BA1">
      <w:pPr>
        <w:pStyle w:val="TOC2"/>
        <w:tabs>
          <w:tab w:val="right" w:leader="dot" w:pos="10070"/>
        </w:tabs>
        <w:rPr>
          <w:del w:id="222" w:author="lucy" w:date="2014-02-28T22:53:00Z"/>
          <w:noProof/>
          <w:sz w:val="20"/>
          <w:szCs w:val="20"/>
          <w:lang w:val="en-GB" w:eastAsia="en-GB"/>
        </w:rPr>
      </w:pPr>
      <w:del w:id="223" w:author="lucy" w:date="2014-02-28T22:53:00Z">
        <w:r w:rsidRPr="007B76C9" w:rsidDel="007B76C9">
          <w:rPr>
            <w:rFonts w:eastAsia="Arial"/>
            <w:noProof/>
            <w:sz w:val="20"/>
            <w:szCs w:val="20"/>
            <w:lang w:eastAsia="ar-SA"/>
            <w:rPrChange w:id="224" w:author="lucy" w:date="2014-02-28T22:53:00Z">
              <w:rPr>
                <w:rStyle w:val="Hyperlink"/>
                <w:rFonts w:eastAsia="Arial"/>
                <w:noProof/>
                <w:sz w:val="20"/>
                <w:szCs w:val="20"/>
                <w:lang w:eastAsia="ar-SA"/>
              </w:rPr>
            </w:rPrChange>
          </w:rPr>
          <w:delText>Student Committee:</w:delText>
        </w:r>
        <w:r w:rsidRPr="00E1648A" w:rsidDel="007B76C9">
          <w:rPr>
            <w:noProof/>
            <w:webHidden/>
            <w:sz w:val="20"/>
            <w:szCs w:val="20"/>
          </w:rPr>
          <w:tab/>
        </w:r>
        <w:r w:rsidR="003F6B82" w:rsidDel="007B76C9">
          <w:rPr>
            <w:noProof/>
            <w:webHidden/>
            <w:sz w:val="20"/>
            <w:szCs w:val="20"/>
          </w:rPr>
          <w:delText>21</w:delText>
        </w:r>
      </w:del>
    </w:p>
    <w:p w:rsidR="00EB4C63" w:rsidRPr="009C196C" w:rsidDel="007B76C9" w:rsidRDefault="001E7B83" w:rsidP="007B76C9">
      <w:pPr>
        <w:pStyle w:val="Heading1"/>
        <w:rPr>
          <w:del w:id="225" w:author="lucy" w:date="2014-02-28T22:54:00Z"/>
        </w:rPr>
        <w:pPrChange w:id="226" w:author="lucy" w:date="2014-02-28T22:54:00Z">
          <w:pPr/>
        </w:pPrChange>
      </w:pPr>
      <w:r w:rsidRPr="00E1648A">
        <w:fldChar w:fldCharType="end"/>
      </w:r>
      <w:del w:id="227" w:author="lucy" w:date="2014-02-28T22:54:00Z">
        <w:r w:rsidR="00EB4C63" w:rsidRPr="009C196C" w:rsidDel="007B76C9">
          <w:br w:type="page"/>
        </w:r>
      </w:del>
    </w:p>
    <w:p w:rsidR="001B3FEB" w:rsidRPr="009C196C" w:rsidRDefault="001B3FEB" w:rsidP="007B76C9">
      <w:pPr>
        <w:pStyle w:val="Heading1"/>
        <w:pPrChange w:id="228" w:author="lucy" w:date="2014-02-28T22:54:00Z">
          <w:pPr>
            <w:pStyle w:val="Heading1"/>
          </w:pPr>
        </w:pPrChange>
      </w:pPr>
      <w:bookmarkStart w:id="229" w:name="_Toc381391362"/>
      <w:r w:rsidRPr="009C196C">
        <w:t>Background</w:t>
      </w:r>
      <w:bookmarkEnd w:id="229"/>
    </w:p>
    <w:p w:rsidR="001B3FEB" w:rsidRPr="009C196C" w:rsidRDefault="001B3FEB" w:rsidP="00A34E1B">
      <w:bookmarkStart w:id="230" w:name="_GoBack"/>
      <w:bookmarkEnd w:id="230"/>
    </w:p>
    <w:p w:rsidR="001B3FEB" w:rsidRPr="009C196C" w:rsidRDefault="001B3FEB" w:rsidP="00A34E1B">
      <w:pPr>
        <w:rPr>
          <w:color w:val="FF0000"/>
        </w:rPr>
      </w:pPr>
      <w:r w:rsidRPr="009C196C">
        <w:t xml:space="preserve">Christ’s College Boat Club is the largest student society in college, involving over 50% of the student body at some stage </w:t>
      </w:r>
      <w:r w:rsidR="007203DA" w:rsidRPr="009C196C">
        <w:t>i</w:t>
      </w:r>
      <w:r w:rsidR="001604CE" w:rsidRPr="009C196C">
        <w:t>n their time in college. This Mi</w:t>
      </w:r>
      <w:r w:rsidR="007203DA" w:rsidRPr="009C196C">
        <w:t>chaelmas</w:t>
      </w:r>
      <w:r w:rsidRPr="009C196C">
        <w:t xml:space="preserve"> over </w:t>
      </w:r>
      <w:r w:rsidR="007203DA" w:rsidRPr="009C196C">
        <w:t xml:space="preserve">40 people tried rowing or coxing </w:t>
      </w:r>
      <w:r w:rsidR="001604CE" w:rsidRPr="009C196C">
        <w:t>wh</w:t>
      </w:r>
      <w:r w:rsidR="007203DA" w:rsidRPr="009C196C">
        <w:t>ilst 20 member</w:t>
      </w:r>
      <w:r w:rsidR="001604CE" w:rsidRPr="009C196C">
        <w:t>s</w:t>
      </w:r>
      <w:r w:rsidR="007203DA" w:rsidRPr="009C196C">
        <w:t xml:space="preserve"> of the club continued rowing in the top senior boats. We also had four boat</w:t>
      </w:r>
      <w:r w:rsidR="004B3FE1">
        <w:t>s</w:t>
      </w:r>
      <w:r w:rsidR="007203DA" w:rsidRPr="009C196C">
        <w:t xml:space="preserve"> of </w:t>
      </w:r>
      <w:r w:rsidRPr="009C196C">
        <w:t>alumni rowing and coxing this year</w:t>
      </w:r>
      <w:r w:rsidR="007203DA" w:rsidRPr="009C196C">
        <w:t xml:space="preserve"> in </w:t>
      </w:r>
      <w:r w:rsidR="004B3FE1">
        <w:t xml:space="preserve">the </w:t>
      </w:r>
      <w:proofErr w:type="spellStart"/>
      <w:r w:rsidR="007203DA" w:rsidRPr="009C196C">
        <w:t>Fairbairns</w:t>
      </w:r>
      <w:proofErr w:type="spellEnd"/>
      <w:r w:rsidR="007203DA" w:rsidRPr="009C196C">
        <w:t xml:space="preserve"> Cup</w:t>
      </w:r>
      <w:r w:rsidRPr="009C196C">
        <w:t>.</w:t>
      </w:r>
      <w:r w:rsidR="001604CE" w:rsidRPr="009C196C">
        <w:t xml:space="preserve"> For the first time in the past few years, there will be six student crews entering the Lent Bumps indicating the current popularity of rowing amongst the Christ’s students.</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p>
    <w:p w:rsidR="001B3FEB" w:rsidRPr="009C196C" w:rsidRDefault="001B3FEB" w:rsidP="00A34E1B">
      <w:r w:rsidRPr="009C196C">
        <w:t>The day-to-day running of the Boat C</w:t>
      </w:r>
      <w:r w:rsidR="004B3FE1">
        <w:t xml:space="preserve">lub is undertaken by students. </w:t>
      </w:r>
      <w:r w:rsidRPr="009C196C">
        <w:t xml:space="preserve">They are supported by a ‘Steering Committee’, consisting of student members, alumni, </w:t>
      </w:r>
      <w:proofErr w:type="gramStart"/>
      <w:r w:rsidRPr="009C196C">
        <w:t>college</w:t>
      </w:r>
      <w:proofErr w:type="gramEnd"/>
      <w:r w:rsidRPr="009C196C">
        <w:t xml:space="preserve"> fellows and sponsors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w:t>
      </w:r>
      <w:proofErr w:type="spellStart"/>
      <w:r w:rsidR="001604CE" w:rsidRPr="009C196C">
        <w:t>ergos</w:t>
      </w:r>
      <w:proofErr w:type="spellEnd"/>
      <w:r w:rsidR="001604CE" w:rsidRPr="009C196C">
        <w:t xml:space="preserve">. </w:t>
      </w:r>
    </w:p>
    <w:p w:rsidR="00EB4C63" w:rsidRPr="009C196C" w:rsidRDefault="001B3FEB" w:rsidP="00501BA1">
      <w:pPr>
        <w:pStyle w:val="Heading1"/>
      </w:pPr>
      <w:r w:rsidRPr="009C196C">
        <w:rPr>
          <w:color w:val="FF0000"/>
        </w:rPr>
        <w:br w:type="page"/>
      </w:r>
      <w:bookmarkStart w:id="231" w:name="_Toc381391363"/>
      <w:r w:rsidRPr="009C196C">
        <w:lastRenderedPageBreak/>
        <w:t>The Boat Club in College</w:t>
      </w:r>
      <w:bookmarkEnd w:id="231"/>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 xml:space="preserve">cularly important for </w:t>
      </w:r>
      <w:proofErr w:type="spellStart"/>
      <w:r w:rsidR="004B3FE1">
        <w:t>Freshers</w:t>
      </w:r>
      <w:proofErr w:type="spellEnd"/>
      <w:r w:rsidR="004B3FE1">
        <w:t>.</w:t>
      </w:r>
      <w:r w:rsidRPr="009C196C">
        <w:t xml:space="preserve"> Many will have left home for the first time, and it </w:t>
      </w:r>
      <w:r w:rsidR="000C2B45">
        <w:t xml:space="preserve">can be difficult to settle in. </w:t>
      </w:r>
      <w:r w:rsidRPr="009C196C">
        <w:t xml:space="preserve">The novice program has an important social function: it carries on beyond the Fresher’s Week </w:t>
      </w:r>
      <w:r w:rsidR="000C2B45">
        <w:t xml:space="preserve">activities for an entire term. </w:t>
      </w:r>
      <w:r w:rsidRPr="009C196C">
        <w:t xml:space="preserve">This helps people to settle in, and to meet others </w:t>
      </w:r>
      <w:del w:id="232" w:author="lucy" w:date="2014-02-28T18:15:00Z">
        <w:r w:rsidRPr="009C196C" w:rsidDel="00C96B27">
          <w:delText>outside o</w:delText>
        </w:r>
        <w:r w:rsidR="000C2B45" w:rsidDel="00C96B27">
          <w:delText xml:space="preserve">f an </w:delText>
        </w:r>
        <w:commentRangeStart w:id="233"/>
        <w:r w:rsidR="000C2B45" w:rsidDel="00C96B27">
          <w:delText>alcoholic social</w:delText>
        </w:r>
      </w:del>
      <w:del w:id="234" w:author="lucy" w:date="2014-02-28T18:16:00Z">
        <w:r w:rsidR="000C2B45" w:rsidDel="00C96B27">
          <w:delText xml:space="preserve"> setting</w:delText>
        </w:r>
        <w:commentRangeEnd w:id="233"/>
        <w:r w:rsidR="00225068" w:rsidDel="00C96B27">
          <w:rPr>
            <w:rStyle w:val="CommentReference"/>
            <w:vanish/>
          </w:rPr>
          <w:commentReference w:id="233"/>
        </w:r>
      </w:del>
      <w:ins w:id="235" w:author="lucy" w:date="2014-02-28T18:16:00Z">
        <w:r w:rsidR="00C96B27">
          <w:t xml:space="preserve"> outside of the usual college </w:t>
        </w:r>
      </w:ins>
      <w:ins w:id="236" w:author="lucy" w:date="2014-02-28T18:17:00Z">
        <w:r w:rsidR="00C96B27">
          <w:t>social</w:t>
        </w:r>
      </w:ins>
      <w:ins w:id="237" w:author="lucy" w:date="2014-02-28T18:16:00Z">
        <w:r w:rsidR="00C96B27">
          <w:t xml:space="preserve"> events</w:t>
        </w:r>
      </w:ins>
      <w:ins w:id="238" w:author="lucy" w:date="2014-02-28T18:17:00Z">
        <w:r w:rsidR="00C96B27">
          <w:t xml:space="preserve"> such as bops and drinks</w:t>
        </w:r>
      </w:ins>
      <w:del w:id="239" w:author="lucy" w:date="2014-02-28T18:16:00Z">
        <w:r w:rsidR="000C2B45" w:rsidDel="00C96B27">
          <w:delText>.</w:delText>
        </w:r>
      </w:del>
      <w:r w:rsidR="000C2B45">
        <w:t xml:space="preserve"> </w:t>
      </w:r>
      <w:proofErr w:type="gramStart"/>
      <w:r w:rsidRPr="009C196C">
        <w:t>That</w:t>
      </w:r>
      <w:proofErr w:type="gramEnd"/>
      <w:r w:rsidRPr="009C196C">
        <w:t xml:space="preserve"> said, the Boat Club has many social functions, which are </w:t>
      </w:r>
      <w:del w:id="240" w:author="lucy" w:date="2014-02-28T18:18:00Z">
        <w:r w:rsidRPr="009C196C" w:rsidDel="00C96B27">
          <w:delText>usu</w:delText>
        </w:r>
        <w:r w:rsidR="000C2B45" w:rsidDel="00C96B27">
          <w:delText xml:space="preserve">ally </w:delText>
        </w:r>
      </w:del>
      <w:r w:rsidR="000C2B45">
        <w:t xml:space="preserve">enjoyed by most </w:t>
      </w:r>
      <w:proofErr w:type="spellStart"/>
      <w:r w:rsidR="000C2B45">
        <w:t>Freshers</w:t>
      </w:r>
      <w:proofErr w:type="spellEnd"/>
      <w:r w:rsidR="000C2B45">
        <w:t xml:space="preserve">. </w:t>
      </w:r>
      <w:r w:rsidRPr="009C196C">
        <w:t>This includes the Boat Club ‘Social’ during Michaelmas term</w:t>
      </w:r>
      <w:del w:id="241" w:author="lucy" w:date="2014-02-28T18:18:00Z">
        <w:r w:rsidRPr="009C196C" w:rsidDel="00C96B27">
          <w:delText>,</w:delText>
        </w:r>
      </w:del>
      <w:r w:rsidRPr="009C196C">
        <w:t xml:space="preserve"> and termly dinners.</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Pr="009C196C">
        <w:t>More than half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subscriptions charges made by the club.  Cambridge town rowing clubs are required to charge approximately £300-400 per year for membership in order to pay the essential costs of running a boat club</w:t>
      </w:r>
      <w:ins w:id="242" w:author="G C Watson" w:date="2014-02-26T22:27:00Z">
        <w:r w:rsidR="00225068">
          <w:t>, compared to the £25 per term charged by the college boat club</w:t>
        </w:r>
      </w:ins>
      <w:ins w:id="243" w:author="G C Watson" w:date="2014-02-26T22:21:00Z">
        <w:r w:rsidR="00225068">
          <w:t>.</w:t>
        </w:r>
      </w:ins>
      <w:del w:id="244" w:author="G C Watson" w:date="2014-02-26T22:21:00Z">
        <w:r w:rsidRPr="009C196C" w:rsidDel="00225068">
          <w:delText>,</w:delText>
        </w:r>
      </w:del>
      <w:r w:rsidRPr="009C196C">
        <w:t xml:space="preserve"> </w:t>
      </w:r>
      <w:ins w:id="245" w:author="G C Watson" w:date="2014-02-26T22:21:00Z">
        <w:r w:rsidR="00225068">
          <w:t>W</w:t>
        </w:r>
      </w:ins>
      <w:del w:id="246" w:author="G C Watson" w:date="2014-02-26T22:21:00Z">
        <w:r w:rsidRPr="009C196C" w:rsidDel="00225068">
          <w:delText>w</w:delText>
        </w:r>
      </w:del>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Pr="009C196C"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1B3FEB" w:rsidRPr="009C196C" w:rsidRDefault="001B3FEB" w:rsidP="00D246DB">
      <w:pPr>
        <w:pStyle w:val="ListParagraph"/>
        <w:numPr>
          <w:ilvl w:val="0"/>
          <w:numId w:val="28"/>
        </w:numPr>
      </w:pPr>
      <w:commentRangeStart w:id="247"/>
      <w:r w:rsidRPr="009C196C">
        <w:t xml:space="preserve">The boat club provides a good link to the college for students after they graduate, with many alumni coming back to boat club dinners and coming to watch races. This year we have had </w:t>
      </w:r>
      <w:r w:rsidR="001D0963" w:rsidRPr="009C196C">
        <w:t>four</w:t>
      </w:r>
      <w:r w:rsidRPr="009C196C">
        <w:t xml:space="preserve"> alumni crews competing in the Fairbairn’s races at the end of Michaelmas term.  </w:t>
      </w:r>
      <w:commentRangeEnd w:id="247"/>
      <w:r w:rsidR="00225068">
        <w:rPr>
          <w:rStyle w:val="CommentReference"/>
          <w:vanish/>
        </w:rPr>
        <w:commentReference w:id="247"/>
      </w:r>
    </w:p>
    <w:p w:rsidR="001B3FEB" w:rsidRPr="009C196C" w:rsidRDefault="001B3FEB" w:rsidP="00501BA1">
      <w:pPr>
        <w:pStyle w:val="Heading1"/>
      </w:pPr>
      <w:r w:rsidRPr="009C196C">
        <w:rPr>
          <w:color w:val="FF0000"/>
        </w:rPr>
        <w:br w:type="page"/>
      </w:r>
      <w:bookmarkStart w:id="248" w:name="_Toc381391364"/>
      <w:r w:rsidRPr="009C196C">
        <w:lastRenderedPageBreak/>
        <w:t>Administrative Structure</w:t>
      </w:r>
      <w:bookmarkEnd w:id="248"/>
    </w:p>
    <w:p w:rsidR="001B3FEB" w:rsidRPr="009C196C" w:rsidRDefault="001B3FEB" w:rsidP="00A34E1B"/>
    <w:p w:rsidR="001B3FEB" w:rsidRPr="009C196C" w:rsidRDefault="001B3FEB" w:rsidP="00501BA1">
      <w:pPr>
        <w:pStyle w:val="Heading2"/>
      </w:pPr>
      <w:bookmarkStart w:id="249" w:name="_Toc381391365"/>
      <w:r w:rsidRPr="009C196C">
        <w:t>The Student Officers</w:t>
      </w:r>
      <w:bookmarkEnd w:id="249"/>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250" w:name="_Toc381391366"/>
      <w:r w:rsidRPr="009C196C">
        <w:t>The Steering Committee</w:t>
      </w:r>
      <w:bookmarkEnd w:id="250"/>
    </w:p>
    <w:p w:rsidR="001B3FEB" w:rsidRPr="009C196C"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1B3FEB" w:rsidRPr="009C196C" w:rsidRDefault="001B3FEB" w:rsidP="00501BA1">
      <w:pPr>
        <w:pStyle w:val="Heading1"/>
      </w:pPr>
      <w:r w:rsidRPr="009C196C">
        <w:rPr>
          <w:color w:val="FF0000"/>
        </w:rPr>
        <w:br w:type="page"/>
      </w:r>
      <w:bookmarkStart w:id="251" w:name="_Toc381391367"/>
      <w:r w:rsidRPr="00501BA1">
        <w:lastRenderedPageBreak/>
        <w:t>Resources</w:t>
      </w:r>
      <w:bookmarkEnd w:id="251"/>
    </w:p>
    <w:p w:rsidR="003970C4" w:rsidRPr="009C196C" w:rsidRDefault="003970C4" w:rsidP="00A34E1B"/>
    <w:p w:rsidR="001B3FEB" w:rsidRPr="009C196C" w:rsidRDefault="001B3FEB" w:rsidP="00501BA1">
      <w:pPr>
        <w:pStyle w:val="Heading2"/>
      </w:pPr>
      <w:bookmarkStart w:id="252" w:name="_Toc381391368"/>
      <w:r w:rsidRPr="009C196C">
        <w:t>Boat House Manager</w:t>
      </w:r>
      <w:bookmarkEnd w:id="252"/>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w:t>
      </w:r>
      <w:del w:id="253" w:author="lucy" w:date="2014-02-28T18:18:00Z">
        <w:r w:rsidRPr="009C196C" w:rsidDel="00C96B27">
          <w:delText xml:space="preserve"> </w:delText>
        </w:r>
      </w:del>
      <w:r w:rsidRPr="009C196C">
        <w:t xml:space="preserve"> With a club as large as the Boat Club this is often a major issue</w:t>
      </w:r>
      <w:ins w:id="254" w:author="G C Watson" w:date="2014-02-26T22:23:00Z">
        <w:r w:rsidR="00225068">
          <w:t>, and other college boat clubs often rely on large amounts of student coaching</w:t>
        </w:r>
      </w:ins>
      <w:r w:rsidRPr="009C196C">
        <w:t>.</w:t>
      </w:r>
      <w:del w:id="255" w:author="lucy" w:date="2014-02-28T18:19:00Z">
        <w:r w:rsidRPr="009C196C" w:rsidDel="00C96B27">
          <w:delText xml:space="preserve"> </w:delText>
        </w:r>
      </w:del>
      <w:r w:rsidRPr="009C196C">
        <w:t xml:space="preserve"> It is important that such positions should not interfere with a student’s academic performance.</w:t>
      </w:r>
    </w:p>
    <w:p w:rsidR="001B3FEB" w:rsidRPr="009C196C" w:rsidRDefault="001B3FEB" w:rsidP="00A34E1B">
      <w:r w:rsidRPr="009C196C">
        <w:t>Although coaching is part of the Boathouse manager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D246DB">
        <w:t>her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256" w:name="_Toc381391369"/>
      <w:r w:rsidRPr="009C196C">
        <w:lastRenderedPageBreak/>
        <w:t>Boathouse</w:t>
      </w:r>
      <w:bookmarkEnd w:id="256"/>
    </w:p>
    <w:p w:rsidR="001B3FEB" w:rsidRPr="009C196C" w:rsidRDefault="001B3FEB" w:rsidP="00A34E1B">
      <w:r w:rsidRPr="009C196C">
        <w:t xml:space="preserve">The Boathouse site is owned by the college, which is </w:t>
      </w:r>
      <w:commentRangeStart w:id="257"/>
      <w:r w:rsidRPr="009C196C">
        <w:t xml:space="preserve">responsible for </w:t>
      </w:r>
      <w:commentRangeEnd w:id="257"/>
      <w:r w:rsidR="00225068">
        <w:rPr>
          <w:rStyle w:val="CommentReference"/>
          <w:vanish/>
        </w:rPr>
        <w:commentReference w:id="257"/>
      </w:r>
      <w:r w:rsidRPr="009C196C">
        <w:t xml:space="preserve">the care and maintenance of the Boathouse. Maintenance is carried out by both the Boat House Manager and the College, depending on the nature of the work. The Boat Club </w:t>
      </w:r>
      <w:r w:rsidR="001D0963" w:rsidRPr="009C196C">
        <w:t xml:space="preserve">is currently involved in raising funds for a major redevelopment, led by the Steering Committee and the development office. All funds for this development will come from this fundraising and from gifts from Old Members, </w:t>
      </w:r>
      <w:del w:id="258" w:author="G C Watson" w:date="2014-02-26T22:24:00Z">
        <w:r w:rsidR="001D0963" w:rsidRPr="009C196C" w:rsidDel="00225068">
          <w:delText xml:space="preserve">NOT </w:delText>
        </w:r>
      </w:del>
      <w:ins w:id="259" w:author="G C Watson" w:date="2014-02-26T22:24:00Z">
        <w:r w:rsidR="00225068">
          <w:t>not</w:t>
        </w:r>
        <w:r w:rsidR="00225068" w:rsidRPr="009C196C">
          <w:t xml:space="preserve"> </w:t>
        </w:r>
      </w:ins>
      <w:r w:rsidR="001D0963" w:rsidRPr="009C196C">
        <w:t xml:space="preserve">from </w:t>
      </w:r>
      <w:r w:rsidR="003970C4" w:rsidRPr="009C196C">
        <w:t>JCR funding</w:t>
      </w:r>
      <w:r w:rsidR="001D0963" w:rsidRPr="009C196C">
        <w:t xml:space="preserve">. </w:t>
      </w:r>
    </w:p>
    <w:p w:rsidR="001D0963" w:rsidRPr="009C196C" w:rsidRDefault="001D0963" w:rsidP="00A34E1B"/>
    <w:p w:rsidR="001B3FEB" w:rsidRPr="009C196C" w:rsidRDefault="001B3FEB" w:rsidP="00501BA1">
      <w:pPr>
        <w:pStyle w:val="Heading2"/>
      </w:pPr>
      <w:bookmarkStart w:id="260" w:name="_Toc381391370"/>
      <w:r w:rsidRPr="009C196C">
        <w:t>Equipment</w:t>
      </w:r>
      <w:bookmarkEnd w:id="26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9C196C" w:rsidRDefault="001B3FEB" w:rsidP="00A34E1B">
      <w:pPr>
        <w:rPr>
          <w:color w:val="000000"/>
        </w:rPr>
      </w:pPr>
      <w:r w:rsidRPr="009C196C">
        <w:t xml:space="preserve">This problem has been compounded by size of the club. For the May bumps in </w:t>
      </w:r>
      <w:r w:rsidR="00A809D6" w:rsidRPr="009C196C">
        <w:t>201</w:t>
      </w:r>
      <w:r w:rsidR="00F56C01" w:rsidRPr="009C196C">
        <w:t>3</w:t>
      </w:r>
      <w:r w:rsidRPr="009C196C">
        <w:t xml:space="preserve"> th</w:t>
      </w:r>
      <w:r w:rsidR="00C042AC" w:rsidRPr="009C196C">
        <w:t xml:space="preserve">e club fielded </w:t>
      </w:r>
      <w:r w:rsidR="00F56C01" w:rsidRPr="009C196C">
        <w:t>seven</w:t>
      </w:r>
      <w:r w:rsidR="00C042AC" w:rsidRPr="009C196C">
        <w:t xml:space="preserve"> crews</w:t>
      </w:r>
      <w:r w:rsidR="00A809D6" w:rsidRPr="009C196C">
        <w:t>,</w:t>
      </w:r>
      <w:r w:rsidR="006B6EAE" w:rsidRPr="009C196C">
        <w:t xml:space="preserve"> and </w:t>
      </w:r>
      <w:r w:rsidR="00F56C01" w:rsidRPr="009C196C">
        <w:t xml:space="preserve">we anticipate the same number if not more in the 2014 </w:t>
      </w:r>
      <w:r w:rsidR="001D0963" w:rsidRPr="009C196C">
        <w:t>May bumps races</w:t>
      </w:r>
      <w:r w:rsidR="006B6EAE" w:rsidRPr="009C196C">
        <w:t>. The</w:t>
      </w:r>
      <w:r w:rsidRPr="009C196C">
        <w:rPr>
          <w:color w:val="000000"/>
        </w:rPr>
        <w:t xml:space="preserve"> wear and tear on these boats is very noticeable, especially in the case of the women’s third boat and the novice men’s boat, which has severe problems with its shell and rudder </w:t>
      </w:r>
      <w:del w:id="261" w:author="G C Watson" w:date="2014-02-26T22:24:00Z">
        <w:r w:rsidRPr="009C196C" w:rsidDel="00225068">
          <w:rPr>
            <w:color w:val="000000"/>
          </w:rPr>
          <w:delText xml:space="preserve">and </w:delText>
        </w:r>
      </w:del>
      <w:ins w:id="262" w:author="G C Watson" w:date="2014-02-26T22:24:00Z">
        <w:r w:rsidR="00225068">
          <w:rPr>
            <w:color w:val="000000"/>
          </w:rPr>
          <w:t>due to</w:t>
        </w:r>
        <w:r w:rsidR="00225068" w:rsidRPr="009C196C">
          <w:rPr>
            <w:color w:val="000000"/>
          </w:rPr>
          <w:t xml:space="preserve"> </w:t>
        </w:r>
      </w:ins>
      <w:r w:rsidRPr="009C196C">
        <w:rPr>
          <w:color w:val="000000"/>
        </w:rPr>
        <w:t>heavy-use by novice rowers.</w:t>
      </w:r>
    </w:p>
    <w:p w:rsidR="001B3FEB" w:rsidRPr="009C196C" w:rsidRDefault="001B3FEB" w:rsidP="00501BA1">
      <w:pPr>
        <w:pStyle w:val="Heading1"/>
      </w:pPr>
      <w:r w:rsidRPr="009C196C">
        <w:rPr>
          <w:color w:val="FF0000"/>
        </w:rPr>
        <w:br w:type="page"/>
      </w:r>
      <w:bookmarkStart w:id="263" w:name="_Toc381391371"/>
      <w:commentRangeStart w:id="264"/>
      <w:r w:rsidRPr="009C196C">
        <w:lastRenderedPageBreak/>
        <w:t>Funding</w:t>
      </w:r>
      <w:bookmarkEnd w:id="263"/>
      <w:commentRangeEnd w:id="264"/>
      <w:r w:rsidR="00225068">
        <w:rPr>
          <w:rStyle w:val="CommentReference"/>
          <w:b w:val="0"/>
          <w:smallCaps w:val="0"/>
          <w:vanish/>
          <w:color w:val="auto"/>
          <w:spacing w:val="0"/>
          <w:u w:val="none"/>
        </w:rPr>
        <w:commentReference w:id="264"/>
      </w:r>
    </w:p>
    <w:p w:rsidR="001B3FEB" w:rsidRPr="009C196C" w:rsidRDefault="001B3FEB" w:rsidP="00501BA1">
      <w:pPr>
        <w:pStyle w:val="Heading2"/>
      </w:pPr>
      <w:bookmarkStart w:id="265" w:name="_Toc381391372"/>
      <w:r w:rsidRPr="009C196C">
        <w:t>Sponsorship</w:t>
      </w:r>
      <w:bookmarkEnd w:id="265"/>
    </w:p>
    <w:p w:rsidR="008250A3" w:rsidRPr="009C196C" w:rsidRDefault="003970C4" w:rsidP="00A34E1B">
      <w:pPr>
        <w:rPr>
          <w:color w:val="000000"/>
        </w:rPr>
      </w:pPr>
      <w:r w:rsidRPr="009C196C">
        <w:rPr>
          <w:color w:val="000000"/>
        </w:rPr>
        <w:t xml:space="preserve">For the past two years the boat club has been sponsored by </w:t>
      </w:r>
      <w:proofErr w:type="spellStart"/>
      <w:r w:rsidRPr="009C196C">
        <w:rPr>
          <w:color w:val="000000"/>
        </w:rPr>
        <w:t>TwoTwoFive</w:t>
      </w:r>
      <w:proofErr w:type="spellEnd"/>
      <w:r w:rsidRPr="009C196C">
        <w:rPr>
          <w:color w:val="000000"/>
        </w:rPr>
        <w:t xml:space="preserve">. </w:t>
      </w:r>
      <w:r w:rsidR="00557306" w:rsidRPr="009C196C">
        <w:t>The</w:t>
      </w:r>
      <w:r w:rsidR="008250A3" w:rsidRPr="009C196C">
        <w:t xml:space="preserve"> level of sponsorship for </w:t>
      </w:r>
      <w:r w:rsidR="00557306" w:rsidRPr="009C196C">
        <w:t xml:space="preserve">the 2013/2014 year has been agreed at </w:t>
      </w:r>
      <w:r w:rsidR="008250A3" w:rsidRPr="009C196C">
        <w:t>£4</w:t>
      </w:r>
      <w:r w:rsidR="00557306" w:rsidRPr="009C196C">
        <w:t>35</w:t>
      </w:r>
      <w:r w:rsidR="008250A3" w:rsidRPr="009C196C">
        <w:t>0.</w:t>
      </w:r>
      <w:r w:rsidRPr="009C196C">
        <w:t xml:space="preserve"> This has been secured due to the close link between the boat club and our alumni, which will be elaborated on in the next section.</w:t>
      </w:r>
      <w:r w:rsidR="00557306" w:rsidRPr="009C196C">
        <w:t xml:space="preserve"> This connection between </w:t>
      </w:r>
      <w:proofErr w:type="spellStart"/>
      <w:r w:rsidR="00557306" w:rsidRPr="009C196C">
        <w:t>TwoTwoFive</w:t>
      </w:r>
      <w:proofErr w:type="spellEnd"/>
      <w:r w:rsidR="00557306" w:rsidRPr="009C196C">
        <w:t xml:space="preserve"> and CCBC has b</w:t>
      </w:r>
      <w:r w:rsidR="000C2B45">
        <w:t>een secured for the next two</w:t>
      </w:r>
      <w:r w:rsidR="00557306" w:rsidRPr="009C196C">
        <w:t xml:space="preserve"> years. </w:t>
      </w:r>
    </w:p>
    <w:p w:rsidR="001B3FEB" w:rsidRPr="009C196C" w:rsidRDefault="001B3FEB" w:rsidP="00A34E1B">
      <w:r w:rsidRPr="009C196C">
        <w:t xml:space="preserve">College </w:t>
      </w:r>
      <w:r w:rsidR="007A5AF4" w:rsidRPr="009C196C">
        <w:t xml:space="preserve">boat </w:t>
      </w:r>
      <w:r w:rsidRPr="009C196C">
        <w:t xml:space="preserve">clubs without sponsorship suffer greatly from a lack of funding and corporate support, and in a time when corporate sponsorship is not easy to find, we are fortunate to have secured such a good arrangement for the club. </w:t>
      </w:r>
      <w:r w:rsidR="000820A6">
        <w:t xml:space="preserve">In spite of our sponsorship fortune, several other more successful clubs on the Cam have much larger sponsorship deals than CCBC whilst offering the same benefits for their sponsors </w:t>
      </w:r>
      <w:proofErr w:type="spellStart"/>
      <w:r w:rsidR="000820A6">
        <w:t>ie</w:t>
      </w:r>
      <w:proofErr w:type="spellEnd"/>
      <w:r w:rsidR="000820A6">
        <w:t xml:space="preserve">. </w:t>
      </w:r>
      <w:proofErr w:type="gramStart"/>
      <w:r w:rsidR="000820A6">
        <w:t>boat</w:t>
      </w:r>
      <w:proofErr w:type="gramEnd"/>
      <w:r w:rsidR="000820A6">
        <w:t xml:space="preserve"> and kit branding. </w:t>
      </w:r>
    </w:p>
    <w:p w:rsidR="003970C4" w:rsidRPr="009C196C" w:rsidRDefault="003970C4" w:rsidP="00A34E1B"/>
    <w:p w:rsidR="001B3FEB" w:rsidRPr="009C196C" w:rsidRDefault="001B3FEB" w:rsidP="00501BA1">
      <w:pPr>
        <w:pStyle w:val="Heading2"/>
      </w:pPr>
      <w:bookmarkStart w:id="266" w:name="_Toc381391373"/>
      <w:r w:rsidRPr="009C196C">
        <w:t>Old Members and the Blades Association</w:t>
      </w:r>
      <w:bookmarkEnd w:id="266"/>
    </w:p>
    <w:p w:rsidR="001B3FEB" w:rsidRPr="009C196C" w:rsidDel="004916B7" w:rsidRDefault="001B3FEB" w:rsidP="00A34E1B">
      <w:pPr>
        <w:rPr>
          <w:del w:id="267" w:author="lucy" w:date="2014-02-28T18:22:00Z"/>
        </w:rPr>
      </w:pPr>
      <w:r w:rsidRPr="009C196C">
        <w:t>The Blades is a social organisation for former member</w:t>
      </w:r>
      <w:r w:rsidR="001D0963" w:rsidRPr="009C196C">
        <w:t>s</w:t>
      </w:r>
      <w:r w:rsidRPr="009C196C">
        <w:t xml:space="preserve"> of the Boat Club.</w:t>
      </w:r>
      <w:del w:id="268" w:author="lucy" w:date="2014-02-28T18:20:00Z">
        <w:r w:rsidRPr="009C196C" w:rsidDel="004916B7">
          <w:delText xml:space="preserve"> </w:delText>
        </w:r>
      </w:del>
      <w:r w:rsidRPr="009C196C">
        <w:t xml:space="preserve"> Its purpose is to organise social events, including an annual dinner and d</w:t>
      </w:r>
      <w:r w:rsidR="0060233C">
        <w:t xml:space="preserve">rinks at Henley Royal Regatta. </w:t>
      </w:r>
      <w:ins w:id="269" w:author="lucy" w:date="2014-02-28T18:21:00Z">
        <w:r w:rsidR="004916B7">
          <w:t xml:space="preserve">In return </w:t>
        </w:r>
      </w:ins>
      <w:ins w:id="270" w:author="G C Watson" w:date="2014-02-26T22:25:00Z">
        <w:del w:id="271" w:author="lucy" w:date="2014-02-28T18:22:00Z">
          <w:r w:rsidR="00225068" w:rsidDel="004916B7">
            <w:delText>M</w:delText>
          </w:r>
        </w:del>
      </w:ins>
      <w:del w:id="272" w:author="lucy" w:date="2014-02-28T18:22:00Z">
        <w:r w:rsidRPr="009C196C" w:rsidDel="004916B7">
          <w:delText>While many members have</w:delText>
        </w:r>
      </w:del>
      <w:ins w:id="273" w:author="G C Watson" w:date="2014-02-26T22:25:00Z">
        <w:del w:id="274" w:author="lucy" w:date="2014-02-28T18:22:00Z">
          <w:r w:rsidR="00225068" w:rsidDel="004916B7">
            <w:delText xml:space="preserve"> also</w:delText>
          </w:r>
        </w:del>
      </w:ins>
      <w:del w:id="275" w:author="lucy" w:date="2014-02-28T18:22:00Z">
        <w:r w:rsidRPr="009C196C" w:rsidDel="004916B7">
          <w:delText xml:space="preserve"> given donations to the Boat Club, it is mainly a social organisation.</w:delText>
        </w:r>
      </w:del>
    </w:p>
    <w:p w:rsidR="001B3FEB" w:rsidRPr="001E6BAF" w:rsidRDefault="001B3FEB" w:rsidP="00A34E1B">
      <w:commentRangeStart w:id="276"/>
      <w:del w:id="277" w:author="lucy" w:date="2014-02-28T18:22:00Z">
        <w:r w:rsidRPr="009C196C" w:rsidDel="004916B7">
          <w:delText>The Blades was set up</w:delText>
        </w:r>
        <w:r w:rsidR="00DD3EC9" w:rsidRPr="009C196C" w:rsidDel="004916B7">
          <w:delText xml:space="preserve"> </w:delText>
        </w:r>
        <w:r w:rsidRPr="009C196C" w:rsidDel="004916B7">
          <w:delText>to provide a regular sour</w:delText>
        </w:r>
        <w:r w:rsidR="0060233C" w:rsidDel="004916B7">
          <w:delText>ce of income to the Boat Club</w:delText>
        </w:r>
      </w:del>
      <w:commentRangeEnd w:id="276"/>
      <w:r w:rsidR="00225068">
        <w:rPr>
          <w:rStyle w:val="CommentReference"/>
          <w:vanish/>
        </w:rPr>
        <w:commentReference w:id="276"/>
      </w:r>
      <w:del w:id="278" w:author="lucy" w:date="2014-02-28T18:22:00Z">
        <w:r w:rsidR="0060233C" w:rsidDel="004916B7">
          <w:delText>.</w:delText>
        </w:r>
      </w:del>
      <w:r w:rsidR="0060233C">
        <w:t xml:space="preserve"> </w:t>
      </w:r>
      <w:del w:id="279" w:author="lucy" w:date="2014-02-28T18:22:00Z">
        <w:r w:rsidRPr="009C196C" w:rsidDel="004916B7">
          <w:delText>M</w:delText>
        </w:r>
      </w:del>
      <w:proofErr w:type="gramStart"/>
      <w:ins w:id="280" w:author="lucy" w:date="2014-02-28T18:22:00Z">
        <w:r w:rsidR="004916B7">
          <w:t>many</w:t>
        </w:r>
        <w:proofErr w:type="gramEnd"/>
        <w:r w:rsidR="004916B7">
          <w:t xml:space="preserve"> m</w:t>
        </w:r>
      </w:ins>
      <w:r w:rsidRPr="009C196C">
        <w:t xml:space="preserve">embers pay a subscription of </w:t>
      </w:r>
      <w:r w:rsidR="0060233C">
        <w:t xml:space="preserve">at least £25 pounds per annum. </w:t>
      </w:r>
      <w:r w:rsidRPr="009C196C">
        <w:t>At present alumni pr</w:t>
      </w:r>
      <w:r w:rsidR="008250A3" w:rsidRPr="009C196C">
        <w:t xml:space="preserve">ovide </w:t>
      </w:r>
      <w:r w:rsidR="008250A3" w:rsidRPr="001E6BAF">
        <w:t>an</w:t>
      </w:r>
      <w:del w:id="281" w:author="G C Watson" w:date="2014-02-26T22:26:00Z">
        <w:r w:rsidR="008250A3" w:rsidRPr="001E6BAF" w:rsidDel="00225068">
          <w:delText>d</w:delText>
        </w:r>
      </w:del>
      <w:r w:rsidR="008250A3" w:rsidRPr="001E6BAF">
        <w:t xml:space="preserve"> income of just over £7</w:t>
      </w:r>
      <w:r w:rsidR="001E6BAF" w:rsidRPr="001E6BAF">
        <w:t>5</w:t>
      </w:r>
      <w:r w:rsidRPr="001E6BAF">
        <w:t xml:space="preserve">00 per annum. </w:t>
      </w:r>
      <w:r w:rsidR="00DD3EC9" w:rsidRPr="009C196C">
        <w:t xml:space="preserve">Anyone who rows at college automatically </w:t>
      </w:r>
      <w:r w:rsidR="00DD3EC9"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p>
    <w:p w:rsidR="003970C4" w:rsidRPr="009C196C" w:rsidRDefault="003970C4" w:rsidP="00A34E1B"/>
    <w:p w:rsidR="001B3FEB" w:rsidRPr="009C196C" w:rsidRDefault="003970C4" w:rsidP="00501BA1">
      <w:pPr>
        <w:pStyle w:val="Heading2"/>
      </w:pPr>
      <w:bookmarkStart w:id="282" w:name="_Toc381391374"/>
      <w:r w:rsidRPr="009C196C">
        <w:t>JCR contribution</w:t>
      </w:r>
      <w:bookmarkEnd w:id="282"/>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 maintenance and the purchase of equipment. Without such a contribution, the Boat Club can</w:t>
      </w:r>
      <w:r w:rsidR="00DD3EC9" w:rsidRPr="009C196C">
        <w:t>not</w:t>
      </w:r>
      <w:r w:rsidR="001B3FEB" w:rsidRPr="009C196C">
        <w:t xml:space="preserve"> </w:t>
      </w:r>
      <w:r w:rsidR="00DD3EC9" w:rsidRPr="009C196C">
        <w:t xml:space="preserve">even </w:t>
      </w:r>
      <w:r w:rsidR="001B3FEB" w:rsidRPr="009C196C">
        <w:t>subsist</w:t>
      </w:r>
      <w:r w:rsidR="00DD3EC9" w:rsidRPr="009C196C">
        <w:t xml:space="preserve"> and in a few years would probably not exist. Even at current levels of funding, the Boat Club is becoming ever more reliant on funding from alumni and utilising kit well beyond its natural life expectancy.</w:t>
      </w:r>
      <w:r w:rsidR="001B3FEB" w:rsidRPr="009C196C">
        <w:t xml:space="preserve"> </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1B3FEB" w:rsidRPr="009C196C" w:rsidRDefault="001B3FEB" w:rsidP="00501BA1">
      <w:pPr>
        <w:pStyle w:val="Heading3"/>
      </w:pPr>
    </w:p>
    <w:p w:rsidR="001B3FEB" w:rsidRPr="009C196C" w:rsidRDefault="001B3FEB">
      <w:pPr>
        <w:pStyle w:val="Heading2"/>
        <w:keepNext/>
        <w:pPrChange w:id="283" w:author="lucy" w:date="2014-02-28T18:23:00Z">
          <w:pPr>
            <w:pStyle w:val="Heading2"/>
          </w:pPr>
        </w:pPrChange>
      </w:pPr>
      <w:bookmarkStart w:id="284" w:name="_Toc381391375"/>
      <w:r w:rsidRPr="009C196C">
        <w:lastRenderedPageBreak/>
        <w:t>Current Members</w:t>
      </w:r>
      <w:bookmarkEnd w:id="284"/>
    </w:p>
    <w:p w:rsidR="001B3FEB" w:rsidRPr="009C196C" w:rsidRDefault="001B3FEB">
      <w:pPr>
        <w:keepNext/>
        <w:pPrChange w:id="285" w:author="lucy" w:date="2014-02-28T18:23:00Z">
          <w:pPr/>
        </w:pPrChange>
      </w:pPr>
      <w:r w:rsidRPr="009C196C">
        <w:t>Individual members of the Boat Club are expected</w:t>
      </w:r>
      <w:r w:rsidR="0060233C">
        <w:t xml:space="preserve"> to contribute to the finances.</w:t>
      </w:r>
      <w:r w:rsidRPr="009C196C">
        <w:t xml:space="preserve"> Subscriptions are currently set at what is felt to be an affordable in order that money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Pr="009C196C">
        <w:rPr>
          <w:b/>
        </w:rPr>
        <w:t xml:space="preserve"> </w:t>
      </w:r>
      <w:r w:rsidRPr="009C196C">
        <w:t>These are currently £2</w:t>
      </w:r>
      <w:r w:rsidR="00557306" w:rsidRPr="009C196C">
        <w:t>5</w:t>
      </w:r>
      <w:r w:rsidRPr="009C196C">
        <w:t xml:space="preserve"> per term, but £1</w:t>
      </w:r>
      <w:r w:rsidR="00557306" w:rsidRPr="009C196C">
        <w:t>2.50</w:t>
      </w:r>
      <w:r w:rsidRPr="009C196C">
        <w:t xml:space="preserve"> for the first term of rowing/coxing.</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6BAF" w:rsidRPr="001E6BAF">
        <w:t>1</w:t>
      </w:r>
      <w:r w:rsidR="001B3FEB" w:rsidRPr="001E6BAF">
        <w:t xml:space="preserve"> per year. </w:t>
      </w:r>
    </w:p>
    <w:p w:rsidR="001B3FEB" w:rsidRPr="009C196C" w:rsidRDefault="001B3FEB" w:rsidP="00A34E1B">
      <w:r w:rsidRPr="00501BA1">
        <w:rPr>
          <w:rStyle w:val="Heading3Char"/>
        </w:rPr>
        <w:t>Transport to races</w:t>
      </w:r>
      <w:r w:rsidRPr="009C196C">
        <w:rPr>
          <w:b/>
        </w:rPr>
        <w:t xml:space="preserve">: </w:t>
      </w:r>
      <w:r w:rsidRPr="009C196C">
        <w:t xml:space="preserve">Whilst the boat club pays for transporting the boats to off Cam races, rowers must pay for themselves. This can be </w:t>
      </w:r>
      <w:del w:id="286" w:author="G C Watson" w:date="2014-02-26T22:28:00Z">
        <w:r w:rsidRPr="009C196C" w:rsidDel="00225068">
          <w:delText xml:space="preserve">extremely </w:delText>
        </w:r>
      </w:del>
      <w:r w:rsidRPr="009C196C">
        <w:t>costly due to high train ticket prices.</w:t>
      </w:r>
    </w:p>
    <w:p w:rsidR="00B007EF" w:rsidRDefault="001B3FEB" w:rsidP="00A34E1B">
      <w:r w:rsidRPr="00501BA1">
        <w:rPr>
          <w:rStyle w:val="Heading3Char"/>
        </w:rPr>
        <w:t>Accommodation</w:t>
      </w:r>
      <w:r w:rsidRPr="009C196C">
        <w:t xml:space="preserve">: </w:t>
      </w:r>
      <w:r w:rsidR="001E6BAF">
        <w:t>Pre</w:t>
      </w:r>
      <w:ins w:id="287" w:author="G C Watson" w:date="2014-02-26T22:28:00Z">
        <w:r w:rsidR="00225068">
          <w:t>-</w:t>
        </w:r>
      </w:ins>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288" w:name="_Toc381391376"/>
      <w:proofErr w:type="spellStart"/>
      <w:r>
        <w:t>Aiguebelette</w:t>
      </w:r>
      <w:proofErr w:type="spellEnd"/>
      <w:r>
        <w:t xml:space="preserve"> Training Camp</w:t>
      </w:r>
      <w:bookmarkEnd w:id="288"/>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required to pay £250. </w:t>
      </w:r>
    </w:p>
    <w:p w:rsidR="00FD07F7" w:rsidRPr="009C196C" w:rsidRDefault="00557306" w:rsidP="00A34E1B">
      <w:r w:rsidRPr="009C196C">
        <w:t>This training camp in France is a recent addition to the C</w:t>
      </w:r>
      <w:r w:rsidR="000A764D">
        <w:t>CBC calendar but has proved</w:t>
      </w:r>
      <w:r w:rsidRPr="009C196C">
        <w:t xml:space="preserve"> popular for </w:t>
      </w:r>
      <w:r w:rsidR="009F6990" w:rsidRPr="009C196C">
        <w:t xml:space="preserve">each of the past four years.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w:t>
      </w:r>
      <w:proofErr w:type="spellStart"/>
      <w:r w:rsidRPr="009C196C">
        <w:t>Dorney</w:t>
      </w:r>
      <w:proofErr w:type="spellEnd"/>
      <w:r w:rsidRPr="009C196C">
        <w:t xml:space="preserve"> and Nottingham. Furthermore when polled, student members were reluctant to contribute £250 for a training camp in the UK which amounts making a UK camp equally costly to the club itself. </w:t>
      </w:r>
    </w:p>
    <w:p w:rsidR="001B3FEB" w:rsidRPr="009C196C" w:rsidRDefault="00557306" w:rsidP="00A34E1B">
      <w:r w:rsidRPr="009C196C">
        <w:t>This year</w:t>
      </w:r>
      <w:r w:rsidR="00B007EF" w:rsidRPr="009C196C">
        <w:t xml:space="preserve"> </w:t>
      </w:r>
      <w:r w:rsidR="00BA13F8">
        <w:t>29 students attended and the camp was</w:t>
      </w:r>
      <w:r w:rsidR="00B007EF" w:rsidRPr="009C196C">
        <w:t xml:space="preserve"> extremely successful at boosting rowing ability, particularly in less experienced crews.</w:t>
      </w:r>
      <w:r w:rsidRPr="009C196C">
        <w:t xml:space="preserve"> The student contribution of £2</w:t>
      </w:r>
      <w:r w:rsidR="00BA13F8">
        <w:t>50 only funds approximately two thirds</w:t>
      </w:r>
      <w:r w:rsidRPr="009C196C">
        <w:t xml:space="preserve"> of the total cost of the training camp in France.</w:t>
      </w:r>
      <w:r w:rsidR="00FD07F7" w:rsidRPr="009C196C">
        <w:t xml:space="preserve"> The funding for the training camp in France is laid out in the next section; detailing where the largest costs lie and how it has been financed in the past. </w:t>
      </w:r>
    </w:p>
    <w:p w:rsidR="001B3FEB" w:rsidRPr="009C196C" w:rsidRDefault="001B3FEB" w:rsidP="00501BA1">
      <w:pPr>
        <w:pStyle w:val="Heading1"/>
      </w:pPr>
      <w:r w:rsidRPr="009C196C">
        <w:br w:type="page"/>
      </w:r>
      <w:bookmarkStart w:id="289" w:name="_Toc381391377"/>
      <w:r w:rsidRPr="009C196C">
        <w:lastRenderedPageBreak/>
        <w:t>Financ</w:t>
      </w:r>
      <w:r w:rsidR="00EB4C63" w:rsidRPr="009C196C">
        <w:t>ial</w:t>
      </w:r>
      <w:r w:rsidRPr="009C196C">
        <w:t xml:space="preserve"> Overview:</w:t>
      </w:r>
      <w:bookmarkEnd w:id="289"/>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r>
        <w:t xml:space="preserve">Current account </w:t>
      </w:r>
    </w:p>
    <w:p w:rsidR="001B3FEB" w:rsidRPr="001E6BAF"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have previously been allocated by the college council. It has </w:t>
      </w:r>
      <w:r w:rsidR="00172425" w:rsidRPr="001E6BAF">
        <w:t xml:space="preserve">been asked that this is requested as part of the JCR budget in the future. </w:t>
      </w:r>
    </w:p>
    <w:p w:rsidR="00C802FA" w:rsidRPr="001E6BAF" w:rsidRDefault="001B3FEB" w:rsidP="00A34E1B">
      <w:r w:rsidRPr="001E6BAF">
        <w:t>Amount requested:</w:t>
      </w:r>
      <w:r w:rsidRPr="001E6BAF">
        <w:tab/>
        <w:t>£</w:t>
      </w:r>
      <w:r w:rsidR="002C21A3" w:rsidRPr="001E6BAF">
        <w:t>1</w:t>
      </w:r>
      <w:r w:rsidR="00754C3A">
        <w:t>3</w:t>
      </w:r>
      <w:r w:rsidR="0016136F" w:rsidRPr="001E6BAF">
        <w:t>,</w:t>
      </w:r>
      <w:r w:rsidR="00754C3A">
        <w:t>5</w:t>
      </w:r>
      <w:r w:rsidR="0040692E" w:rsidRPr="001E6BAF">
        <w:t>00</w:t>
      </w:r>
    </w:p>
    <w:p w:rsidR="001E6BAF" w:rsidRDefault="001E6BAF" w:rsidP="00032A11">
      <w:pPr>
        <w:pStyle w:val="Heading3"/>
      </w:pPr>
      <w:r>
        <w:t xml:space="preserve">Capital account </w:t>
      </w:r>
    </w:p>
    <w:p w:rsidR="001B3FEB" w:rsidRPr="009C196C"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9C196C" w:rsidRDefault="001B3FEB" w:rsidP="00A34E1B">
      <w:r w:rsidRPr="009C196C">
        <w:t>Amount requested:</w:t>
      </w:r>
      <w:r w:rsidRPr="009C196C">
        <w:tab/>
        <w:t>£</w:t>
      </w:r>
      <w:r w:rsidR="001E6BAF">
        <w:t>7000</w:t>
      </w:r>
    </w:p>
    <w:p w:rsidR="001B3FEB" w:rsidRDefault="001B3FEB" w:rsidP="00A34E1B"/>
    <w:p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290" w:name="_Toc381391378"/>
      <w:r w:rsidRPr="00235057">
        <w:lastRenderedPageBreak/>
        <w:t>Current account:</w:t>
      </w:r>
      <w:bookmarkEnd w:id="290"/>
      <w:r w:rsidRPr="00235057">
        <w:t xml:space="preserve"> </w:t>
      </w:r>
    </w:p>
    <w:p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00140997">
        <w:rPr>
          <w:rStyle w:val="Emphasis"/>
          <w:rFonts w:ascii="Helvetica" w:hAnsi="Helvetica"/>
        </w:rPr>
        <w:t xml:space="preserve"> £13,5</w:t>
      </w:r>
      <w:r w:rsidR="00D40AD4" w:rsidRPr="009C196C">
        <w:rPr>
          <w:rStyle w:val="Emphasis"/>
          <w:rFonts w:ascii="Helvetica" w:hAnsi="Helvetica"/>
        </w:rPr>
        <w:t>00</w:t>
      </w:r>
    </w:p>
    <w:p w:rsidR="00BD41A3" w:rsidRPr="00BD41A3" w:rsidRDefault="00BD41A3" w:rsidP="00BD41A3">
      <w:pPr>
        <w:jc w:val="left"/>
        <w:rPr>
          <w:rStyle w:val="Emphasis"/>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trPr>
          <w:trHeight w:val="315"/>
        </w:trPr>
        <w:tc>
          <w:tcPr>
            <w:tcW w:w="3088" w:type="dxa"/>
            <w:tcBorders>
              <w:top w:val="single" w:sz="8" w:space="0" w:color="auto"/>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9208.67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YTD</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single" w:sz="8" w:space="0" w:color="auto"/>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Grant from Capital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FF0000"/>
              </w:rPr>
              <w:t xml:space="preserve">-24977.51 </w:t>
            </w:r>
            <w:ins w:id="291" w:author="lucy" w:date="2014-02-28T18:24:00Z">
              <w:r w:rsidR="004916B7">
                <w:rPr>
                  <w:rFonts w:ascii="Calibri" w:eastAsia="Times New Roman" w:hAnsi="Calibri" w:cs="Times New Roman"/>
                  <w:color w:val="FF0000"/>
                </w:rPr>
                <w:t>**</w:t>
              </w:r>
            </w:ins>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JCR Current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13500.00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Club Subs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860.00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Equipment hire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2819.00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Sponsorship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4350.00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9051.49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33850.00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Bank charges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66.00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Insurance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2140.22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2600.00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Membership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45.50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1600.00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Maintenance and Boat </w:t>
            </w:r>
            <w:proofErr w:type="spellStart"/>
            <w:r w:rsidRPr="00025CC2">
              <w:rPr>
                <w:rFonts w:ascii="Calibri" w:eastAsia="Times New Roman" w:hAnsi="Calibri" w:cs="Times New Roman"/>
                <w:color w:val="000000"/>
              </w:rPr>
              <w:t>Refurb</w:t>
            </w:r>
            <w:proofErr w:type="spellEnd"/>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1077.44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8000.00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Race entry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2711.00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5250.00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Transport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 camp</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1979.39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6850.00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Training</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515.00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Coaching</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2242.34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6250.00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Fines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215.00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Ents</w:t>
            </w:r>
            <w:proofErr w:type="spellEnd"/>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6.74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Alumni costs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Freshers</w:t>
            </w:r>
            <w:proofErr w:type="spellEnd"/>
            <w:r w:rsidRPr="00025CC2">
              <w:rPr>
                <w:rFonts w:ascii="Calibri" w:eastAsia="Times New Roman" w:hAnsi="Calibri" w:cs="Times New Roman"/>
                <w:color w:val="000000"/>
              </w:rPr>
              <w:t>/BBQ</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401.68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450.00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Henley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150.00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roofErr w:type="spellStart"/>
            <w:r w:rsidRPr="00025CC2">
              <w:rPr>
                <w:rFonts w:ascii="Calibri" w:eastAsia="Times New Roman" w:hAnsi="Calibri" w:cs="Times New Roman"/>
                <w:color w:val="000000"/>
              </w:rPr>
              <w:t>Misc</w:t>
            </w:r>
            <w:proofErr w:type="spellEnd"/>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25.18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225.00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Signage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350.00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Kit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Contingency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500.00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11665.49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34085.00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-2614.00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FF0000"/>
              </w:rPr>
              <w:t xml:space="preserve">-235.00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Closing Balance</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8,513.67</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r>
    </w:tbl>
    <w:p w:rsidR="00025CC2" w:rsidRDefault="00025CC2" w:rsidP="00A34E1B">
      <w:pPr>
        <w:rPr>
          <w:ins w:id="292" w:author="lucy" w:date="2014-02-28T18:24:00Z"/>
          <w:rStyle w:val="Emphasis"/>
        </w:rPr>
      </w:pPr>
    </w:p>
    <w:p w:rsidR="004916B7" w:rsidRPr="007B76C9" w:rsidRDefault="004916B7" w:rsidP="00A34E1B">
      <w:pPr>
        <w:rPr>
          <w:rStyle w:val="Emphasis"/>
          <w:color w:val="FF0000"/>
          <w:sz w:val="16"/>
          <w:szCs w:val="16"/>
          <w:rPrChange w:id="293" w:author="lucy" w:date="2014-02-28T22:46:00Z">
            <w:rPr>
              <w:rStyle w:val="Emphasis"/>
            </w:rPr>
          </w:rPrChange>
        </w:rPr>
      </w:pPr>
      <w:ins w:id="294" w:author="lucy" w:date="2014-02-28T18:24:00Z">
        <w:r w:rsidRPr="007B76C9">
          <w:rPr>
            <w:rStyle w:val="Emphasis"/>
            <w:color w:val="FF0000"/>
            <w:sz w:val="16"/>
            <w:szCs w:val="16"/>
            <w:rPrChange w:id="295" w:author="lucy" w:date="2014-02-28T22:46:00Z">
              <w:rPr>
                <w:rStyle w:val="Emphasis"/>
              </w:rPr>
            </w:rPrChange>
          </w:rPr>
          <w:t xml:space="preserve">** </w:t>
        </w:r>
      </w:ins>
      <w:ins w:id="296" w:author="lucy" w:date="2014-02-28T18:25:00Z">
        <w:r w:rsidRPr="007B76C9">
          <w:rPr>
            <w:rStyle w:val="Emphasis"/>
            <w:color w:val="FF0000"/>
            <w:sz w:val="16"/>
            <w:szCs w:val="16"/>
            <w:rPrChange w:id="297" w:author="lucy" w:date="2014-02-28T22:46:00Z">
              <w:rPr>
                <w:rStyle w:val="Emphasis"/>
              </w:rPr>
            </w:rPrChange>
          </w:rPr>
          <w:t>Money transferred from current to capital account for boat purchase. See note.</w:t>
        </w:r>
      </w:ins>
    </w:p>
    <w:p w:rsidR="009C196C" w:rsidRPr="009C196C" w:rsidRDefault="00025CC2" w:rsidP="00BD41A3">
      <w:pPr>
        <w:pStyle w:val="Heading2"/>
      </w:pPr>
      <w:r>
        <w:rPr>
          <w:rStyle w:val="Emphasis"/>
          <w:rFonts w:ascii="Helvetica" w:hAnsi="Helvetica"/>
        </w:rPr>
        <w:br w:type="page"/>
      </w:r>
      <w:bookmarkStart w:id="298" w:name="_Toc381391379"/>
      <w:r w:rsidR="009C196C" w:rsidRPr="009C196C">
        <w:lastRenderedPageBreak/>
        <w:t>Major Changes from previous year:</w:t>
      </w:r>
      <w:bookmarkEnd w:id="298"/>
    </w:p>
    <w:p w:rsidR="009C196C" w:rsidRPr="00404952" w:rsidRDefault="009C196C" w:rsidP="00404952">
      <w:pPr>
        <w:pStyle w:val="ListParagraph"/>
        <w:numPr>
          <w:ilvl w:val="0"/>
          <w:numId w:val="34"/>
        </w:numPr>
      </w:pPr>
      <w:r w:rsidRPr="00404952">
        <w:t xml:space="preserve">The JCR contribution for both 2012/13 and 2013/14 </w:t>
      </w:r>
      <w:proofErr w:type="gramStart"/>
      <w:r w:rsidRPr="00404952">
        <w:t>has</w:t>
      </w:r>
      <w:proofErr w:type="gramEnd"/>
      <w:r w:rsidRPr="00404952">
        <w:t xml:space="preserve"> been paid into the account due to a failure to collect last year’s money before </w:t>
      </w:r>
      <w:r w:rsidR="00235057" w:rsidRPr="00404952">
        <w:t>October</w:t>
      </w:r>
      <w:r w:rsidRPr="00404952">
        <w:t xml:space="preserve"> 2013. </w:t>
      </w:r>
    </w:p>
    <w:p w:rsidR="005E0E06" w:rsidRPr="00404952" w:rsidRDefault="005E0E06" w:rsidP="00404952">
      <w:pPr>
        <w:pStyle w:val="ListParagraph"/>
        <w:numPr>
          <w:ilvl w:val="0"/>
          <w:numId w:val="34"/>
        </w:numPr>
      </w:pPr>
      <w:r w:rsidRPr="00404952">
        <w:t>JCR contribution to the current and capital accounts has remained in the current account</w:t>
      </w:r>
      <w:r w:rsidR="002F222D">
        <w:t>.</w:t>
      </w:r>
    </w:p>
    <w:p w:rsidR="005E0E06" w:rsidRPr="00404952" w:rsidRDefault="005E0E06" w:rsidP="00404952">
      <w:pPr>
        <w:pStyle w:val="ListParagraph"/>
        <w:numPr>
          <w:ilvl w:val="0"/>
          <w:numId w:val="34"/>
        </w:numPr>
      </w:pPr>
      <w:r w:rsidRPr="00404952">
        <w:t>Sponsorship payment has already been secured for next year and will remain at £4350.</w:t>
      </w:r>
    </w:p>
    <w:p w:rsidR="005E0E06" w:rsidRPr="00404952" w:rsidRDefault="005E0E06" w:rsidP="00404952">
      <w:pPr>
        <w:pStyle w:val="ListParagraph"/>
        <w:numPr>
          <w:ilvl w:val="0"/>
          <w:numId w:val="34"/>
        </w:numPr>
      </w:pPr>
      <w:r w:rsidRPr="00404952">
        <w:t xml:space="preserve">Equipment hire continues to provide a steady source of </w:t>
      </w:r>
      <w:r w:rsidR="00FE0D25" w:rsidRPr="00404952">
        <w:t xml:space="preserve">income for the club but should not be relied on since agreements are on a yearly basis. </w:t>
      </w:r>
    </w:p>
    <w:p w:rsidR="005E0E06" w:rsidRDefault="005E0E06" w:rsidP="00404952">
      <w:pPr>
        <w:pStyle w:val="ListParagraph"/>
        <w:numPr>
          <w:ilvl w:val="0"/>
          <w:numId w:val="34"/>
        </w:numPr>
      </w:pPr>
      <w:r w:rsidRPr="00404952">
        <w:t>All expenditure excluding purchases of large pieces of new equipment are now channelled through the current account</w:t>
      </w:r>
      <w:r w:rsidR="00025CC2">
        <w:t>.</w:t>
      </w:r>
    </w:p>
    <w:p w:rsidR="005E0E06" w:rsidRPr="00404952" w:rsidRDefault="005E0E06" w:rsidP="00404952">
      <w:pPr>
        <w:pStyle w:val="ListParagraph"/>
        <w:numPr>
          <w:ilvl w:val="0"/>
          <w:numId w:val="34"/>
        </w:numPr>
      </w:pPr>
      <w:r w:rsidRPr="00404952">
        <w:t>Boat refurbishment</w:t>
      </w:r>
      <w:r w:rsidR="00404952">
        <w:t>,</w:t>
      </w:r>
      <w:r w:rsidRPr="00404952">
        <w:t xml:space="preserve"> which has in the past been spent from the capital account</w:t>
      </w:r>
      <w:r w:rsidR="00404952">
        <w:t>,</w:t>
      </w:r>
      <w:r w:rsidRPr="00404952">
        <w:t xml:space="preserve"> has now been combined with maintenance and will now be spent from the current account since this better reflects the way these repairs are made. </w:t>
      </w:r>
    </w:p>
    <w:p w:rsidR="009C196C" w:rsidRPr="00404952" w:rsidRDefault="009C196C" w:rsidP="00404952">
      <w:pPr>
        <w:pStyle w:val="ListParagraph"/>
        <w:numPr>
          <w:ilvl w:val="0"/>
          <w:numId w:val="34"/>
        </w:numPr>
      </w:pPr>
      <w:r w:rsidRPr="00404952">
        <w:t>Boat refurbishment</w:t>
      </w:r>
      <w:r w:rsidR="00FE0D25" w:rsidRPr="00404952">
        <w:t xml:space="preserve"> and maintenance costs</w:t>
      </w:r>
      <w:r w:rsidRPr="00404952">
        <w:t xml:space="preserve"> will in</w:t>
      </w:r>
      <w:r w:rsidR="00FE0D25" w:rsidRPr="00404952">
        <w:t xml:space="preserve">crease as boats get older. </w:t>
      </w:r>
    </w:p>
    <w:p w:rsidR="00FE0D25" w:rsidRDefault="00FE0D25" w:rsidP="00404952">
      <w:pPr>
        <w:pStyle w:val="ListParagraph"/>
        <w:numPr>
          <w:ilvl w:val="0"/>
          <w:numId w:val="34"/>
        </w:numPr>
      </w:pPr>
      <w:r w:rsidRPr="00404952">
        <w:t>Insurance costs were lower than expected but may increase again in 2014.</w:t>
      </w:r>
    </w:p>
    <w:p w:rsidR="00D72853" w:rsidRPr="007B76C9" w:rsidRDefault="00D72853" w:rsidP="00D72853">
      <w:pPr>
        <w:pStyle w:val="ListParagraph"/>
        <w:numPr>
          <w:ilvl w:val="0"/>
          <w:numId w:val="34"/>
        </w:numPr>
        <w:rPr>
          <w:ins w:id="299" w:author="lucy" w:date="2014-02-28T18:30:00Z"/>
          <w:i/>
          <w:rPrChange w:id="300" w:author="lucy" w:date="2014-02-28T22:53:00Z">
            <w:rPr>
              <w:ins w:id="301" w:author="lucy" w:date="2014-02-28T18:30:00Z"/>
            </w:rPr>
          </w:rPrChange>
        </w:rPr>
      </w:pPr>
      <w:ins w:id="302" w:author="lucy" w:date="2014-02-28T18:31:00Z">
        <w:r>
          <w:t>Accumulation</w:t>
        </w:r>
      </w:ins>
      <w:ins w:id="303" w:author="lucy" w:date="2014-02-28T18:26:00Z">
        <w:r w:rsidR="004916B7">
          <w:t xml:space="preserve"> of sponsorship payment and </w:t>
        </w:r>
      </w:ins>
      <w:ins w:id="304" w:author="lucy" w:date="2014-02-28T18:31:00Z">
        <w:r>
          <w:t xml:space="preserve">two years of </w:t>
        </w:r>
      </w:ins>
      <w:ins w:id="305" w:author="lucy" w:date="2014-02-28T18:26:00Z">
        <w:r w:rsidR="004916B7">
          <w:t xml:space="preserve">JCR contribution in the </w:t>
        </w:r>
      </w:ins>
      <w:ins w:id="306" w:author="lucy" w:date="2014-02-28T18:31:00Z">
        <w:r>
          <w:t>current</w:t>
        </w:r>
      </w:ins>
      <w:ins w:id="307" w:author="lucy" w:date="2014-02-28T18:26:00Z">
        <w:r w:rsidR="004916B7">
          <w:t xml:space="preserve"> account meant that the new women’s boat was purchased </w:t>
        </w:r>
      </w:ins>
      <w:ins w:id="308" w:author="lucy" w:date="2014-02-28T22:47:00Z">
        <w:r w:rsidR="007B76C9">
          <w:t xml:space="preserve">using funds in the </w:t>
        </w:r>
      </w:ins>
      <w:ins w:id="309" w:author="lucy" w:date="2014-02-28T18:26:00Z">
        <w:r w:rsidR="004916B7">
          <w:t xml:space="preserve">current account. </w:t>
        </w:r>
      </w:ins>
      <w:ins w:id="310" w:author="lucy" w:date="2014-02-28T22:47:00Z">
        <w:r w:rsidR="007B76C9">
          <w:t>New boat purchases are,</w:t>
        </w:r>
      </w:ins>
      <w:ins w:id="311" w:author="lucy" w:date="2014-02-28T18:26:00Z">
        <w:r w:rsidR="004916B7">
          <w:t xml:space="preserve"> however, a capital account cost. In order to balance accounts, the boat has been charged to the capital account but the </w:t>
        </w:r>
      </w:ins>
      <w:ins w:id="312" w:author="lucy" w:date="2014-02-28T22:47:00Z">
        <w:r w:rsidR="007B76C9">
          <w:t>cost met by sen</w:t>
        </w:r>
      </w:ins>
      <w:ins w:id="313" w:author="lucy" w:date="2014-02-28T18:26:00Z">
        <w:r w:rsidR="004916B7">
          <w:t xml:space="preserve">ding </w:t>
        </w:r>
      </w:ins>
      <w:ins w:id="314" w:author="lucy" w:date="2014-02-28T22:48:00Z">
        <w:r w:rsidR="007B76C9">
          <w:t>money t</w:t>
        </w:r>
      </w:ins>
      <w:ins w:id="315" w:author="lucy" w:date="2014-02-28T18:28:00Z">
        <w:r w:rsidR="004916B7">
          <w:t>o the capital account from the current. The result is no net change in capital account balance and a reduction in current account balance</w:t>
        </w:r>
      </w:ins>
      <w:ins w:id="316" w:author="lucy" w:date="2014-02-28T18:29:00Z">
        <w:r w:rsidR="004916B7">
          <w:t xml:space="preserve"> of the boat cost due to </w:t>
        </w:r>
        <w:r>
          <w:t xml:space="preserve">reallocation of money to the capital account. In short </w:t>
        </w:r>
      </w:ins>
      <w:ins w:id="317" w:author="lucy" w:date="2014-02-28T22:48:00Z">
        <w:r w:rsidR="007B76C9">
          <w:t>-</w:t>
        </w:r>
      </w:ins>
      <w:r w:rsidR="00025CC2">
        <w:t xml:space="preserve">£24997.51 as </w:t>
      </w:r>
      <w:r w:rsidR="00BD41A3">
        <w:t>‘</w:t>
      </w:r>
      <w:r w:rsidR="00025CC2">
        <w:t>Grant from Capital</w:t>
      </w:r>
      <w:r w:rsidR="00BD41A3">
        <w:t>’</w:t>
      </w:r>
      <w:ins w:id="318" w:author="lucy" w:date="2014-02-28T18:30:00Z">
        <w:r>
          <w:t xml:space="preserve"> is due to boat purchase but this is shown as </w:t>
        </w:r>
        <w:proofErr w:type="gramStart"/>
        <w:r>
          <w:t>a capital</w:t>
        </w:r>
        <w:proofErr w:type="gramEnd"/>
        <w:r>
          <w:t xml:space="preserve"> account expenditure against ‘New Boats’. </w:t>
        </w:r>
        <w:r w:rsidRPr="007B76C9">
          <w:rPr>
            <w:i/>
            <w:rPrChange w:id="319" w:author="lucy" w:date="2014-02-28T22:53:00Z">
              <w:rPr/>
            </w:rPrChange>
          </w:rPr>
          <w:t>(A little confusing- I will try to clarify at the meeting!).</w:t>
        </w:r>
      </w:ins>
    </w:p>
    <w:p w:rsidR="00025CC2" w:rsidRPr="00404952" w:rsidDel="00D72853" w:rsidRDefault="00025CC2" w:rsidP="00D72853">
      <w:pPr>
        <w:pStyle w:val="ListParagraph"/>
        <w:numPr>
          <w:ilvl w:val="0"/>
          <w:numId w:val="34"/>
          <w:numberingChange w:id="320" w:author="G C Watson" w:date="2014-02-26T22:20:00Z" w:original=""/>
        </w:numPr>
        <w:rPr>
          <w:del w:id="321" w:author="lucy" w:date="2014-02-28T18:30:00Z"/>
        </w:rPr>
      </w:pPr>
      <w:del w:id="322" w:author="lucy" w:date="2014-02-28T18:30:00Z">
        <w:r w:rsidDel="00D72853">
          <w:delText xml:space="preserve"> required</w:delText>
        </w:r>
        <w:r w:rsidR="00BD41A3" w:rsidDel="00D72853">
          <w:delText xml:space="preserve"> for</w:delText>
        </w:r>
        <w:r w:rsidDel="00D72853">
          <w:delText xml:space="preserve"> transfer </w:delText>
        </w:r>
        <w:r w:rsidR="00BD41A3" w:rsidDel="00D72853">
          <w:delText xml:space="preserve">of </w:delText>
        </w:r>
        <w:r w:rsidDel="00D72853">
          <w:delText>funds between current and capital accounts surroundi</w:delText>
        </w:r>
        <w:r w:rsidR="00BD41A3" w:rsidDel="00D72853">
          <w:delText>ng payment for new women’s VIII which is a capital account cost which was spent from current account.</w:delText>
        </w:r>
      </w:del>
    </w:p>
    <w:p w:rsidR="001B3FEB" w:rsidRPr="009C196C" w:rsidRDefault="001B3FEB" w:rsidP="00A34E1B"/>
    <w:p w:rsidR="008B6020" w:rsidRDefault="008B6020" w:rsidP="00A34E1B">
      <w:pPr>
        <w:rPr>
          <w:spacing w:val="5"/>
          <w:sz w:val="32"/>
          <w:szCs w:val="32"/>
        </w:rPr>
      </w:pPr>
      <w:r>
        <w:br w:type="page"/>
      </w:r>
    </w:p>
    <w:p w:rsidR="001B3FEB" w:rsidRPr="009C196C" w:rsidRDefault="001B3FEB" w:rsidP="00501BA1">
      <w:pPr>
        <w:pStyle w:val="Heading1"/>
      </w:pPr>
      <w:bookmarkStart w:id="323" w:name="_Toc381391380"/>
      <w:r w:rsidRPr="009C196C">
        <w:lastRenderedPageBreak/>
        <w:t>Appendix to current account:</w:t>
      </w:r>
      <w:bookmarkEnd w:id="323"/>
    </w:p>
    <w:p w:rsidR="001B3FEB" w:rsidRPr="009C196C" w:rsidRDefault="001B3FEB" w:rsidP="00501BA1">
      <w:pPr>
        <w:pStyle w:val="Heading2"/>
      </w:pPr>
      <w:bookmarkStart w:id="324" w:name="_Toc381391381"/>
      <w:r w:rsidRPr="009C196C">
        <w:t>Details of Income items</w:t>
      </w:r>
      <w:bookmarkEnd w:id="324"/>
    </w:p>
    <w:p w:rsidR="001B3FEB" w:rsidRPr="00235057" w:rsidRDefault="001B3FEB" w:rsidP="00501BA1">
      <w:pPr>
        <w:pStyle w:val="Heading3"/>
      </w:pPr>
      <w:r w:rsidRPr="00235057">
        <w:t>Club Subs:</w:t>
      </w:r>
    </w:p>
    <w:p w:rsidR="001B3FEB" w:rsidRPr="009C196C" w:rsidRDefault="001B3FEB" w:rsidP="00A34E1B">
      <w:r w:rsidRPr="009C196C">
        <w:t>Amount received from Clu</w:t>
      </w:r>
      <w:r w:rsidR="00FD07F7" w:rsidRPr="009C196C">
        <w:t>b subs, which are at present £25 a term (£12.50</w:t>
      </w:r>
      <w:r w:rsidRPr="009C196C">
        <w:t xml:space="preserve"> for first term of rowers/coxes).</w:t>
      </w:r>
    </w:p>
    <w:p w:rsidR="001B3FEB" w:rsidRPr="00235057" w:rsidRDefault="001B3FEB" w:rsidP="00501BA1">
      <w:pPr>
        <w:pStyle w:val="Heading3"/>
      </w:pPr>
      <w:r w:rsidRPr="00235057">
        <w:t xml:space="preserve">Equipment </w:t>
      </w:r>
      <w:proofErr w:type="gramStart"/>
      <w:r w:rsidRPr="00235057">
        <w:t>hire</w:t>
      </w:r>
      <w:proofErr w:type="gramEnd"/>
      <w:r w:rsidRPr="00235057">
        <w:t>:</w:t>
      </w:r>
    </w:p>
    <w:p w:rsidR="00817B2E" w:rsidRPr="009C196C" w:rsidRDefault="001B3FEB" w:rsidP="00A34E1B">
      <w:r w:rsidRPr="009C196C">
        <w:t>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sidRPr="009C196C">
        <w:t xml:space="preserve">. </w:t>
      </w:r>
      <w:r w:rsidR="00DD3EC9" w:rsidRPr="009C196C">
        <w:t>This hire also increases maintenance, due to extra wear and tear on the equipment and cleaning costs.</w:t>
      </w:r>
    </w:p>
    <w:p w:rsidR="001B3FEB" w:rsidRPr="00235057" w:rsidRDefault="001B3FEB" w:rsidP="00501BA1">
      <w:pPr>
        <w:pStyle w:val="Heading3"/>
      </w:pPr>
      <w:r w:rsidRPr="00235057">
        <w:t xml:space="preserve">JCR </w:t>
      </w:r>
      <w:r w:rsidRPr="00501BA1">
        <w:t>Contribution</w:t>
      </w:r>
      <w:r w:rsidRPr="00235057">
        <w:t>:</w:t>
      </w:r>
    </w:p>
    <w:p w:rsidR="001B3FEB" w:rsidRPr="009C196C" w:rsidRDefault="001B3FEB" w:rsidP="00A34E1B">
      <w:r w:rsidRPr="009C196C">
        <w:t xml:space="preserve">Amount received from the </w:t>
      </w:r>
      <w:r w:rsidR="003970C4" w:rsidRPr="009C196C">
        <w:t>JCR</w:t>
      </w:r>
      <w:r w:rsidRPr="009C196C">
        <w:t>.</w:t>
      </w:r>
    </w:p>
    <w:p w:rsidR="001B3FEB" w:rsidRPr="00235057" w:rsidRDefault="001B3FEB" w:rsidP="00501BA1">
      <w:pPr>
        <w:pStyle w:val="Heading3"/>
      </w:pPr>
      <w:r w:rsidRPr="00235057">
        <w:t>Grant from Capital:</w:t>
      </w:r>
    </w:p>
    <w:p w:rsidR="001B3FEB" w:rsidRDefault="001B3FEB" w:rsidP="00A34E1B">
      <w:r w:rsidRPr="009C196C">
        <w:t>This shows the income required to keep the day to day running of the boat club possible, due to insufficient funding.</w:t>
      </w:r>
    </w:p>
    <w:p w:rsidR="00C73BB2" w:rsidRPr="008B6020" w:rsidRDefault="00C73BB2" w:rsidP="00C73BB2">
      <w:pPr>
        <w:pStyle w:val="Heading3"/>
      </w:pPr>
      <w:r w:rsidRPr="008B6020">
        <w:t>Sponsorship:</w:t>
      </w:r>
    </w:p>
    <w:p w:rsidR="00C73BB2" w:rsidRPr="009C196C" w:rsidRDefault="00C73BB2" w:rsidP="00C73BB2">
      <w:r w:rsidRPr="009C196C">
        <w:t xml:space="preserve">Amount received from our </w:t>
      </w:r>
      <w:del w:id="325" w:author="G C Watson" w:date="2014-02-26T22:31:00Z">
        <w:r w:rsidRPr="009C196C" w:rsidDel="00225068">
          <w:delText xml:space="preserve">new </w:delText>
        </w:r>
      </w:del>
      <w:r w:rsidRPr="009C196C">
        <w:t xml:space="preserve">sponsors </w:t>
      </w:r>
      <w:proofErr w:type="spellStart"/>
      <w:r w:rsidRPr="009C196C">
        <w:t>TwoTwoFive</w:t>
      </w:r>
      <w:proofErr w:type="spellEnd"/>
      <w:r w:rsidRPr="009C196C">
        <w:t xml:space="preserve">. We have been lucky to obtain this sponsorship deal in the current unstable financial period, unlike other boat clubs. </w:t>
      </w:r>
    </w:p>
    <w:p w:rsidR="002C3ECC" w:rsidRPr="009C196C" w:rsidRDefault="002C3ECC" w:rsidP="00A34E1B"/>
    <w:p w:rsidR="001B3FEB" w:rsidRPr="009C196C" w:rsidRDefault="001B3FEB" w:rsidP="00501BA1">
      <w:pPr>
        <w:pStyle w:val="Heading2"/>
      </w:pPr>
      <w:bookmarkStart w:id="326" w:name="_Toc381391382"/>
      <w:r w:rsidRPr="009C196C">
        <w:t>Details of expenditure items</w:t>
      </w:r>
      <w:bookmarkEnd w:id="326"/>
    </w:p>
    <w:p w:rsidR="001B3FEB" w:rsidRPr="00235057" w:rsidRDefault="001B3FEB" w:rsidP="00501BA1">
      <w:pPr>
        <w:pStyle w:val="Heading3"/>
      </w:pPr>
      <w:r w:rsidRPr="00235057">
        <w:t>Insurance:</w:t>
      </w:r>
    </w:p>
    <w:p w:rsidR="001B3FEB" w:rsidRPr="009C196C" w:rsidRDefault="001B3FEB" w:rsidP="00A34E1B">
      <w:r w:rsidRPr="009C196C">
        <w:t>Insurance is a critical expenditure of the club</w:t>
      </w:r>
      <w:ins w:id="327" w:author="G C Watson" w:date="2014-02-26T22:31:00Z">
        <w:r w:rsidR="00225068">
          <w:t>,</w:t>
        </w:r>
      </w:ins>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1B3FEB" w:rsidP="00501BA1">
      <w:pPr>
        <w:pStyle w:val="Heading3"/>
      </w:pPr>
      <w:r w:rsidRPr="00235057">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significantly this year and are expected to rise again next year.  </w:t>
      </w:r>
    </w:p>
    <w:p w:rsidR="001B3FEB" w:rsidRPr="00235057" w:rsidRDefault="001B3FEB" w:rsidP="00754C3A">
      <w:pPr>
        <w:pStyle w:val="Heading3"/>
        <w:keepNext/>
      </w:pPr>
      <w:r w:rsidRPr="00235057">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7C3ECC" w:rsidRPr="00025CC2">
        <w:t>1</w:t>
      </w:r>
      <w:r w:rsidR="00025CC2" w:rsidRPr="00025CC2">
        <w:t>370</w:t>
      </w:r>
      <w:r w:rsidRPr="00025CC2">
        <w:t xml:space="preserve"> (</w:t>
      </w:r>
      <w:r w:rsidR="00025CC2" w:rsidRPr="00025CC2">
        <w:t xml:space="preserve">University IVs, </w:t>
      </w:r>
      <w:proofErr w:type="spellStart"/>
      <w:r w:rsidRPr="00025CC2">
        <w:t>Fairbairns</w:t>
      </w:r>
      <w:proofErr w:type="spellEnd"/>
      <w:r w:rsidRPr="00025CC2">
        <w:t xml:space="preserve">, </w:t>
      </w:r>
      <w:proofErr w:type="gramStart"/>
      <w:r w:rsidRPr="00025CC2">
        <w:t>Clare</w:t>
      </w:r>
      <w:proofErr w:type="gramEnd"/>
      <w:r w:rsidRPr="00025CC2">
        <w:t xml:space="preserve"> novices and bumps entries in 20</w:t>
      </w:r>
      <w:r w:rsidR="00316BF5" w:rsidRPr="00025CC2">
        <w:t>1</w:t>
      </w:r>
      <w:r w:rsidR="00025CC2" w:rsidRPr="00025CC2">
        <w:t>3</w:t>
      </w:r>
      <w:r w:rsidR="00316BF5" w:rsidRPr="00025CC2">
        <w:t>-201</w:t>
      </w:r>
      <w:r w:rsidR="00025CC2" w:rsidRPr="00025CC2">
        <w:t>4</w:t>
      </w:r>
      <w:r w:rsidRPr="00025CC2">
        <w:t xml:space="preserve">) and represents the absolute minimum level of competition which would </w:t>
      </w:r>
      <w:r w:rsidR="00025CC2" w:rsidRPr="00025CC2">
        <w:t xml:space="preserve">justify the level of the club. </w:t>
      </w:r>
      <w:r w:rsidRPr="00025CC2">
        <w:t>This money has been provided in the past by the JCR</w:t>
      </w:r>
      <w:r w:rsidR="00025CC2" w:rsidRPr="00025CC2">
        <w:t xml:space="preserve">. </w:t>
      </w:r>
    </w:p>
    <w:p w:rsidR="001B3FEB" w:rsidRPr="00025CC2" w:rsidRDefault="001B3FEB" w:rsidP="00A34E1B">
      <w:r w:rsidRPr="00025CC2">
        <w:t xml:space="preserve">Other race entries including off-Cam races are provided for by the </w:t>
      </w:r>
      <w:del w:id="328" w:author="G C Watson" w:date="2014-02-26T22:32:00Z">
        <w:r w:rsidRPr="00025CC2" w:rsidDel="00225068">
          <w:delText xml:space="preserve">high level of </w:delText>
        </w:r>
      </w:del>
      <w:r w:rsidRPr="00025CC2">
        <w:t>subscriptions the bo</w:t>
      </w:r>
      <w:r w:rsidR="00FD07F7" w:rsidRPr="00025CC2">
        <w:t>at club charges its members (£25 per term (£12.50</w:t>
      </w:r>
      <w:r w:rsidRPr="00025CC2">
        <w:t xml:space="preserve"> for novice rowers)). Donations from alumni have covered racing at Henley </w:t>
      </w:r>
      <w:r w:rsidR="00FD07F7" w:rsidRPr="00025CC2">
        <w:t>Royal Regatta as a special case where accommodation for the athletes needs also to be covered during the multiday event.</w:t>
      </w:r>
    </w:p>
    <w:p w:rsidR="001B3FEB" w:rsidRPr="00235057" w:rsidRDefault="001B3FEB" w:rsidP="00025CC2">
      <w:pPr>
        <w:pStyle w:val="Heading3"/>
        <w:keepNext/>
      </w:pPr>
      <w:r w:rsidRPr="00235057">
        <w:lastRenderedPageBreak/>
        <w:t>Transport:</w:t>
      </w:r>
    </w:p>
    <w:p w:rsidR="001B3FEB" w:rsidRPr="009C196C"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 xml:space="preserve">xpenditure is set to increase.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1B3FEB" w:rsidRPr="00235057" w:rsidRDefault="001B3FEB" w:rsidP="00501BA1">
      <w:pPr>
        <w:pStyle w:val="Heading3"/>
      </w:pPr>
      <w:r w:rsidRPr="00235057">
        <w:t>Training Costs:</w:t>
      </w:r>
    </w:p>
    <w:p w:rsidR="001B3FEB" w:rsidRPr="009C196C" w:rsidRDefault="001B3FEB" w:rsidP="00A34E1B">
      <w:r w:rsidRPr="009C196C">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sidRPr="009C196C">
        <w:t>4</w:t>
      </w:r>
      <w:proofErr w:type="gramStart"/>
      <w:r w:rsidR="00335D89" w:rsidRPr="009C196C">
        <w:t>-</w:t>
      </w:r>
      <w:r w:rsidRPr="009C196C">
        <w:t>)</w:t>
      </w:r>
      <w:proofErr w:type="gramEnd"/>
      <w:r w:rsidRPr="009C196C">
        <w:t xml:space="preserve"> and additional boats if required due to more crews than at present can be capacitated by the current fleet of boats. Furthermore this also includes lake hire for training off Cam, which helps develop and increase the standard of rowing at the boat club.</w:t>
      </w:r>
    </w:p>
    <w:p w:rsidR="001B3FEB" w:rsidRPr="009C196C" w:rsidRDefault="001B3FEB" w:rsidP="00501BA1">
      <w:pPr>
        <w:pStyle w:val="Heading3"/>
        <w:rPr>
          <w:rFonts w:ascii="Helvetica" w:hAnsi="Helvetica"/>
        </w:rPr>
      </w:pPr>
      <w:r w:rsidRPr="00235057">
        <w:t>Coaching</w:t>
      </w:r>
      <w:r w:rsidRPr="009C196C">
        <w:rPr>
          <w:rFonts w:ascii="Helvetica" w:hAnsi="Helvetica"/>
        </w:rPr>
        <w:t>:</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 xml:space="preserve">Included in the coaching budget </w:t>
      </w:r>
      <w:proofErr w:type="gramStart"/>
      <w:r w:rsidRPr="009C196C">
        <w:t>is</w:t>
      </w:r>
      <w:proofErr w:type="gramEnd"/>
      <w:r w:rsidRPr="009C196C">
        <w:t xml:space="preserve"> not only coaching for water sessions but also coaching for strength and conditioning which forms an integral part of the training programme for top boats. During these sessions correct technique and form are essential thus justifying the need for professional coaching.</w:t>
      </w:r>
    </w:p>
    <w:p w:rsidR="001B3FEB" w:rsidRPr="009C196C" w:rsidRDefault="001B3FEB" w:rsidP="00501BA1">
      <w:pPr>
        <w:pStyle w:val="Heading3"/>
        <w:rPr>
          <w:rFonts w:ascii="Helvetica" w:hAnsi="Helvetica"/>
        </w:rPr>
      </w:pPr>
      <w:r w:rsidRPr="00235057">
        <w:t>Fines</w:t>
      </w:r>
      <w:del w:id="329" w:author="lucy" w:date="2014-02-28T22:48:00Z">
        <w:r w:rsidRPr="009C196C" w:rsidDel="007B76C9">
          <w:rPr>
            <w:rFonts w:ascii="Helvetica" w:hAnsi="Helvetica"/>
          </w:rPr>
          <w:delText>:</w:delText>
        </w:r>
      </w:del>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1B3FEB" w:rsidP="00754C3A">
      <w:pPr>
        <w:pStyle w:val="Heading3"/>
        <w:keepNext/>
      </w:pPr>
      <w:r w:rsidRPr="00235057">
        <w:t>Entertainments</w:t>
      </w:r>
      <w:r w:rsidRPr="00754C3A">
        <w:t>:</w:t>
      </w:r>
    </w:p>
    <w:p w:rsidR="001B3FEB" w:rsidRPr="009C196C" w:rsidRDefault="001B3FEB" w:rsidP="00A34E1B">
      <w:r w:rsidRPr="009C196C">
        <w:t xml:space="preserve">This amount covers costs such as producing menus for the boat club dinners and any deficit in club </w:t>
      </w:r>
      <w:del w:id="330" w:author="G C Watson" w:date="2014-02-26T22:33:00Z">
        <w:r w:rsidRPr="009C196C" w:rsidDel="00225068">
          <w:delText xml:space="preserve">ents </w:delText>
        </w:r>
      </w:del>
      <w:ins w:id="331" w:author="G C Watson" w:date="2014-02-26T22:33:00Z">
        <w:r w:rsidR="00225068">
          <w:t>social events</w:t>
        </w:r>
        <w:r w:rsidR="00225068" w:rsidRPr="009C196C">
          <w:t xml:space="preserve"> </w:t>
        </w:r>
      </w:ins>
      <w:r w:rsidRPr="009C196C">
        <w:t>such as the Boat Club cocktails (intended to break even).</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225068" w:rsidP="00A34E1B">
      <w:ins w:id="332" w:author="G C Watson" w:date="2014-02-26T22:33:00Z">
        <w:r>
          <w:t>The cost of r</w:t>
        </w:r>
      </w:ins>
      <w:del w:id="333" w:author="G C Watson" w:date="2014-02-26T22:33:00Z">
        <w:r w:rsidR="001B3FEB" w:rsidRPr="009C196C" w:rsidDel="00225068">
          <w:delText>R</w:delText>
        </w:r>
      </w:del>
      <w:r w:rsidR="001B3FEB" w:rsidRPr="009C196C">
        <w:t xml:space="preserve">eplacing and purchasing boats, </w:t>
      </w:r>
      <w:proofErr w:type="spellStart"/>
      <w:r w:rsidR="001B3FEB" w:rsidRPr="009C196C">
        <w:t>erg</w:t>
      </w:r>
      <w:r w:rsidR="00404C72" w:rsidRPr="009C196C">
        <w:t>o</w:t>
      </w:r>
      <w:r w:rsidR="001B3FEB" w:rsidRPr="009C196C">
        <w:t>s</w:t>
      </w:r>
      <w:proofErr w:type="spellEnd"/>
      <w:r w:rsidR="00404C72" w:rsidRPr="009C196C">
        <w:t xml:space="preserve"> and blades</w:t>
      </w:r>
      <w:r w:rsidR="001B3FEB" w:rsidRPr="009C196C">
        <w:t xml:space="preserve"> etc. is </w:t>
      </w:r>
      <w:del w:id="334" w:author="G C Watson" w:date="2014-02-26T22:34:00Z">
        <w:r w:rsidR="001B3FEB" w:rsidRPr="009C196C" w:rsidDel="00225068">
          <w:delText xml:space="preserve">spent </w:delText>
        </w:r>
      </w:del>
      <w:ins w:id="335" w:author="G C Watson" w:date="2014-02-26T22:34:00Z">
        <w:r>
          <w:t>met</w:t>
        </w:r>
      </w:ins>
      <w:del w:id="336" w:author="G C Watson" w:date="2014-02-26T22:34:00Z">
        <w:r w:rsidR="001B3FEB" w:rsidRPr="009C196C" w:rsidDel="00225068">
          <w:delText>from</w:delText>
        </w:r>
      </w:del>
      <w:ins w:id="337" w:author="G C Watson" w:date="2014-02-26T22:34:00Z">
        <w:r>
          <w:t xml:space="preserve"> by</w:t>
        </w:r>
      </w:ins>
      <w:r w:rsidR="001B3FEB" w:rsidRPr="009C196C">
        <w:t xml:space="preserve"> the Capital account.</w:t>
      </w:r>
    </w:p>
    <w:p w:rsidR="001B3FEB" w:rsidRPr="00235057" w:rsidRDefault="001B3FEB" w:rsidP="00754C3A">
      <w:pPr>
        <w:pStyle w:val="Heading3"/>
        <w:keepNext/>
      </w:pPr>
      <w:proofErr w:type="spellStart"/>
      <w:r w:rsidRPr="00235057">
        <w:lastRenderedPageBreak/>
        <w:t>Freshers</w:t>
      </w:r>
      <w:proofErr w:type="spellEnd"/>
      <w:r w:rsidRPr="00235057">
        <w:t xml:space="preserve"> Costs:</w:t>
      </w:r>
    </w:p>
    <w:p w:rsidR="001B3FEB" w:rsidRPr="009C196C" w:rsidRDefault="001B3FEB" w:rsidP="00A34E1B">
      <w:r w:rsidRPr="009C196C">
        <w:t xml:space="preserve">This is the cost required to recruit </w:t>
      </w:r>
      <w:proofErr w:type="spellStart"/>
      <w:r w:rsidRPr="009C196C">
        <w:t>freshers</w:t>
      </w:r>
      <w:proofErr w:type="spellEnd"/>
      <w:r w:rsidRPr="009C196C">
        <w:t xml:space="preserve">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p>
    <w:p w:rsidR="003114AC" w:rsidRPr="00235057" w:rsidRDefault="003114AC" w:rsidP="002C3ECC">
      <w:pPr>
        <w:pStyle w:val="Heading3"/>
        <w:keepNext/>
      </w:pPr>
      <w:r w:rsidRPr="00235057">
        <w:t>Henley:</w:t>
      </w:r>
    </w:p>
    <w:p w:rsidR="003114AC" w:rsidRPr="009C196C" w:rsidRDefault="003114AC" w:rsidP="00A34E1B">
      <w:r w:rsidRPr="009C196C">
        <w:t xml:space="preserve">This is to cover all costs for sending crews to the Henley Royal Regatta, something which is expected of the club by many of our alumni. The opportunity to compete at one of the premier events in the rowing season is certainly not one to be missed out on. </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This has not been completed for the past two years so costs are anticipated to be higher than usual this year. </w:t>
      </w:r>
    </w:p>
    <w:p w:rsidR="003114AC" w:rsidRPr="00235057" w:rsidRDefault="003114AC" w:rsidP="00501BA1">
      <w:pPr>
        <w:pStyle w:val="Heading3"/>
      </w:pPr>
      <w:r w:rsidRPr="00235057">
        <w:t>Alumni Costs:</w:t>
      </w:r>
    </w:p>
    <w:p w:rsidR="003114AC" w:rsidRPr="009C196C" w:rsidRDefault="003114AC" w:rsidP="00A34E1B">
      <w:r w:rsidRPr="009C196C">
        <w:t>The sum allocated for Alumni costs is to be used to increase aware</w:t>
      </w:r>
      <w:r w:rsidR="00404C72" w:rsidRPr="009C196C">
        <w:t xml:space="preserve">ness of the </w:t>
      </w:r>
      <w:r w:rsidR="006F56BD">
        <w:t>Boat C</w:t>
      </w:r>
      <w:r w:rsidR="00404C72" w:rsidRPr="009C196C">
        <w:t>lub to alumni, to further fundraising efforts and</w:t>
      </w:r>
      <w:r w:rsidRPr="009C196C">
        <w:t xml:space="preserve"> increase alumni donations.</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w:t>
      </w:r>
      <w:proofErr w:type="gramStart"/>
      <w:r w:rsidRPr="009C196C">
        <w:t>Term</w:t>
      </w:r>
      <w:proofErr w:type="gramEnd"/>
      <w:r w:rsidRPr="009C196C">
        <w:t xml:space="preserve">,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Default="00503F2B" w:rsidP="00A34E1B">
      <w:r w:rsidRPr="009C196C">
        <w:t xml:space="preserve">The table below outlines the expenditure on the training camp held in </w:t>
      </w:r>
      <w:r w:rsidR="006F56BD" w:rsidRPr="009C196C">
        <w:t>January</w:t>
      </w:r>
      <w:r w:rsidRPr="009C196C">
        <w:t xml:space="preserve"> 2014 alongside a projected budget for trip in January 2015. In 2014, 29 rowers and 2 coaches travelled to </w:t>
      </w:r>
      <w:proofErr w:type="spellStart"/>
      <w:r w:rsidRPr="009C196C">
        <w:t>Aiguebelette</w:t>
      </w:r>
      <w:proofErr w:type="spellEnd"/>
      <w:r w:rsidRPr="009C196C">
        <w:t xml:space="preserve"> for a shortened camp of just 7 days (5 days rowing, two </w:t>
      </w:r>
      <w:r w:rsidR="006F56BD" w:rsidRPr="009C196C">
        <w:t>travelling</w:t>
      </w:r>
      <w:r w:rsidR="006F56BD">
        <w:t>).</w:t>
      </w:r>
      <w:ins w:id="338" w:author="G C Watson" w:date="2014-02-26T22:34:00Z">
        <w:r w:rsidR="00225068">
          <w:t xml:space="preserve"> </w:t>
        </w:r>
      </w:ins>
      <w:r w:rsidR="006F56BD">
        <w:t>It should be n</w:t>
      </w:r>
      <w:r w:rsidRPr="009C196C">
        <w:t>oted that fewer rowers attended the</w:t>
      </w:r>
      <w:r w:rsidR="006F56BD">
        <w:t xml:space="preserve"> training camp than was planned</w:t>
      </w:r>
      <w:r w:rsidRPr="009C196C">
        <w:t xml:space="preserve"> and owing to term dates and lake opening the trip was cut short to 5 days of rowing rather than the 6 days spent in the past. Both of these factors meant that the cost of the trip was si</w:t>
      </w:r>
      <w:r w:rsidR="006F56BD">
        <w:t>gnificantly less than expected. W</w:t>
      </w:r>
      <w:r w:rsidRPr="009C196C">
        <w:t xml:space="preserve">e </w:t>
      </w:r>
      <w:r w:rsidR="009B62B5" w:rsidRPr="009C196C">
        <w:t xml:space="preserve">have based projected costs for the 2015 trip on 36 rowers attending accompanied by 4 coaches and also factored in inflationary rises. </w:t>
      </w:r>
    </w:p>
    <w:p w:rsidR="00CA283D" w:rsidRPr="009C196C" w:rsidRDefault="00CA283D" w:rsidP="00A34E1B">
      <w:r w:rsidRPr="009C196C">
        <w:t xml:space="preserve">In the past the college council has kindly given money to the Boat Club to help finance the training camp in January. Previously this has been allocated independently from the JCR </w:t>
      </w:r>
      <w:proofErr w:type="gramStart"/>
      <w:r w:rsidRPr="009C196C">
        <w:t>budget,</w:t>
      </w:r>
      <w:proofErr w:type="gramEnd"/>
      <w:r w:rsidRPr="009C196C">
        <w:t xml:space="preserve"> it has now been </w:t>
      </w:r>
      <w:del w:id="339" w:author="G C Watson" w:date="2014-02-26T22:35:00Z">
        <w:r w:rsidRPr="009C196C" w:rsidDel="00225068">
          <w:delText xml:space="preserve">requested </w:delText>
        </w:r>
      </w:del>
      <w:ins w:id="340" w:author="G C Watson" w:date="2014-02-26T22:35:00Z">
        <w:r w:rsidR="00225068">
          <w:t>asked</w:t>
        </w:r>
        <w:r w:rsidR="00225068" w:rsidRPr="009C196C">
          <w:t xml:space="preserve"> </w:t>
        </w:r>
      </w:ins>
      <w:r w:rsidRPr="009C196C">
        <w:t>that these funds are requested as part of the JCR budget.</w:t>
      </w:r>
      <w:r>
        <w:t xml:space="preserve"> </w:t>
      </w:r>
      <w:r w:rsidRPr="009C196C">
        <w:t xml:space="preserve">Last year the cost not covered by the student contribution </w:t>
      </w:r>
      <w:r w:rsidR="00C73BB2">
        <w:t>was</w:t>
      </w:r>
      <w:r w:rsidRPr="009C196C">
        <w:t xml:space="preserve"> split approximately evenly between boat club funds and money given to the club by college. </w:t>
      </w:r>
    </w:p>
    <w:p w:rsidR="00CA283D" w:rsidRPr="009C196C" w:rsidRDefault="00C96B27" w:rsidP="00A34E1B">
      <w:r>
        <w:fldChar w:fldCharType="begin"/>
      </w:r>
      <w:r>
        <w:instrText xml:space="preserve"> REF _Ref379209995 \h  \* MERGEFORMAT </w:instrText>
      </w:r>
      <w:r>
        <w:fldChar w:fldCharType="separate"/>
      </w:r>
      <w:ins w:id="341" w:author="lucy" w:date="2014-02-28T22:55:00Z">
        <w:r w:rsidR="00AB5722" w:rsidRPr="00AB5722">
          <w:rPr>
            <w:rPrChange w:id="342" w:author="lucy" w:date="2014-02-28T22:55:00Z">
              <w:rPr>
                <w:rFonts w:ascii="Helvetica" w:hAnsi="Helvetica"/>
              </w:rPr>
            </w:rPrChange>
          </w:rPr>
          <w:t>Table 2</w:t>
        </w:r>
      </w:ins>
      <w:del w:id="343" w:author="lucy" w:date="2014-02-28T22:55:00Z">
        <w:r w:rsidR="003F6B82" w:rsidRPr="003F6B82" w:rsidDel="00AB5722">
          <w:delText>Table 2</w:delText>
        </w:r>
      </w:del>
      <w:r>
        <w:fldChar w:fldCharType="end"/>
      </w:r>
      <w:r w:rsidR="00CA283D" w:rsidRPr="009C196C">
        <w:t xml:space="preserve"> indicates that an additional £6850 needs to be found to fully fund the traini</w:t>
      </w:r>
      <w:r w:rsidR="00CA283D">
        <w:t>ng camp. In line with previous</w:t>
      </w:r>
      <w:r w:rsidR="00CA283D" w:rsidRPr="009C196C">
        <w:t xml:space="preserve"> years, it is suggested that this is split between the boat club and money requested from the JCR. As a result, we have requested an additional £3425 from the JCR to cover this in 2015. </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1E7B83" w:rsidRPr="009C196C">
        <w:rPr>
          <w:rFonts w:ascii="Helvetica" w:hAnsi="Helvetica"/>
        </w:rPr>
        <w:fldChar w:fldCharType="begin"/>
      </w:r>
      <w:r w:rsidRPr="00754C3A">
        <w:rPr>
          <w:rFonts w:ascii="Helvetica" w:hAnsi="Helvetica"/>
        </w:rPr>
        <w:instrText xml:space="preserve"> SEQ Table \* ARABIC </w:instrText>
      </w:r>
      <w:r w:rsidR="001E7B83" w:rsidRPr="009C196C">
        <w:rPr>
          <w:rFonts w:ascii="Helvetica" w:hAnsi="Helvetica"/>
        </w:rPr>
        <w:fldChar w:fldCharType="separate"/>
      </w:r>
      <w:r w:rsidR="00AB5722">
        <w:rPr>
          <w:rFonts w:ascii="Helvetica" w:hAnsi="Helvetica"/>
          <w:noProof/>
        </w:rPr>
        <w:t>1</w:t>
      </w:r>
      <w:r w:rsidR="001E7B83" w:rsidRPr="009C196C">
        <w:rPr>
          <w:rFonts w:ascii="Helvetica" w:hAnsi="Helvetica"/>
        </w:rPr>
        <w:fldChar w:fldCharType="end"/>
      </w:r>
      <w:r w:rsidRPr="009C196C">
        <w:rPr>
          <w:rFonts w:ascii="Helvetica" w:hAnsi="Helvetica"/>
        </w:rPr>
        <w:t xml:space="preserve">: Expenditure on the </w:t>
      </w:r>
      <w:proofErr w:type="spellStart"/>
      <w:r w:rsidRPr="009C196C">
        <w:rPr>
          <w:rFonts w:ascii="Helvetica" w:hAnsi="Helvetica"/>
        </w:rPr>
        <w:t>Aiguebelette</w:t>
      </w:r>
      <w:proofErr w:type="spellEnd"/>
      <w:r w:rsidRPr="009C196C">
        <w:rPr>
          <w:rFonts w:ascii="Helvetica" w:hAnsi="Helvetica"/>
        </w:rPr>
        <w:t xml:space="preserve"> January training camp 2014 and projected expenditure for the same trip planned in 2015.</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1275"/>
        <w:gridCol w:w="1984"/>
        <w:gridCol w:w="4442"/>
      </w:tblGrid>
      <w:tr w:rsidR="00CA283D" w:rsidRPr="009C196C">
        <w:trPr>
          <w:trHeight w:val="462"/>
        </w:trPr>
        <w:tc>
          <w:tcPr>
            <w:tcW w:w="2235" w:type="dxa"/>
            <w:tcBorders>
              <w:bottom w:val="single" w:sz="12" w:space="0" w:color="auto"/>
              <w:right w:val="single" w:sz="8" w:space="0" w:color="auto"/>
            </w:tcBorders>
            <w:noWrap/>
            <w:vAlign w:val="center"/>
          </w:tcPr>
          <w:p w:rsidR="00CA283D" w:rsidRPr="00754C3A" w:rsidRDefault="00CA283D" w:rsidP="00754C3A">
            <w:pPr>
              <w:spacing w:line="276" w:lineRule="auto"/>
              <w:jc w:val="center"/>
              <w:rPr>
                <w:rFonts w:eastAsia="Times New Roman"/>
                <w:b/>
              </w:rPr>
            </w:pPr>
            <w:r w:rsidRPr="00754C3A">
              <w:rPr>
                <w:rFonts w:eastAsia="Times New Roman"/>
                <w:b/>
              </w:rPr>
              <w:t>Expense</w:t>
            </w:r>
          </w:p>
        </w:tc>
        <w:tc>
          <w:tcPr>
            <w:tcW w:w="1275" w:type="dxa"/>
            <w:tcBorders>
              <w:left w:val="single" w:sz="8" w:space="0" w:color="auto"/>
              <w:bottom w:val="single" w:sz="12" w:space="0" w:color="auto"/>
            </w:tcBorders>
            <w:noWrap/>
            <w:vAlign w:val="center"/>
          </w:tcPr>
          <w:p w:rsidR="00CA283D" w:rsidRPr="00754C3A" w:rsidRDefault="00CA283D" w:rsidP="001E39A7">
            <w:pPr>
              <w:spacing w:line="276" w:lineRule="auto"/>
              <w:jc w:val="center"/>
              <w:rPr>
                <w:rFonts w:eastAsia="Times New Roman"/>
                <w:b/>
              </w:rPr>
            </w:pPr>
            <w:r w:rsidRPr="00754C3A">
              <w:rPr>
                <w:rFonts w:eastAsia="Times New Roman"/>
                <w:b/>
              </w:rPr>
              <w:t xml:space="preserve">2014 </w:t>
            </w:r>
            <w:r w:rsidR="001E39A7">
              <w:rPr>
                <w:rFonts w:eastAsia="Times New Roman"/>
                <w:b/>
              </w:rPr>
              <w:t>Actual</w:t>
            </w:r>
          </w:p>
        </w:tc>
        <w:tc>
          <w:tcPr>
            <w:tcW w:w="1984" w:type="dxa"/>
            <w:tcBorders>
              <w:bottom w:val="single" w:sz="12" w:space="0" w:color="auto"/>
            </w:tcBorders>
            <w:noWrap/>
            <w:vAlign w:val="center"/>
          </w:tcPr>
          <w:p w:rsidR="00CA283D" w:rsidRPr="00754C3A" w:rsidRDefault="00CA283D" w:rsidP="00754C3A">
            <w:pPr>
              <w:spacing w:line="276" w:lineRule="auto"/>
              <w:jc w:val="center"/>
              <w:rPr>
                <w:rFonts w:eastAsia="Times New Roman"/>
                <w:b/>
              </w:rPr>
            </w:pPr>
            <w:r w:rsidRPr="00754C3A">
              <w:rPr>
                <w:rFonts w:eastAsia="Times New Roman"/>
                <w:b/>
              </w:rPr>
              <w:t>2015 Projected</w:t>
            </w:r>
          </w:p>
        </w:tc>
        <w:tc>
          <w:tcPr>
            <w:tcW w:w="4442" w:type="dxa"/>
            <w:tcBorders>
              <w:left w:val="single" w:sz="8" w:space="0" w:color="auto"/>
              <w:bottom w:val="single" w:sz="12" w:space="0" w:color="auto"/>
            </w:tcBorders>
            <w:vAlign w:val="center"/>
          </w:tcPr>
          <w:p w:rsidR="00CA283D" w:rsidRPr="00754C3A" w:rsidRDefault="00CA283D" w:rsidP="00754C3A">
            <w:pPr>
              <w:spacing w:line="276" w:lineRule="auto"/>
              <w:jc w:val="center"/>
              <w:rPr>
                <w:rFonts w:eastAsia="Times New Roman"/>
                <w:b/>
              </w:rPr>
            </w:pPr>
            <w:r w:rsidRPr="00754C3A">
              <w:rPr>
                <w:rFonts w:eastAsia="Times New Roman"/>
                <w:b/>
              </w:rPr>
              <w:t>Details</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Accommodation</w:t>
            </w:r>
          </w:p>
        </w:tc>
        <w:tc>
          <w:tcPr>
            <w:tcW w:w="1275" w:type="dxa"/>
            <w:tcBorders>
              <w:left w:val="single" w:sz="8" w:space="0" w:color="auto"/>
            </w:tcBorders>
            <w:noWrap/>
            <w:vAlign w:val="center"/>
          </w:tcPr>
          <w:p w:rsidR="00CA283D" w:rsidRPr="009C196C" w:rsidRDefault="00CA283D" w:rsidP="00754C3A">
            <w:pPr>
              <w:jc w:val="center"/>
            </w:pPr>
            <w:r w:rsidRPr="009C196C">
              <w:t>£3,700</w:t>
            </w:r>
          </w:p>
        </w:tc>
        <w:tc>
          <w:tcPr>
            <w:tcW w:w="1984" w:type="dxa"/>
            <w:noWrap/>
            <w:vAlign w:val="center"/>
          </w:tcPr>
          <w:p w:rsidR="00CA283D" w:rsidRPr="009C196C" w:rsidRDefault="00CA283D" w:rsidP="00754C3A">
            <w:pPr>
              <w:jc w:val="center"/>
            </w:pPr>
            <w:r w:rsidRPr="009C196C">
              <w:t>£6,900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2013/14 prices for 40 rowers and coaches staying for 6 nights.</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Ferry travel</w:t>
            </w:r>
          </w:p>
        </w:tc>
        <w:tc>
          <w:tcPr>
            <w:tcW w:w="1275" w:type="dxa"/>
            <w:tcBorders>
              <w:left w:val="single" w:sz="8" w:space="0" w:color="auto"/>
            </w:tcBorders>
            <w:noWrap/>
            <w:vAlign w:val="center"/>
          </w:tcPr>
          <w:p w:rsidR="00CA283D" w:rsidRPr="009C196C" w:rsidRDefault="00CA283D" w:rsidP="00754C3A">
            <w:pPr>
              <w:jc w:val="center"/>
            </w:pPr>
            <w:r w:rsidRPr="009C196C">
              <w:t>£814</w:t>
            </w:r>
          </w:p>
        </w:tc>
        <w:tc>
          <w:tcPr>
            <w:tcW w:w="1984" w:type="dxa"/>
            <w:noWrap/>
            <w:vAlign w:val="center"/>
          </w:tcPr>
          <w:p w:rsidR="00CA283D" w:rsidRPr="009C196C" w:rsidRDefault="00CA283D" w:rsidP="00754C3A">
            <w:pPr>
              <w:jc w:val="center"/>
            </w:pPr>
            <w:r w:rsidRPr="009C196C">
              <w:t>£1,000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Channel crossing for trailer and tow vehicle</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Coach company</w:t>
            </w:r>
          </w:p>
        </w:tc>
        <w:tc>
          <w:tcPr>
            <w:tcW w:w="1275" w:type="dxa"/>
            <w:tcBorders>
              <w:left w:val="single" w:sz="8" w:space="0" w:color="auto"/>
            </w:tcBorders>
            <w:noWrap/>
            <w:vAlign w:val="center"/>
          </w:tcPr>
          <w:p w:rsidR="00CA283D" w:rsidRPr="009C196C" w:rsidRDefault="00CA283D" w:rsidP="00754C3A">
            <w:pPr>
              <w:jc w:val="center"/>
            </w:pPr>
            <w:r w:rsidRPr="009C196C">
              <w:t>£4,475</w:t>
            </w:r>
          </w:p>
        </w:tc>
        <w:tc>
          <w:tcPr>
            <w:tcW w:w="1984" w:type="dxa"/>
            <w:noWrap/>
            <w:vAlign w:val="center"/>
          </w:tcPr>
          <w:p w:rsidR="00CA283D" w:rsidRPr="009C196C" w:rsidRDefault="00CA283D" w:rsidP="00754C3A">
            <w:pPr>
              <w:jc w:val="center"/>
            </w:pPr>
            <w:r w:rsidRPr="009C196C">
              <w:t>£4,750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 xml:space="preserve">Coach travel between Cambridge and </w:t>
            </w:r>
            <w:proofErr w:type="spellStart"/>
            <w:r w:rsidRPr="002C3ECC">
              <w:rPr>
                <w:i/>
                <w:sz w:val="16"/>
                <w:szCs w:val="16"/>
              </w:rPr>
              <w:t>Aiguebelette</w:t>
            </w:r>
            <w:proofErr w:type="spellEnd"/>
            <w:r w:rsidRPr="002C3ECC">
              <w:rPr>
                <w:i/>
                <w:sz w:val="16"/>
                <w:szCs w:val="16"/>
              </w:rPr>
              <w:t xml:space="preserve"> and use of coach for transfers to and from lake throughout the week</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Lake Hire</w:t>
            </w:r>
          </w:p>
        </w:tc>
        <w:tc>
          <w:tcPr>
            <w:tcW w:w="1275" w:type="dxa"/>
            <w:tcBorders>
              <w:left w:val="single" w:sz="8" w:space="0" w:color="auto"/>
            </w:tcBorders>
            <w:noWrap/>
            <w:vAlign w:val="center"/>
          </w:tcPr>
          <w:p w:rsidR="00CA283D" w:rsidRPr="009C196C" w:rsidRDefault="00CA283D" w:rsidP="00754C3A">
            <w:pPr>
              <w:jc w:val="center"/>
            </w:pPr>
            <w:r w:rsidRPr="009C196C">
              <w:t>£606</w:t>
            </w:r>
          </w:p>
        </w:tc>
        <w:tc>
          <w:tcPr>
            <w:tcW w:w="1984" w:type="dxa"/>
            <w:noWrap/>
            <w:vAlign w:val="center"/>
          </w:tcPr>
          <w:p w:rsidR="00CA283D" w:rsidRPr="009C196C" w:rsidRDefault="00CA283D" w:rsidP="00754C3A">
            <w:pPr>
              <w:jc w:val="center"/>
            </w:pPr>
            <w:r w:rsidRPr="009C196C">
              <w:t>£950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based on 2013/2014 prices for 36 people using the lake for 6 days and hire of 3 launches for the duration</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Tow Vehicle Hire</w:t>
            </w:r>
          </w:p>
        </w:tc>
        <w:tc>
          <w:tcPr>
            <w:tcW w:w="1275" w:type="dxa"/>
            <w:tcBorders>
              <w:left w:val="single" w:sz="8" w:space="0" w:color="auto"/>
            </w:tcBorders>
            <w:noWrap/>
            <w:vAlign w:val="center"/>
          </w:tcPr>
          <w:p w:rsidR="00CA283D" w:rsidRPr="009C196C" w:rsidRDefault="00CA283D" w:rsidP="00754C3A">
            <w:pPr>
              <w:jc w:val="center"/>
            </w:pPr>
            <w:r w:rsidRPr="009C196C">
              <w:t>£472</w:t>
            </w:r>
          </w:p>
        </w:tc>
        <w:tc>
          <w:tcPr>
            <w:tcW w:w="1984" w:type="dxa"/>
            <w:noWrap/>
            <w:vAlign w:val="center"/>
          </w:tcPr>
          <w:p w:rsidR="00CA283D" w:rsidRPr="009C196C" w:rsidRDefault="00CA283D" w:rsidP="00754C3A">
            <w:pPr>
              <w:jc w:val="center"/>
            </w:pPr>
            <w:r w:rsidRPr="009C196C">
              <w:t>£500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with an anticipated price rise in 2014/15.</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Fuel</w:t>
            </w:r>
          </w:p>
        </w:tc>
        <w:tc>
          <w:tcPr>
            <w:tcW w:w="1275" w:type="dxa"/>
            <w:tcBorders>
              <w:left w:val="single" w:sz="8" w:space="0" w:color="auto"/>
            </w:tcBorders>
            <w:noWrap/>
            <w:vAlign w:val="center"/>
          </w:tcPr>
          <w:p w:rsidR="00CA283D" w:rsidRPr="009C196C" w:rsidRDefault="00CA283D" w:rsidP="00754C3A">
            <w:pPr>
              <w:jc w:val="center"/>
            </w:pPr>
            <w:r w:rsidRPr="009C196C">
              <w:t>£403</w:t>
            </w:r>
          </w:p>
        </w:tc>
        <w:tc>
          <w:tcPr>
            <w:tcW w:w="1984" w:type="dxa"/>
            <w:noWrap/>
            <w:vAlign w:val="center"/>
          </w:tcPr>
          <w:p w:rsidR="00CA283D" w:rsidRPr="009C196C" w:rsidRDefault="00CA283D" w:rsidP="00754C3A">
            <w:pPr>
              <w:jc w:val="center"/>
            </w:pPr>
            <w:commentRangeStart w:id="344"/>
            <w:r w:rsidRPr="009C196C">
              <w:t>£400</w:t>
            </w:r>
            <w:commentRangeEnd w:id="344"/>
            <w:r w:rsidR="00225068">
              <w:rPr>
                <w:rStyle w:val="CommentReference"/>
                <w:vanish/>
              </w:rPr>
              <w:commentReference w:id="344"/>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Fuel for tow vehicle</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Tolls</w:t>
            </w:r>
          </w:p>
        </w:tc>
        <w:tc>
          <w:tcPr>
            <w:tcW w:w="1275" w:type="dxa"/>
            <w:tcBorders>
              <w:left w:val="single" w:sz="8" w:space="0" w:color="auto"/>
            </w:tcBorders>
            <w:noWrap/>
            <w:vAlign w:val="center"/>
          </w:tcPr>
          <w:p w:rsidR="00CA283D" w:rsidRPr="009C196C" w:rsidRDefault="00CA283D" w:rsidP="00754C3A">
            <w:pPr>
              <w:jc w:val="center"/>
            </w:pPr>
            <w:r w:rsidRPr="009C196C">
              <w:t>£239</w:t>
            </w:r>
          </w:p>
        </w:tc>
        <w:tc>
          <w:tcPr>
            <w:tcW w:w="1984" w:type="dxa"/>
            <w:noWrap/>
            <w:vAlign w:val="center"/>
          </w:tcPr>
          <w:p w:rsidR="00CA283D" w:rsidRPr="009C196C" w:rsidRDefault="00CA283D" w:rsidP="00754C3A">
            <w:pPr>
              <w:jc w:val="center"/>
            </w:pPr>
            <w:r w:rsidRPr="009C196C">
              <w:t>£250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Estimated from 2013/2014 actual cost +2.5%</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Coaches Expenses</w:t>
            </w:r>
          </w:p>
        </w:tc>
        <w:tc>
          <w:tcPr>
            <w:tcW w:w="1275" w:type="dxa"/>
            <w:tcBorders>
              <w:left w:val="single" w:sz="8" w:space="0" w:color="auto"/>
            </w:tcBorders>
            <w:noWrap/>
            <w:vAlign w:val="center"/>
          </w:tcPr>
          <w:p w:rsidR="00CA283D" w:rsidRPr="009C196C" w:rsidRDefault="00CA283D" w:rsidP="00754C3A">
            <w:pPr>
              <w:jc w:val="center"/>
            </w:pPr>
            <w:r w:rsidRPr="009C196C">
              <w:t>£227</w:t>
            </w:r>
          </w:p>
        </w:tc>
        <w:tc>
          <w:tcPr>
            <w:tcW w:w="1984" w:type="dxa"/>
            <w:noWrap/>
            <w:vAlign w:val="center"/>
          </w:tcPr>
          <w:p w:rsidR="00CA283D" w:rsidRPr="009C196C" w:rsidRDefault="00CA283D" w:rsidP="00754C3A">
            <w:pPr>
              <w:jc w:val="center"/>
            </w:pPr>
            <w:r w:rsidRPr="009C196C">
              <w:t>£400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Three coaches required for 36 rowers so increased cost</w:t>
            </w: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proofErr w:type="spellStart"/>
            <w:r w:rsidRPr="009C196C">
              <w:t>TwoTwoFive</w:t>
            </w:r>
            <w:proofErr w:type="spellEnd"/>
            <w:r w:rsidRPr="009C196C">
              <w:t xml:space="preserve"> </w:t>
            </w:r>
            <w:proofErr w:type="spellStart"/>
            <w:r w:rsidRPr="009C196C">
              <w:t>Tshirts</w:t>
            </w:r>
            <w:proofErr w:type="spellEnd"/>
          </w:p>
        </w:tc>
        <w:tc>
          <w:tcPr>
            <w:tcW w:w="1275" w:type="dxa"/>
            <w:tcBorders>
              <w:left w:val="single" w:sz="8" w:space="0" w:color="auto"/>
            </w:tcBorders>
            <w:noWrap/>
            <w:vAlign w:val="center"/>
          </w:tcPr>
          <w:p w:rsidR="00CA283D" w:rsidRPr="009C196C" w:rsidRDefault="00CA283D" w:rsidP="00754C3A">
            <w:pPr>
              <w:jc w:val="center"/>
            </w:pPr>
            <w:r w:rsidRPr="009C196C">
              <w:t>£374</w:t>
            </w:r>
          </w:p>
        </w:tc>
        <w:tc>
          <w:tcPr>
            <w:tcW w:w="1984" w:type="dxa"/>
            <w:noWrap/>
            <w:vAlign w:val="center"/>
          </w:tcPr>
          <w:p w:rsidR="00CA283D" w:rsidRPr="009C196C" w:rsidRDefault="00CA283D" w:rsidP="00754C3A">
            <w:pPr>
              <w:jc w:val="center"/>
            </w:pPr>
            <w:r w:rsidRPr="009C196C">
              <w:t>£450</w:t>
            </w:r>
          </w:p>
        </w:tc>
        <w:tc>
          <w:tcPr>
            <w:tcW w:w="4442" w:type="dxa"/>
            <w:tcBorders>
              <w:left w:val="single" w:sz="8" w:space="0" w:color="auto"/>
            </w:tcBorders>
            <w:vAlign w:val="center"/>
          </w:tcPr>
          <w:p w:rsidR="00CA283D" w:rsidRPr="002C3ECC" w:rsidRDefault="00CA283D" w:rsidP="00754C3A">
            <w:pPr>
              <w:jc w:val="center"/>
              <w:rPr>
                <w:i/>
                <w:sz w:val="16"/>
                <w:szCs w:val="16"/>
              </w:rPr>
            </w:pPr>
            <w:r w:rsidRPr="002C3ECC">
              <w:rPr>
                <w:i/>
                <w:sz w:val="16"/>
                <w:szCs w:val="16"/>
              </w:rPr>
              <w:t>20% increase due to extra 6 rowers</w:t>
            </w:r>
          </w:p>
        </w:tc>
      </w:tr>
      <w:tr w:rsidR="00CA283D" w:rsidRPr="009C196C">
        <w:trPr>
          <w:trHeight w:val="475"/>
        </w:trPr>
        <w:tc>
          <w:tcPr>
            <w:tcW w:w="2235" w:type="dxa"/>
            <w:tcBorders>
              <w:bottom w:val="single" w:sz="8" w:space="0" w:color="auto"/>
              <w:right w:val="single" w:sz="8" w:space="0" w:color="auto"/>
            </w:tcBorders>
            <w:noWrap/>
            <w:vAlign w:val="center"/>
          </w:tcPr>
          <w:p w:rsidR="00CA283D" w:rsidRPr="009C196C" w:rsidRDefault="00CA283D" w:rsidP="00754C3A">
            <w:pPr>
              <w:jc w:val="center"/>
            </w:pPr>
            <w:r w:rsidRPr="009C196C">
              <w:t>Other/</w:t>
            </w:r>
            <w:proofErr w:type="spellStart"/>
            <w:r w:rsidRPr="009C196C">
              <w:t>Misc</w:t>
            </w:r>
            <w:proofErr w:type="spellEnd"/>
            <w:r w:rsidRPr="009C196C">
              <w:t xml:space="preserve"> Costs</w:t>
            </w:r>
          </w:p>
        </w:tc>
        <w:tc>
          <w:tcPr>
            <w:tcW w:w="1275" w:type="dxa"/>
            <w:tcBorders>
              <w:left w:val="single" w:sz="8" w:space="0" w:color="auto"/>
              <w:bottom w:val="single" w:sz="8" w:space="0" w:color="auto"/>
            </w:tcBorders>
            <w:noWrap/>
            <w:vAlign w:val="center"/>
          </w:tcPr>
          <w:p w:rsidR="00CA283D" w:rsidRPr="009C196C" w:rsidRDefault="00CA283D" w:rsidP="00754C3A">
            <w:pPr>
              <w:jc w:val="center"/>
            </w:pPr>
            <w:r w:rsidRPr="009C196C">
              <w:t>£219</w:t>
            </w:r>
          </w:p>
        </w:tc>
        <w:tc>
          <w:tcPr>
            <w:tcW w:w="1984" w:type="dxa"/>
            <w:tcBorders>
              <w:bottom w:val="single" w:sz="8" w:space="0" w:color="auto"/>
            </w:tcBorders>
            <w:noWrap/>
            <w:vAlign w:val="center"/>
          </w:tcPr>
          <w:p w:rsidR="00CA283D" w:rsidRPr="009C196C" w:rsidRDefault="00CA283D" w:rsidP="00754C3A">
            <w:pPr>
              <w:jc w:val="center"/>
            </w:pPr>
            <w:r w:rsidRPr="009C196C">
              <w:t>£250</w:t>
            </w:r>
          </w:p>
        </w:tc>
        <w:tc>
          <w:tcPr>
            <w:tcW w:w="4442" w:type="dxa"/>
            <w:tcBorders>
              <w:left w:val="single" w:sz="8" w:space="0" w:color="auto"/>
              <w:bottom w:val="single" w:sz="8" w:space="0" w:color="auto"/>
            </w:tcBorders>
            <w:vAlign w:val="center"/>
          </w:tcPr>
          <w:p w:rsidR="00CA283D" w:rsidRPr="002C3ECC" w:rsidRDefault="00CA283D" w:rsidP="00754C3A">
            <w:pPr>
              <w:jc w:val="center"/>
              <w:rPr>
                <w:rFonts w:ascii="Helvetica" w:hAnsi="Helvetica"/>
                <w:i/>
                <w:color w:val="000000"/>
                <w:sz w:val="16"/>
                <w:szCs w:val="16"/>
              </w:rPr>
            </w:pPr>
          </w:p>
        </w:tc>
      </w:tr>
      <w:tr w:rsidR="00CA283D" w:rsidRPr="009C196C">
        <w:trPr>
          <w:trHeight w:val="680"/>
        </w:trPr>
        <w:tc>
          <w:tcPr>
            <w:tcW w:w="2235" w:type="dxa"/>
            <w:tcBorders>
              <w:right w:val="single" w:sz="8" w:space="0" w:color="auto"/>
            </w:tcBorders>
            <w:noWrap/>
            <w:vAlign w:val="center"/>
          </w:tcPr>
          <w:p w:rsidR="00CA283D" w:rsidRPr="009C196C" w:rsidRDefault="00CA283D" w:rsidP="00754C3A">
            <w:pPr>
              <w:jc w:val="center"/>
            </w:pPr>
            <w:r w:rsidRPr="009C196C">
              <w:t>Total</w:t>
            </w:r>
          </w:p>
        </w:tc>
        <w:tc>
          <w:tcPr>
            <w:tcW w:w="1275" w:type="dxa"/>
            <w:tcBorders>
              <w:left w:val="single" w:sz="8" w:space="0" w:color="auto"/>
            </w:tcBorders>
            <w:noWrap/>
            <w:vAlign w:val="center"/>
          </w:tcPr>
          <w:p w:rsidR="00CA283D" w:rsidRPr="009C196C" w:rsidRDefault="00CA283D" w:rsidP="00754C3A">
            <w:pPr>
              <w:jc w:val="center"/>
            </w:pPr>
            <w:r w:rsidRPr="009C196C">
              <w:t>£11,529</w:t>
            </w:r>
          </w:p>
        </w:tc>
        <w:tc>
          <w:tcPr>
            <w:tcW w:w="1984" w:type="dxa"/>
            <w:noWrap/>
            <w:vAlign w:val="center"/>
          </w:tcPr>
          <w:p w:rsidR="00CA283D" w:rsidRPr="009C196C" w:rsidRDefault="00CA283D" w:rsidP="00754C3A">
            <w:pPr>
              <w:jc w:val="center"/>
            </w:pPr>
            <w:r w:rsidRPr="009C196C">
              <w:t>£15,850</w:t>
            </w:r>
          </w:p>
        </w:tc>
        <w:tc>
          <w:tcPr>
            <w:tcW w:w="4442" w:type="dxa"/>
            <w:tcBorders>
              <w:left w:val="single" w:sz="8" w:space="0" w:color="auto"/>
            </w:tcBorders>
            <w:vAlign w:val="center"/>
          </w:tcPr>
          <w:p w:rsidR="00CA283D" w:rsidRPr="00CA283D" w:rsidRDefault="00CA283D" w:rsidP="00754C3A">
            <w:pPr>
              <w:jc w:val="center"/>
              <w:rPr>
                <w:rFonts w:ascii="Helvetica" w:hAnsi="Helvetica"/>
                <w:b/>
                <w:i/>
                <w:color w:val="000000"/>
                <w:sz w:val="16"/>
                <w:szCs w:val="16"/>
              </w:rPr>
            </w:pPr>
          </w:p>
        </w:tc>
      </w:tr>
    </w:tbl>
    <w:p w:rsidR="00CA283D" w:rsidRPr="009C196C" w:rsidRDefault="009B62B5" w:rsidP="00A34E1B">
      <w:r w:rsidRPr="009C196C">
        <w:t xml:space="preserve"> </w:t>
      </w:r>
    </w:p>
    <w:p w:rsidR="009B62B5" w:rsidRPr="009C196C" w:rsidRDefault="009B62B5" w:rsidP="009B62B5">
      <w:pPr>
        <w:pStyle w:val="Caption"/>
        <w:keepNext/>
        <w:rPr>
          <w:rFonts w:ascii="Helvetica" w:hAnsi="Helvetica"/>
        </w:rPr>
      </w:pPr>
      <w:bookmarkStart w:id="345" w:name="_Ref379209995"/>
      <w:r w:rsidRPr="009C196C">
        <w:rPr>
          <w:rFonts w:ascii="Helvetica" w:hAnsi="Helvetica"/>
        </w:rPr>
        <w:t xml:space="preserve">Table </w:t>
      </w:r>
      <w:r w:rsidR="001E7B83" w:rsidRPr="009C196C">
        <w:rPr>
          <w:rFonts w:ascii="Helvetica" w:hAnsi="Helvetica"/>
        </w:rPr>
        <w:fldChar w:fldCharType="begin"/>
      </w:r>
      <w:r w:rsidRPr="009C196C">
        <w:rPr>
          <w:rFonts w:ascii="Helvetica" w:hAnsi="Helvetica"/>
        </w:rPr>
        <w:instrText xml:space="preserve"> SEQ Table \* ARABIC </w:instrText>
      </w:r>
      <w:r w:rsidR="001E7B83" w:rsidRPr="009C196C">
        <w:rPr>
          <w:rFonts w:ascii="Helvetica" w:hAnsi="Helvetica"/>
        </w:rPr>
        <w:fldChar w:fldCharType="separate"/>
      </w:r>
      <w:r w:rsidR="00AB5722">
        <w:rPr>
          <w:rFonts w:ascii="Helvetica" w:hAnsi="Helvetica"/>
          <w:noProof/>
        </w:rPr>
        <w:t>2</w:t>
      </w:r>
      <w:r w:rsidR="001E7B83" w:rsidRPr="009C196C">
        <w:rPr>
          <w:rFonts w:ascii="Helvetica" w:hAnsi="Helvetica"/>
        </w:rPr>
        <w:fldChar w:fldCharType="end"/>
      </w:r>
      <w:bookmarkEnd w:id="345"/>
      <w:r w:rsidR="00CA283D">
        <w:rPr>
          <w:rFonts w:ascii="Helvetica" w:hAnsi="Helvetica"/>
        </w:rPr>
        <w:t>:</w:t>
      </w:r>
      <w:r w:rsidRPr="009C196C">
        <w:rPr>
          <w:rFonts w:ascii="Helvetica" w:hAnsi="Helvetica"/>
        </w:rPr>
        <w:t xml:space="preserve"> Income for the </w:t>
      </w:r>
      <w:proofErr w:type="spellStart"/>
      <w:r w:rsidRPr="009C196C">
        <w:rPr>
          <w:rFonts w:ascii="Helvetica" w:hAnsi="Helvetica"/>
        </w:rPr>
        <w:t>Aiguebelette</w:t>
      </w:r>
      <w:proofErr w:type="spellEnd"/>
      <w:r w:rsidRPr="009C196C">
        <w:rPr>
          <w:rFonts w:ascii="Helvetica" w:hAnsi="Helvetica"/>
        </w:rPr>
        <w:t xml:space="preserve"> January training camp 2014 and projected sources of income for the same trip planned in 2015.</w:t>
      </w:r>
    </w:p>
    <w:tbl>
      <w:tblPr>
        <w:tblStyle w:val="TableClassic1"/>
        <w:tblW w:w="10796" w:type="dxa"/>
        <w:tblBorders>
          <w:top w:val="none" w:sz="0" w:space="0" w:color="auto"/>
          <w:bottom w:val="none" w:sz="0" w:space="0" w:color="auto"/>
        </w:tblBorders>
        <w:tblLook w:val="04A0" w:firstRow="1" w:lastRow="0" w:firstColumn="1" w:lastColumn="0" w:noHBand="0" w:noVBand="1"/>
      </w:tblPr>
      <w:tblGrid>
        <w:gridCol w:w="2235"/>
        <w:gridCol w:w="1417"/>
        <w:gridCol w:w="1843"/>
        <w:gridCol w:w="5301"/>
      </w:tblGrid>
      <w:tr w:rsidR="009302F2" w:rsidRPr="009C196C">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235" w:type="dxa"/>
            <w:tcBorders>
              <w:bottom w:val="single" w:sz="12" w:space="0" w:color="auto"/>
              <w:right w:val="single" w:sz="8" w:space="0" w:color="auto"/>
            </w:tcBorders>
            <w:noWrap/>
            <w:vAlign w:val="center"/>
          </w:tcPr>
          <w:p w:rsidR="009302F2" w:rsidRPr="00754C3A" w:rsidRDefault="009302F2" w:rsidP="00754C3A">
            <w:pPr>
              <w:spacing w:after="0"/>
              <w:jc w:val="center"/>
              <w:rPr>
                <w:rFonts w:eastAsia="Times New Roman"/>
                <w:b/>
              </w:rPr>
            </w:pPr>
            <w:r w:rsidRPr="00754C3A">
              <w:rPr>
                <w:rFonts w:eastAsia="Times New Roman"/>
                <w:b/>
              </w:rPr>
              <w:t>Income</w:t>
            </w:r>
          </w:p>
        </w:tc>
        <w:tc>
          <w:tcPr>
            <w:tcW w:w="1417" w:type="dxa"/>
            <w:tcBorders>
              <w:left w:val="single" w:sz="8" w:space="0" w:color="auto"/>
              <w:bottom w:val="single" w:sz="12" w:space="0" w:color="auto"/>
            </w:tcBorders>
            <w:noWrap/>
            <w:vAlign w:val="center"/>
          </w:tcPr>
          <w:p w:rsidR="009302F2" w:rsidRPr="00754C3A" w:rsidRDefault="00CA283D" w:rsidP="001E39A7">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 xml:space="preserve">14 </w:t>
            </w:r>
            <w:r w:rsidR="001E39A7">
              <w:rPr>
                <w:rFonts w:eastAsia="Times New Roman"/>
                <w:b/>
              </w:rPr>
              <w:t>Actual</w:t>
            </w:r>
          </w:p>
        </w:tc>
        <w:tc>
          <w:tcPr>
            <w:tcW w:w="1843" w:type="dxa"/>
            <w:tcBorders>
              <w:bottom w:val="single" w:sz="12" w:space="0" w:color="auto"/>
              <w:right w:val="single" w:sz="8" w:space="0" w:color="auto"/>
            </w:tcBorders>
            <w:noWrap/>
            <w:vAlign w:val="center"/>
          </w:tcPr>
          <w:p w:rsidR="009302F2" w:rsidRPr="00754C3A" w:rsidRDefault="00CA283D"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20</w:t>
            </w:r>
            <w:r w:rsidR="009302F2" w:rsidRPr="00754C3A">
              <w:rPr>
                <w:rFonts w:eastAsia="Times New Roman"/>
                <w:b/>
              </w:rPr>
              <w:t>15 Projected</w:t>
            </w:r>
          </w:p>
        </w:tc>
        <w:tc>
          <w:tcPr>
            <w:tcW w:w="5301" w:type="dxa"/>
            <w:tcBorders>
              <w:left w:val="single" w:sz="8" w:space="0" w:color="auto"/>
              <w:bottom w:val="single" w:sz="12" w:space="0" w:color="auto"/>
            </w:tcBorders>
            <w:noWrap/>
            <w:vAlign w:val="center"/>
          </w:tcPr>
          <w:p w:rsidR="009302F2" w:rsidRPr="00754C3A" w:rsidRDefault="009302F2" w:rsidP="00754C3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rPr>
            </w:pPr>
            <w:r w:rsidRPr="00754C3A">
              <w:rPr>
                <w:rFonts w:eastAsia="Times New Roman"/>
                <w:b/>
              </w:rPr>
              <w:t>Details</w:t>
            </w:r>
          </w:p>
        </w:tc>
      </w:tr>
      <w:tr w:rsidR="009302F2"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12" w:space="0" w:color="auto"/>
              <w:bottom w:val="single" w:sz="8" w:space="0" w:color="auto"/>
              <w:right w:val="single" w:sz="8" w:space="0" w:color="auto"/>
            </w:tcBorders>
            <w:noWrap/>
            <w:vAlign w:val="center"/>
          </w:tcPr>
          <w:p w:rsidR="009302F2" w:rsidRPr="009C196C" w:rsidRDefault="009302F2" w:rsidP="00754C3A">
            <w:pPr>
              <w:jc w:val="center"/>
            </w:pPr>
            <w:r w:rsidRPr="009C196C">
              <w:t>Student Contribution</w:t>
            </w:r>
          </w:p>
        </w:tc>
        <w:tc>
          <w:tcPr>
            <w:tcW w:w="1417" w:type="dxa"/>
            <w:tcBorders>
              <w:top w:val="single" w:sz="12" w:space="0" w:color="auto"/>
              <w:left w:val="single" w:sz="8" w:space="0" w:color="auto"/>
              <w:bottom w:val="single" w:sz="8" w:space="0" w:color="auto"/>
            </w:tcBorders>
            <w:noWrap/>
            <w:vAlign w:val="center"/>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£7,300</w:t>
            </w:r>
          </w:p>
        </w:tc>
        <w:tc>
          <w:tcPr>
            <w:tcW w:w="1843" w:type="dxa"/>
            <w:tcBorders>
              <w:top w:val="single" w:sz="12" w:space="0" w:color="auto"/>
              <w:bottom w:val="single" w:sz="8" w:space="0" w:color="auto"/>
              <w:right w:val="single" w:sz="8" w:space="0" w:color="auto"/>
            </w:tcBorders>
            <w:noWrap/>
            <w:vAlign w:val="center"/>
          </w:tcPr>
          <w:p w:rsidR="009302F2" w:rsidRPr="009C196C" w:rsidRDefault="009302F2" w:rsidP="00754C3A">
            <w:pPr>
              <w:jc w:val="center"/>
              <w:cnfStyle w:val="000000000000" w:firstRow="0" w:lastRow="0" w:firstColumn="0" w:lastColumn="0" w:oddVBand="0" w:evenVBand="0" w:oddHBand="0" w:evenHBand="0" w:firstRowFirstColumn="0" w:firstRowLastColumn="0" w:lastRowFirstColumn="0" w:lastRowLastColumn="0"/>
            </w:pPr>
            <w:r w:rsidRPr="009C196C">
              <w:t>£9,000</w:t>
            </w:r>
          </w:p>
        </w:tc>
        <w:tc>
          <w:tcPr>
            <w:tcW w:w="5301" w:type="dxa"/>
            <w:tcBorders>
              <w:top w:val="single" w:sz="12" w:space="0" w:color="auto"/>
              <w:left w:val="single" w:sz="8" w:space="0" w:color="auto"/>
              <w:bottom w:val="single" w:sz="8" w:space="0" w:color="auto"/>
            </w:tcBorders>
            <w:noWrap/>
            <w:vAlign w:val="center"/>
          </w:tcPr>
          <w:p w:rsidR="009302F2" w:rsidRPr="002C3ECC" w:rsidRDefault="009302F2"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Cost to students of £250 not proposed to increase</w:t>
            </w:r>
          </w:p>
        </w:tc>
      </w:tr>
      <w:tr w:rsidR="00CA283D"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auto"/>
              <w:right w:val="single" w:sz="8" w:space="0" w:color="auto"/>
            </w:tcBorders>
            <w:noWrap/>
            <w:vAlign w:val="center"/>
          </w:tcPr>
          <w:p w:rsidR="00CA283D" w:rsidRPr="009C196C" w:rsidRDefault="00CA283D" w:rsidP="00754C3A">
            <w:pPr>
              <w:jc w:val="center"/>
            </w:pPr>
            <w:r w:rsidRPr="009C196C">
              <w:t>College Contribution</w:t>
            </w:r>
          </w:p>
        </w:tc>
        <w:tc>
          <w:tcPr>
            <w:tcW w:w="1417" w:type="dxa"/>
            <w:tcBorders>
              <w:top w:val="single" w:sz="8" w:space="0" w:color="auto"/>
              <w:lef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£2,250</w:t>
            </w:r>
          </w:p>
        </w:tc>
        <w:tc>
          <w:tcPr>
            <w:tcW w:w="1843" w:type="dxa"/>
            <w:vMerge w:val="restart"/>
            <w:tcBorders>
              <w:top w:val="single" w:sz="8" w:space="0" w:color="auto"/>
              <w:right w:val="single" w:sz="8" w:space="0" w:color="auto"/>
            </w:tcBorders>
            <w:noWrap/>
            <w:vAlign w:val="center"/>
          </w:tcPr>
          <w:p w:rsidR="00CA283D" w:rsidRPr="003B76FE"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002060"/>
                <w:rPrChange w:id="346" w:author="lucy" w:date="2014-02-28T18:41:00Z">
                  <w:rPr>
                    <w:color w:val="000000"/>
                  </w:rPr>
                </w:rPrChange>
              </w:rPr>
            </w:pPr>
            <w:r w:rsidRPr="003B76FE">
              <w:rPr>
                <w:i/>
                <w:color w:val="002060"/>
                <w:rPrChange w:id="347" w:author="lucy" w:date="2014-02-28T18:41:00Z">
                  <w:rPr>
                    <w:color w:val="C00000"/>
                  </w:rPr>
                </w:rPrChange>
              </w:rPr>
              <w:t>£6</w:t>
            </w:r>
            <w:ins w:id="348" w:author="G C Watson" w:date="2014-02-26T22:36:00Z">
              <w:r w:rsidR="00225068" w:rsidRPr="003B76FE">
                <w:rPr>
                  <w:i/>
                  <w:color w:val="002060"/>
                  <w:rPrChange w:id="349" w:author="lucy" w:date="2014-02-28T18:41:00Z">
                    <w:rPr>
                      <w:color w:val="C00000"/>
                    </w:rPr>
                  </w:rPrChange>
                </w:rPr>
                <w:t>,</w:t>
              </w:r>
            </w:ins>
            <w:r w:rsidRPr="003B76FE">
              <w:rPr>
                <w:i/>
                <w:color w:val="002060"/>
                <w:rPrChange w:id="350" w:author="lucy" w:date="2014-02-28T18:41:00Z">
                  <w:rPr>
                    <w:color w:val="C00000"/>
                  </w:rPr>
                </w:rPrChange>
              </w:rPr>
              <w:t>850</w:t>
            </w:r>
          </w:p>
        </w:tc>
        <w:tc>
          <w:tcPr>
            <w:tcW w:w="5301" w:type="dxa"/>
            <w:vMerge w:val="restart"/>
            <w:tcBorders>
              <w:top w:val="single" w:sz="8" w:space="0" w:color="auto"/>
              <w:left w:val="single" w:sz="8" w:space="0" w:color="auto"/>
            </w:tcBorders>
            <w:noWrap/>
            <w:vAlign w:val="center"/>
          </w:tcPr>
          <w:p w:rsidR="00CA283D" w:rsidRPr="002C3ECC" w:rsidRDefault="00CA283D" w:rsidP="00754C3A">
            <w:pPr>
              <w:jc w:val="center"/>
              <w:cnfStyle w:val="000000000000" w:firstRow="0" w:lastRow="0" w:firstColumn="0" w:lastColumn="0" w:oddVBand="0" w:evenVBand="0" w:oddHBand="0" w:evenHBand="0" w:firstRowFirstColumn="0" w:firstRowLastColumn="0" w:lastRowFirstColumn="0" w:lastRowLastColumn="0"/>
              <w:rPr>
                <w:i/>
                <w:sz w:val="18"/>
                <w:szCs w:val="18"/>
              </w:rPr>
            </w:pPr>
            <w:r w:rsidRPr="002C3ECC">
              <w:rPr>
                <w:i/>
                <w:sz w:val="18"/>
                <w:szCs w:val="18"/>
              </w:rPr>
              <w:t>Remaining Cost Split between boat club donations and college in 2014.</w:t>
            </w:r>
          </w:p>
          <w:p w:rsidR="00CA283D" w:rsidRPr="003B76FE" w:rsidRDefault="00CA283D" w:rsidP="00754C3A">
            <w:pPr>
              <w:jc w:val="center"/>
              <w:cnfStyle w:val="000000000000" w:firstRow="0" w:lastRow="0" w:firstColumn="0" w:lastColumn="0" w:oddVBand="0" w:evenVBand="0" w:oddHBand="0" w:evenHBand="0" w:firstRowFirstColumn="0" w:firstRowLastColumn="0" w:lastRowFirstColumn="0" w:lastRowLastColumn="0"/>
              <w:rPr>
                <w:i/>
                <w:color w:val="002060"/>
                <w:sz w:val="18"/>
                <w:szCs w:val="18"/>
                <w:rPrChange w:id="351" w:author="lucy" w:date="2014-02-28T18:41:00Z">
                  <w:rPr>
                    <w:i/>
                    <w:color w:val="C00000"/>
                    <w:sz w:val="18"/>
                    <w:szCs w:val="18"/>
                  </w:rPr>
                </w:rPrChange>
              </w:rPr>
            </w:pPr>
            <w:r w:rsidRPr="003B76FE">
              <w:rPr>
                <w:i/>
                <w:color w:val="002060"/>
                <w:sz w:val="18"/>
                <w:szCs w:val="18"/>
                <w:rPrChange w:id="352" w:author="lucy" w:date="2014-02-28T18:41:00Z">
                  <w:rPr>
                    <w:i/>
                    <w:color w:val="C00000"/>
                    <w:sz w:val="18"/>
                    <w:szCs w:val="18"/>
                  </w:rPr>
                </w:rPrChange>
              </w:rPr>
              <w:t>Extra £6850 which needs to be found between JCR budget and boat club funds in order to finance trip next year.</w:t>
            </w:r>
          </w:p>
        </w:tc>
      </w:tr>
      <w:tr w:rsidR="00CA283D" w:rsidRPr="009C196C">
        <w:trPr>
          <w:trHeight w:val="680"/>
        </w:trPr>
        <w:tc>
          <w:tcPr>
            <w:cnfStyle w:val="001000000000" w:firstRow="0" w:lastRow="0" w:firstColumn="1" w:lastColumn="0" w:oddVBand="0" w:evenVBand="0" w:oddHBand="0" w:evenHBand="0" w:firstRowFirstColumn="0" w:firstRowLastColumn="0" w:lastRowFirstColumn="0" w:lastRowLastColumn="0"/>
            <w:tcW w:w="2235" w:type="dxa"/>
            <w:tcBorders>
              <w:right w:val="single" w:sz="8" w:space="0" w:color="auto"/>
            </w:tcBorders>
            <w:noWrap/>
            <w:vAlign w:val="center"/>
          </w:tcPr>
          <w:p w:rsidR="00CA283D" w:rsidRPr="009C196C" w:rsidRDefault="00CA283D" w:rsidP="00754C3A">
            <w:pPr>
              <w:jc w:val="center"/>
            </w:pPr>
            <w:r w:rsidRPr="009C196C">
              <w:t>Boat Club Contribution</w:t>
            </w:r>
          </w:p>
        </w:tc>
        <w:tc>
          <w:tcPr>
            <w:tcW w:w="1417" w:type="dxa"/>
            <w:tcBorders>
              <w:lef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pPr>
            <w:r w:rsidRPr="009C196C">
              <w:t>£1,979</w:t>
            </w:r>
          </w:p>
        </w:tc>
        <w:tc>
          <w:tcPr>
            <w:tcW w:w="1843" w:type="dxa"/>
            <w:vMerge/>
            <w:tcBorders>
              <w:right w:val="single" w:sz="8" w:space="0" w:color="auto"/>
            </w:tcBorders>
            <w:noWrap/>
            <w:vAlign w:val="center"/>
          </w:tcPr>
          <w:p w:rsidR="00CA283D" w:rsidRPr="009C196C"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color w:val="000000"/>
              </w:rPr>
            </w:pPr>
          </w:p>
        </w:tc>
        <w:tc>
          <w:tcPr>
            <w:tcW w:w="5301" w:type="dxa"/>
            <w:vMerge/>
            <w:tcBorders>
              <w:left w:val="single" w:sz="8" w:space="0" w:color="auto"/>
            </w:tcBorders>
            <w:noWrap/>
            <w:vAlign w:val="center"/>
          </w:tcPr>
          <w:p w:rsidR="00CA283D" w:rsidRPr="00CA283D" w:rsidRDefault="00CA283D" w:rsidP="00754C3A">
            <w:pPr>
              <w:jc w:val="center"/>
              <w:cnfStyle w:val="000000000000" w:firstRow="0" w:lastRow="0" w:firstColumn="0" w:lastColumn="0" w:oddVBand="0" w:evenVBand="0" w:oddHBand="0" w:evenHBand="0" w:firstRowFirstColumn="0" w:firstRowLastColumn="0" w:lastRowFirstColumn="0" w:lastRowLastColumn="0"/>
              <w:rPr>
                <w:rFonts w:ascii="Helvetica" w:hAnsi="Helvetica"/>
                <w:i/>
                <w:color w:val="000000"/>
                <w:sz w:val="16"/>
                <w:szCs w:val="16"/>
              </w:rPr>
            </w:pPr>
          </w:p>
        </w:tc>
      </w:tr>
    </w:tbl>
    <w:p w:rsidR="009302F2" w:rsidRPr="009C196C" w:rsidRDefault="009302F2" w:rsidP="00A34E1B"/>
    <w:p w:rsidR="002C3ECC" w:rsidRDefault="002C3ECC">
      <w:r>
        <w:br w:type="page"/>
      </w:r>
    </w:p>
    <w:p w:rsidR="00C32BD7" w:rsidRPr="009C196C" w:rsidRDefault="00C32BD7" w:rsidP="00A34E1B">
      <w:pPr>
        <w:sectPr w:rsidR="00C32BD7" w:rsidRPr="009C196C">
          <w:pgSz w:w="12240" w:h="15840"/>
          <w:pgMar w:top="1440" w:right="1080" w:bottom="1440" w:left="1080" w:header="709" w:footer="709" w:gutter="0"/>
          <w:cols w:space="720"/>
          <w:docGrid w:linePitch="360"/>
        </w:sectPr>
      </w:pPr>
    </w:p>
    <w:p w:rsidR="003114AC" w:rsidRPr="009C196C" w:rsidRDefault="003114AC" w:rsidP="00501BA1">
      <w:pPr>
        <w:pStyle w:val="Heading1"/>
      </w:pPr>
      <w:bookmarkStart w:id="353" w:name="_Toc381391383"/>
      <w:r w:rsidRPr="009C196C">
        <w:lastRenderedPageBreak/>
        <w:t>Capital Account:</w:t>
      </w:r>
      <w:bookmarkEnd w:id="353"/>
    </w:p>
    <w:p w:rsidR="003114AC" w:rsidRDefault="003114AC" w:rsidP="00A34E1B">
      <w:pPr>
        <w:rPr>
          <w:rStyle w:val="Emphasis"/>
          <w:b w:val="0"/>
          <w:smallCaps/>
          <w:color w:val="002060"/>
          <w:sz w:val="32"/>
          <w:szCs w:val="32"/>
          <w:u w:val="single"/>
        </w:rPr>
      </w:pPr>
      <w:r w:rsidRPr="009C196C">
        <w:rPr>
          <w:rStyle w:val="Emphasis"/>
          <w:rFonts w:ascii="Helvetica" w:hAnsi="Helvetica"/>
        </w:rPr>
        <w:t>Requested amount: £7,000</w:t>
      </w:r>
    </w:p>
    <w:p w:rsidR="00BD41A3" w:rsidRPr="00BD41A3" w:rsidRDefault="00BD41A3" w:rsidP="00BD41A3">
      <w:pPr>
        <w:jc w:val="left"/>
        <w:rPr>
          <w:rStyle w:val="Emphasis"/>
        </w:rPr>
      </w:pPr>
      <w:r w:rsidRPr="00BD41A3">
        <w:rPr>
          <w:rStyle w:val="Emphasis"/>
          <w:rFonts w:ascii="Helvetica" w:hAnsi="Helvetica"/>
          <w:b w:val="0"/>
          <w:i w:val="0"/>
        </w:rPr>
        <w:t>YTD corresponds to Oct 13 to present.</w:t>
      </w:r>
    </w:p>
    <w:tbl>
      <w:tblPr>
        <w:tblW w:w="8792" w:type="dxa"/>
        <w:tblInd w:w="98" w:type="dxa"/>
        <w:tblLook w:val="04A0" w:firstRow="1" w:lastRow="0" w:firstColumn="1" w:lastColumn="0" w:noHBand="0" w:noVBand="1"/>
      </w:tblPr>
      <w:tblGrid>
        <w:gridCol w:w="3088"/>
        <w:gridCol w:w="2128"/>
        <w:gridCol w:w="1188"/>
        <w:gridCol w:w="2388"/>
      </w:tblGrid>
      <w:tr w:rsidR="00025CC2" w:rsidRPr="00025CC2">
        <w:trPr>
          <w:trHeight w:val="315"/>
        </w:trPr>
        <w:tc>
          <w:tcPr>
            <w:tcW w:w="3088" w:type="dxa"/>
            <w:tcBorders>
              <w:top w:val="single" w:sz="8" w:space="0" w:color="auto"/>
              <w:left w:val="single" w:sz="8" w:space="0" w:color="auto"/>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ACTUAL Opening Balance</w:t>
            </w:r>
          </w:p>
        </w:tc>
        <w:tc>
          <w:tcPr>
            <w:tcW w:w="2128" w:type="dxa"/>
            <w:tcBorders>
              <w:top w:val="single" w:sz="8" w:space="0" w:color="auto"/>
              <w:left w:val="nil"/>
              <w:bottom w:val="nil"/>
              <w:right w:val="single" w:sz="8" w:space="0" w:color="auto"/>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24,112.28</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r w:rsidR="00025CC2" w:rsidRPr="00025CC2">
        <w:trPr>
          <w:trHeight w:val="300"/>
        </w:trPr>
        <w:tc>
          <w:tcPr>
            <w:tcW w:w="3088" w:type="dxa"/>
            <w:tcBorders>
              <w:top w:val="single" w:sz="8" w:space="0" w:color="auto"/>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single" w:sz="8" w:space="0" w:color="auto"/>
              <w:left w:val="nil"/>
              <w:bottom w:val="nil"/>
              <w:right w:val="single" w:sz="8" w:space="0" w:color="auto"/>
            </w:tcBorders>
            <w:shd w:val="clear" w:color="000000" w:fill="FFFFFF"/>
            <w:noWrap/>
            <w:vAlign w:val="bottom"/>
          </w:tcPr>
          <w:p w:rsidR="00025CC2" w:rsidRPr="00025CC2" w:rsidRDefault="00025CC2" w:rsidP="00BD41A3">
            <w:pPr>
              <w:spacing w:after="0" w:line="240" w:lineRule="auto"/>
              <w:jc w:val="center"/>
              <w:rPr>
                <w:rFonts w:ascii="Calibri" w:eastAsia="Times New Roman" w:hAnsi="Calibri" w:cs="Times New Roman"/>
                <w:b/>
                <w:bCs/>
                <w:color w:val="000000"/>
                <w:sz w:val="22"/>
                <w:szCs w:val="22"/>
              </w:rPr>
            </w:pPr>
            <w:r w:rsidRPr="00025CC2">
              <w:rPr>
                <w:rFonts w:ascii="Calibri" w:eastAsia="Times New Roman" w:hAnsi="Calibri" w:cs="Times New Roman"/>
                <w:b/>
                <w:bCs/>
                <w:color w:val="000000"/>
                <w:sz w:val="22"/>
                <w:szCs w:val="22"/>
              </w:rPr>
              <w:t>YTD</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sz w:val="22"/>
                <w:szCs w:val="22"/>
              </w:rPr>
            </w:pPr>
          </w:p>
        </w:tc>
        <w:tc>
          <w:tcPr>
            <w:tcW w:w="2388" w:type="dxa"/>
            <w:tcBorders>
              <w:top w:val="single" w:sz="8" w:space="0" w:color="auto"/>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Budget Jan-Dec 14</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INCOME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JCR Capital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Donations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5464.00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7,500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5,464</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EXPENDITURE</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Grant to current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7B76C9">
            <w:pPr>
              <w:spacing w:after="0" w:line="240" w:lineRule="auto"/>
              <w:jc w:val="center"/>
              <w:rPr>
                <w:rFonts w:ascii="Calibri" w:eastAsia="Times New Roman" w:hAnsi="Calibri" w:cs="Times New Roman"/>
                <w:color w:val="000000"/>
              </w:rPr>
              <w:pPrChange w:id="354" w:author="lucy" w:date="2014-02-28T22:49:00Z">
                <w:pPr>
                  <w:spacing w:after="0" w:line="240" w:lineRule="auto"/>
                  <w:jc w:val="center"/>
                </w:pPr>
              </w:pPrChange>
            </w:pPr>
            <w:r w:rsidRPr="00025CC2">
              <w:rPr>
                <w:rFonts w:ascii="Calibri" w:eastAsia="Times New Roman" w:hAnsi="Calibri" w:cs="Times New Roman"/>
                <w:color w:val="FF0000"/>
              </w:rPr>
              <w:t>-24977.51</w:t>
            </w:r>
            <w:del w:id="355" w:author="lucy" w:date="2014-02-28T22:49:00Z">
              <w:r w:rsidRPr="00025CC2" w:rsidDel="007B76C9">
                <w:rPr>
                  <w:rFonts w:ascii="Calibri" w:eastAsia="Times New Roman" w:hAnsi="Calibri" w:cs="Times New Roman"/>
                  <w:color w:val="FF0000"/>
                </w:rPr>
                <w:delText xml:space="preserve"> </w:delText>
              </w:r>
            </w:del>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FF0000"/>
              </w:rPr>
            </w:pPr>
            <w:r w:rsidRPr="00025CC2">
              <w:rPr>
                <w:rFonts w:ascii="Calibri" w:eastAsia="Times New Roman" w:hAnsi="Calibri" w:cs="Times New Roman"/>
                <w:color w:val="FF0000"/>
              </w:rPr>
              <w:t>-15000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boat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24977.51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New blades</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Other new kit</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2500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Boathouse work</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1,600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CA contingency</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xml:space="preserve">0.00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350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rPr>
            </w:pPr>
            <w:r w:rsidRPr="00025CC2">
              <w:rPr>
                <w:rFonts w:ascii="Calibri" w:eastAsia="Times New Roman" w:hAnsi="Calibri" w:cs="Times New Roman"/>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Total</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commentRangeStart w:id="356"/>
            <w:r w:rsidRPr="00025CC2">
              <w:rPr>
                <w:rFonts w:ascii="Calibri" w:eastAsia="Times New Roman" w:hAnsi="Calibri" w:cs="Times New Roman"/>
                <w:b/>
                <w:bCs/>
                <w:color w:val="000000"/>
              </w:rPr>
              <w:t>0</w:t>
            </w:r>
            <w:commentRangeEnd w:id="356"/>
            <w:r w:rsidR="00225068">
              <w:rPr>
                <w:rStyle w:val="CommentReference"/>
                <w:vanish/>
              </w:rPr>
              <w:commentReference w:id="356"/>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14,450</w:t>
            </w:r>
          </w:p>
        </w:tc>
      </w:tr>
      <w:tr w:rsidR="00025CC2" w:rsidRPr="00025CC2">
        <w:trPr>
          <w:trHeight w:val="300"/>
        </w:trPr>
        <w:tc>
          <w:tcPr>
            <w:tcW w:w="3088" w:type="dxa"/>
            <w:tcBorders>
              <w:top w:val="nil"/>
              <w:left w:val="single" w:sz="8" w:space="0" w:color="auto"/>
              <w:bottom w:val="nil"/>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 </w:t>
            </w:r>
          </w:p>
        </w:tc>
        <w:tc>
          <w:tcPr>
            <w:tcW w:w="2128" w:type="dxa"/>
            <w:tcBorders>
              <w:top w:val="nil"/>
              <w:left w:val="nil"/>
              <w:bottom w:val="nil"/>
              <w:right w:val="single" w:sz="8" w:space="0" w:color="auto"/>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r w:rsidRPr="00025CC2">
              <w:rPr>
                <w:rFonts w:ascii="Calibri" w:eastAsia="Times New Roman" w:hAnsi="Calibri" w:cs="Times New Roman"/>
                <w:color w:val="000000"/>
                <w:sz w:val="22"/>
                <w:szCs w:val="22"/>
              </w:rPr>
              <w:t>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c>
          <w:tcPr>
            <w:tcW w:w="2388" w:type="dxa"/>
            <w:tcBorders>
              <w:top w:val="nil"/>
              <w:left w:val="single" w:sz="8" w:space="0" w:color="auto"/>
              <w:bottom w:val="nil"/>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color w:val="000000"/>
              </w:rPr>
            </w:pPr>
            <w:r w:rsidRPr="00025CC2">
              <w:rPr>
                <w:rFonts w:ascii="Calibri" w:eastAsia="Times New Roman" w:hAnsi="Calibri" w:cs="Times New Roman"/>
                <w:color w:val="000000"/>
              </w:rPr>
              <w:t> </w:t>
            </w:r>
          </w:p>
        </w:tc>
      </w:tr>
      <w:tr w:rsidR="00025CC2" w:rsidRPr="00025CC2">
        <w:trPr>
          <w:trHeight w:val="315"/>
        </w:trPr>
        <w:tc>
          <w:tcPr>
            <w:tcW w:w="3088" w:type="dxa"/>
            <w:tcBorders>
              <w:top w:val="nil"/>
              <w:left w:val="single" w:sz="8" w:space="0" w:color="auto"/>
              <w:bottom w:val="single" w:sz="8" w:space="0" w:color="auto"/>
              <w:right w:val="nil"/>
            </w:tcBorders>
            <w:shd w:val="clear" w:color="000000" w:fill="FFFFFF"/>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NET CASHFLOW</w:t>
            </w:r>
          </w:p>
        </w:tc>
        <w:tc>
          <w:tcPr>
            <w:tcW w:w="2128" w:type="dxa"/>
            <w:tcBorders>
              <w:top w:val="nil"/>
              <w:left w:val="nil"/>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5464.00 </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single" w:sz="8" w:space="0" w:color="auto"/>
              <w:bottom w:val="single" w:sz="8" w:space="0" w:color="auto"/>
              <w:right w:val="single" w:sz="8" w:space="0" w:color="auto"/>
            </w:tcBorders>
            <w:shd w:val="clear" w:color="000000" w:fill="FFFFFF"/>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 xml:space="preserve">50.00 </w:t>
            </w:r>
          </w:p>
        </w:tc>
      </w:tr>
      <w:tr w:rsidR="00025CC2" w:rsidRPr="00025CC2">
        <w:trPr>
          <w:trHeight w:val="315"/>
        </w:trPr>
        <w:tc>
          <w:tcPr>
            <w:tcW w:w="3088" w:type="dxa"/>
            <w:tcBorders>
              <w:top w:val="nil"/>
              <w:left w:val="single" w:sz="8" w:space="0" w:color="auto"/>
              <w:bottom w:val="single" w:sz="8" w:space="0" w:color="auto"/>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b/>
                <w:bCs/>
                <w:color w:val="000000"/>
              </w:rPr>
            </w:pPr>
            <w:r w:rsidRPr="00025CC2">
              <w:rPr>
                <w:rFonts w:ascii="Calibri" w:eastAsia="Times New Roman" w:hAnsi="Calibri" w:cs="Times New Roman"/>
                <w:b/>
                <w:bCs/>
                <w:color w:val="000000"/>
              </w:rPr>
              <w:t>CLOSING BALANCE</w:t>
            </w:r>
          </w:p>
        </w:tc>
        <w:tc>
          <w:tcPr>
            <w:tcW w:w="2128" w:type="dxa"/>
            <w:tcBorders>
              <w:top w:val="nil"/>
              <w:left w:val="nil"/>
              <w:bottom w:val="single" w:sz="8" w:space="0" w:color="auto"/>
              <w:right w:val="single" w:sz="8" w:space="0" w:color="auto"/>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r w:rsidRPr="00025CC2">
              <w:rPr>
                <w:rFonts w:ascii="Calibri" w:eastAsia="Times New Roman" w:hAnsi="Calibri" w:cs="Times New Roman"/>
                <w:b/>
                <w:bCs/>
                <w:color w:val="000000"/>
              </w:rPr>
              <w:t>29576.28</w:t>
            </w:r>
          </w:p>
        </w:tc>
        <w:tc>
          <w:tcPr>
            <w:tcW w:w="11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center"/>
              <w:rPr>
                <w:rFonts w:ascii="Calibri" w:eastAsia="Times New Roman" w:hAnsi="Calibri" w:cs="Times New Roman"/>
                <w:b/>
                <w:bCs/>
                <w:color w:val="000000"/>
              </w:rPr>
            </w:pPr>
          </w:p>
        </w:tc>
        <w:tc>
          <w:tcPr>
            <w:tcW w:w="2388" w:type="dxa"/>
            <w:tcBorders>
              <w:top w:val="nil"/>
              <w:left w:val="nil"/>
              <w:bottom w:val="nil"/>
              <w:right w:val="nil"/>
            </w:tcBorders>
            <w:shd w:val="clear" w:color="auto" w:fill="auto"/>
            <w:noWrap/>
            <w:vAlign w:val="bottom"/>
          </w:tcPr>
          <w:p w:rsidR="00025CC2" w:rsidRPr="00025CC2" w:rsidRDefault="00025CC2" w:rsidP="00025CC2">
            <w:pPr>
              <w:spacing w:after="0" w:line="240" w:lineRule="auto"/>
              <w:jc w:val="left"/>
              <w:rPr>
                <w:rFonts w:ascii="Calibri" w:eastAsia="Times New Roman" w:hAnsi="Calibri" w:cs="Times New Roman"/>
                <w:color w:val="000000"/>
                <w:sz w:val="22"/>
                <w:szCs w:val="22"/>
              </w:rPr>
            </w:pPr>
          </w:p>
        </w:tc>
      </w:tr>
    </w:tbl>
    <w:p w:rsidR="002C3ECC" w:rsidRDefault="002C3ECC" w:rsidP="00A34E1B">
      <w:pPr>
        <w:rPr>
          <w:ins w:id="357" w:author="lucy" w:date="2014-02-28T22:49:00Z"/>
          <w:rStyle w:val="Emphasis"/>
        </w:rPr>
      </w:pPr>
    </w:p>
    <w:p w:rsidR="007B76C9" w:rsidRPr="009C196C" w:rsidDel="007B76C9" w:rsidRDefault="007B76C9" w:rsidP="00A34E1B">
      <w:pPr>
        <w:rPr>
          <w:del w:id="358" w:author="lucy" w:date="2014-02-28T22:52:00Z"/>
          <w:rStyle w:val="Emphasis"/>
        </w:rPr>
      </w:pPr>
    </w:p>
    <w:p w:rsidR="009C196C" w:rsidRPr="009C196C" w:rsidRDefault="009C196C" w:rsidP="00501BA1">
      <w:pPr>
        <w:pStyle w:val="Heading2"/>
      </w:pPr>
      <w:bookmarkStart w:id="359" w:name="_Toc381391384"/>
      <w:r w:rsidRPr="009C196C">
        <w:t>Major Changes from previous year:</w:t>
      </w:r>
      <w:bookmarkEnd w:id="359"/>
    </w:p>
    <w:p w:rsidR="009C196C" w:rsidRDefault="002C3ECC" w:rsidP="002C3ECC">
      <w:pPr>
        <w:pStyle w:val="ListParagraph"/>
        <w:numPr>
          <w:ilvl w:val="0"/>
          <w:numId w:val="33"/>
        </w:numPr>
      </w:pPr>
      <w:r>
        <w:t xml:space="preserve">In order to simplify the boat club accounts, the number of categories in the capital account which </w:t>
      </w:r>
      <w:ins w:id="360" w:author="G C Watson" w:date="2014-02-26T22:39:00Z">
        <w:r w:rsidR="00321619">
          <w:t xml:space="preserve">would </w:t>
        </w:r>
      </w:ins>
      <w:r>
        <w:t xml:space="preserve">actually </w:t>
      </w:r>
      <w:del w:id="361" w:author="G C Watson" w:date="2014-02-26T22:39:00Z">
        <w:r w:rsidDel="00321619">
          <w:delText xml:space="preserve">are </w:delText>
        </w:r>
      </w:del>
      <w:ins w:id="362" w:author="G C Watson" w:date="2014-02-26T22:39:00Z">
        <w:r w:rsidR="00321619">
          <w:t xml:space="preserve">be </w:t>
        </w:r>
      </w:ins>
      <w:r>
        <w:t xml:space="preserve">better placed in the current account </w:t>
      </w:r>
      <w:proofErr w:type="gramStart"/>
      <w:r>
        <w:t>have</w:t>
      </w:r>
      <w:proofErr w:type="gramEnd"/>
      <w:r>
        <w:t xml:space="preserve"> </w:t>
      </w:r>
      <w:ins w:id="363" w:author="G C Watson" w:date="2014-02-26T22:39:00Z">
        <w:r w:rsidR="00321619">
          <w:t xml:space="preserve">now </w:t>
        </w:r>
      </w:ins>
      <w:r>
        <w:t>been moved. As a result, the capital account will in the future only be used for purchase of large pieces of new equipment</w:t>
      </w:r>
      <w:ins w:id="364" w:author="G C Watson" w:date="2014-02-26T22:40:00Z">
        <w:r w:rsidR="00321619">
          <w:t>, which</w:t>
        </w:r>
      </w:ins>
      <w:del w:id="365" w:author="G C Watson" w:date="2014-02-26T22:40:00Z">
        <w:r w:rsidDel="00321619">
          <w:delText>-</w:delText>
        </w:r>
      </w:del>
      <w:r>
        <w:t xml:space="preserve"> bett</w:t>
      </w:r>
      <w:r w:rsidR="001E39A7">
        <w:t>er sui</w:t>
      </w:r>
      <w:ins w:id="366" w:author="G C Watson" w:date="2014-02-26T22:40:00Z">
        <w:r w:rsidR="00321619">
          <w:t>ts</w:t>
        </w:r>
      </w:ins>
      <w:del w:id="367" w:author="G C Watson" w:date="2014-02-26T22:40:00Z">
        <w:r w:rsidR="001E39A7" w:rsidDel="00321619">
          <w:delText>ting</w:delText>
        </w:r>
      </w:del>
      <w:r w:rsidR="001E39A7">
        <w:t xml:space="preserve"> its description as outlined above.</w:t>
      </w:r>
    </w:p>
    <w:p w:rsidR="002C3ECC" w:rsidDel="007B76C9" w:rsidRDefault="00F9150E" w:rsidP="002C3ECC">
      <w:pPr>
        <w:pStyle w:val="ListParagraph"/>
        <w:numPr>
          <w:ilvl w:val="0"/>
          <w:numId w:val="33"/>
        </w:numPr>
        <w:rPr>
          <w:del w:id="368" w:author="lucy" w:date="2014-02-28T22:52:00Z"/>
        </w:rPr>
      </w:pPr>
      <w:del w:id="369" w:author="lucy" w:date="2014-02-28T22:52:00Z">
        <w:r w:rsidDel="007B76C9">
          <w:delText>A</w:delText>
        </w:r>
        <w:r w:rsidR="002C3ECC" w:rsidDel="007B76C9">
          <w:delText xml:space="preserve"> new Filippi women’s VIII </w:delText>
        </w:r>
        <w:r w:rsidR="008F1D3A" w:rsidDel="007B76C9">
          <w:delText>has</w:delText>
        </w:r>
        <w:r w:rsidR="002C3ECC" w:rsidDel="007B76C9">
          <w:delText xml:space="preserve"> be purchased for racing in the May bumps, this comes </w:delText>
        </w:r>
        <w:r w:rsidR="008F1D3A" w:rsidDel="007B76C9">
          <w:delText>at a</w:delText>
        </w:r>
      </w:del>
      <w:del w:id="370" w:author="lucy" w:date="2014-02-28T22:49:00Z">
        <w:r w:rsidR="008F1D3A" w:rsidDel="007B76C9">
          <w:delText>n</w:delText>
        </w:r>
      </w:del>
      <w:del w:id="371" w:author="lucy" w:date="2014-02-28T22:52:00Z">
        <w:r w:rsidR="008F1D3A" w:rsidDel="007B76C9">
          <w:delText xml:space="preserve"> </w:delText>
        </w:r>
      </w:del>
      <w:commentRangeStart w:id="372"/>
      <w:del w:id="373" w:author="lucy" w:date="2014-02-28T18:33:00Z">
        <w:r w:rsidR="008F1D3A" w:rsidDel="00D72853">
          <w:delText xml:space="preserve">approximate </w:delText>
        </w:r>
        <w:commentRangeEnd w:id="372"/>
        <w:r w:rsidR="00321619" w:rsidDel="00D72853">
          <w:rPr>
            <w:rStyle w:val="CommentReference"/>
            <w:vanish/>
          </w:rPr>
          <w:commentReference w:id="372"/>
        </w:r>
      </w:del>
      <w:del w:id="374" w:author="lucy" w:date="2014-02-28T22:52:00Z">
        <w:r w:rsidR="008F1D3A" w:rsidDel="007B76C9">
          <w:delText>cost of £24977.51</w:delText>
        </w:r>
        <w:r w:rsidR="002C3ECC" w:rsidDel="007B76C9">
          <w:delText>.</w:delText>
        </w:r>
      </w:del>
    </w:p>
    <w:p w:rsidR="005E0E06" w:rsidRPr="00C73BB2" w:rsidRDefault="005E0E06" w:rsidP="00C73BB2">
      <w:pPr>
        <w:pStyle w:val="ListParagraph"/>
        <w:numPr>
          <w:ilvl w:val="0"/>
          <w:numId w:val="33"/>
        </w:numPr>
      </w:pPr>
      <w:r w:rsidRPr="00C73BB2">
        <w:t>Expected level of donations in line with the level of donations achieved in the past year. Many large gift donors are currently giving to the boat house appeal rather than the fund</w:t>
      </w:r>
      <w:ins w:id="375" w:author="G C Watson" w:date="2014-02-26T22:40:00Z">
        <w:r w:rsidR="00321619">
          <w:t>s</w:t>
        </w:r>
      </w:ins>
      <w:r w:rsidRPr="00C73BB2">
        <w:t xml:space="preserve"> for the day to day running of the boat club.</w:t>
      </w:r>
    </w:p>
    <w:p w:rsidR="007B76C9" w:rsidRDefault="005E0E06" w:rsidP="008F1D3A">
      <w:pPr>
        <w:pStyle w:val="ListParagraph"/>
        <w:numPr>
          <w:ilvl w:val="0"/>
          <w:numId w:val="33"/>
        </w:numPr>
        <w:rPr>
          <w:ins w:id="376" w:author="lucy" w:date="2014-02-28T22:52:00Z"/>
        </w:rPr>
      </w:pPr>
      <w:r w:rsidRPr="00C73BB2">
        <w:t>The JCR contribution for 2013/2014 has not been transferred from the current account to facilit</w:t>
      </w:r>
      <w:r w:rsidR="008F1D3A">
        <w:t>ate</w:t>
      </w:r>
      <w:r w:rsidRPr="00C73BB2">
        <w:t xml:space="preserve"> cash</w:t>
      </w:r>
      <w:r w:rsidR="008F1D3A">
        <w:t xml:space="preserve"> flow </w:t>
      </w:r>
      <w:ins w:id="377" w:author="lucy" w:date="2014-02-28T18:34:00Z">
        <w:r w:rsidR="00D72853">
          <w:t xml:space="preserve">hence 0 in JCR capital row. </w:t>
        </w:r>
      </w:ins>
      <w:del w:id="378" w:author="lucy" w:date="2014-02-28T18:34:00Z">
        <w:r w:rsidR="008F1D3A" w:rsidDel="00D72853">
          <w:delText>for the new boat purchase with has been paid from the current account despite being assigned as a cost to the capital account. Hence £24977.51 transfer from current to capital.</w:delText>
        </w:r>
      </w:del>
    </w:p>
    <w:p w:rsidR="007B76C9" w:rsidRDefault="007B76C9" w:rsidP="007B76C9">
      <w:pPr>
        <w:pStyle w:val="ListParagraph"/>
        <w:numPr>
          <w:ilvl w:val="0"/>
          <w:numId w:val="33"/>
        </w:numPr>
        <w:rPr>
          <w:ins w:id="379" w:author="lucy" w:date="2014-02-28T22:52:00Z"/>
        </w:rPr>
      </w:pPr>
      <w:ins w:id="380" w:author="lucy" w:date="2014-02-28T22:52:00Z">
        <w:r>
          <w:t xml:space="preserve">A new </w:t>
        </w:r>
        <w:proofErr w:type="spellStart"/>
        <w:r>
          <w:t>Filippi</w:t>
        </w:r>
        <w:proofErr w:type="spellEnd"/>
        <w:r>
          <w:t xml:space="preserve"> women’s VIII has be purchased for racing in the May bumps, this comes at a cost of £24977.51.</w:t>
        </w:r>
      </w:ins>
    </w:p>
    <w:p w:rsidR="008F1D3A" w:rsidDel="007B76C9" w:rsidRDefault="008F1D3A" w:rsidP="008F1D3A">
      <w:pPr>
        <w:pStyle w:val="ListParagraph"/>
        <w:numPr>
          <w:ilvl w:val="0"/>
          <w:numId w:val="33"/>
        </w:numPr>
        <w:rPr>
          <w:del w:id="381" w:author="lucy" w:date="2014-02-28T22:52:00Z"/>
        </w:rPr>
      </w:pPr>
      <w:del w:id="382" w:author="lucy" w:date="2014-02-28T22:52:00Z">
        <w:r w:rsidDel="007B76C9">
          <w:delText xml:space="preserve"> </w:delText>
        </w:r>
      </w:del>
    </w:p>
    <w:p w:rsidR="00D72853" w:rsidDel="007B76C9" w:rsidRDefault="00D72853" w:rsidP="007B76C9">
      <w:pPr>
        <w:pStyle w:val="ListParagraph"/>
        <w:numPr>
          <w:ilvl w:val="0"/>
          <w:numId w:val="33"/>
        </w:numPr>
        <w:rPr>
          <w:del w:id="383" w:author="lucy" w:date="2014-02-28T22:52:00Z"/>
        </w:rPr>
        <w:pPrChange w:id="384" w:author="lucy" w:date="2014-02-28T22:52:00Z">
          <w:pPr>
            <w:pStyle w:val="ListParagraph"/>
            <w:numPr>
              <w:numId w:val="33"/>
            </w:numPr>
            <w:ind w:hanging="360"/>
          </w:pPr>
        </w:pPrChange>
      </w:pPr>
      <w:ins w:id="385" w:author="lucy" w:date="2014-02-28T18:34:00Z">
        <w:r>
          <w:t xml:space="preserve">A negative in the ‘Grant to Current’ indicates that money has been transferred from the current to the capital account. </w:t>
        </w:r>
      </w:ins>
      <w:ins w:id="386" w:author="lucy" w:date="2014-02-28T18:38:00Z">
        <w:r>
          <w:t xml:space="preserve">The YTD </w:t>
        </w:r>
      </w:ins>
      <w:ins w:id="387" w:author="lucy" w:date="2014-02-28T18:34:00Z">
        <w:r>
          <w:t xml:space="preserve">amount </w:t>
        </w:r>
      </w:ins>
      <w:ins w:id="388" w:author="lucy" w:date="2014-02-28T18:35:00Z">
        <w:r>
          <w:t>£24977.51</w:t>
        </w:r>
      </w:ins>
      <w:ins w:id="389" w:author="lucy" w:date="2014-02-28T18:36:00Z">
        <w:r>
          <w:t xml:space="preserve"> exactly covers the cost of the boat in ‘New Boats’ row</w:t>
        </w:r>
      </w:ins>
      <w:ins w:id="390" w:author="lucy" w:date="2014-02-28T18:37:00Z">
        <w:r>
          <w:t xml:space="preserve"> so there is no net change in the capital account balance a</w:t>
        </w:r>
        <w:r w:rsidR="007B76C9">
          <w:t>s a result of the boat purchase</w:t>
        </w:r>
      </w:ins>
      <w:ins w:id="391" w:author="lucy" w:date="2014-02-28T22:52:00Z">
        <w:r w:rsidR="007B76C9">
          <w:t>.</w:t>
        </w:r>
      </w:ins>
    </w:p>
    <w:p w:rsidR="007B76C9" w:rsidRDefault="007B76C9" w:rsidP="007B76C9">
      <w:pPr>
        <w:pStyle w:val="ListParagraph"/>
        <w:numPr>
          <w:ilvl w:val="0"/>
          <w:numId w:val="33"/>
        </w:numPr>
        <w:rPr>
          <w:ins w:id="392" w:author="lucy" w:date="2014-02-28T22:52:00Z"/>
        </w:rPr>
        <w:pPrChange w:id="393" w:author="lucy" w:date="2014-02-28T22:52:00Z">
          <w:pPr>
            <w:pStyle w:val="ListParagraph"/>
            <w:numPr>
              <w:numId w:val="33"/>
            </w:numPr>
            <w:ind w:hanging="360"/>
          </w:pPr>
        </w:pPrChange>
      </w:pPr>
    </w:p>
    <w:p w:rsidR="00D72853" w:rsidRPr="007B76C9" w:rsidRDefault="00D72853" w:rsidP="008F1D3A">
      <w:pPr>
        <w:pStyle w:val="ListParagraph"/>
        <w:numPr>
          <w:ilvl w:val="0"/>
          <w:numId w:val="33"/>
        </w:numPr>
        <w:rPr>
          <w:i/>
          <w:rPrChange w:id="394" w:author="lucy" w:date="2014-02-28T22:52:00Z">
            <w:rPr/>
          </w:rPrChange>
        </w:rPr>
        <w:pPrChange w:id="395" w:author="lucy" w:date="2014-02-28T22:52:00Z">
          <w:pPr>
            <w:pStyle w:val="ListParagraph"/>
            <w:numPr>
              <w:numId w:val="33"/>
            </w:numPr>
            <w:ind w:hanging="360"/>
          </w:pPr>
        </w:pPrChange>
      </w:pPr>
      <w:ins w:id="396" w:author="lucy" w:date="2014-02-28T18:38:00Z">
        <w:r>
          <w:t>The projected ‘Grant to Current’ is -£15000 since in a typical year, £10</w:t>
        </w:r>
      </w:ins>
      <w:ins w:id="397" w:author="lucy" w:date="2014-02-28T18:39:00Z">
        <w:r>
          <w:t>,</w:t>
        </w:r>
      </w:ins>
      <w:ins w:id="398" w:author="lucy" w:date="2014-02-28T18:38:00Z">
        <w:r>
          <w:t>000</w:t>
        </w:r>
      </w:ins>
      <w:ins w:id="399" w:author="lucy" w:date="2014-02-28T18:39:00Z">
        <w:r>
          <w:t xml:space="preserve"> would be pushed from the capital to current account for running of the club. (+£10000 </w:t>
        </w:r>
        <w:r w:rsidR="003A35EA">
          <w:t>–</w:t>
        </w:r>
        <w:r>
          <w:t xml:space="preserve"> </w:t>
        </w:r>
        <w:r w:rsidR="003A35EA">
          <w:t xml:space="preserve">boat cost arrives at -£15000). </w:t>
        </w:r>
        <w:r w:rsidR="003A35EA" w:rsidRPr="007B76C9">
          <w:rPr>
            <w:i/>
            <w:rPrChange w:id="400" w:author="lucy" w:date="2014-02-28T22:52:00Z">
              <w:rPr/>
            </w:rPrChange>
          </w:rPr>
          <w:t>Again I will try t</w:t>
        </w:r>
      </w:ins>
      <w:ins w:id="401" w:author="lucy" w:date="2014-02-28T18:40:00Z">
        <w:r w:rsidR="003A35EA" w:rsidRPr="007B76C9">
          <w:rPr>
            <w:i/>
            <w:rPrChange w:id="402" w:author="lucy" w:date="2014-02-28T22:52:00Z">
              <w:rPr/>
            </w:rPrChange>
          </w:rPr>
          <w:t xml:space="preserve">o clarify this at the meeting if it is unclear. </w:t>
        </w:r>
      </w:ins>
    </w:p>
    <w:p w:rsidR="003A35EA" w:rsidRPr="009C196C" w:rsidDel="003A35EA" w:rsidRDefault="003A35EA">
      <w:pPr>
        <w:pStyle w:val="ListParagraph"/>
        <w:numPr>
          <w:numberingChange w:id="403" w:author="G C Watson" w:date="2014-02-26T22:20:00Z" w:original=""/>
        </w:numPr>
        <w:rPr>
          <w:del w:id="404" w:author="lucy" w:date="2014-02-28T18:40:00Z"/>
        </w:rPr>
        <w:pPrChange w:id="405" w:author="lucy" w:date="2014-02-28T18:40:00Z">
          <w:pPr>
            <w:pStyle w:val="ListParagraph"/>
            <w:numPr>
              <w:numId w:val="33"/>
            </w:numPr>
            <w:ind w:hanging="360"/>
          </w:pPr>
        </w:pPrChange>
      </w:pPr>
    </w:p>
    <w:p w:rsidR="00503F2B" w:rsidRPr="009C196C" w:rsidDel="003A35EA" w:rsidRDefault="00503F2B">
      <w:pPr>
        <w:pStyle w:val="ListParagraph"/>
        <w:numPr>
          <w:ilvl w:val="0"/>
          <w:numId w:val="33"/>
        </w:numPr>
        <w:rPr>
          <w:del w:id="406" w:author="lucy" w:date="2014-02-28T18:40:00Z"/>
        </w:rPr>
        <w:pPrChange w:id="407" w:author="lucy" w:date="2014-02-28T18:40:00Z">
          <w:pPr/>
        </w:pPrChange>
      </w:pPr>
    </w:p>
    <w:p w:rsidR="008B6020" w:rsidDel="003A35EA" w:rsidRDefault="008B6020" w:rsidP="00A34E1B">
      <w:pPr>
        <w:rPr>
          <w:del w:id="408" w:author="lucy" w:date="2014-02-28T18:40:00Z"/>
          <w:spacing w:val="5"/>
          <w:szCs w:val="24"/>
        </w:rPr>
      </w:pPr>
      <w:del w:id="409" w:author="lucy" w:date="2014-02-28T18:40:00Z">
        <w:r w:rsidDel="003A35EA">
          <w:br w:type="page"/>
        </w:r>
      </w:del>
    </w:p>
    <w:p w:rsidR="001B3FEB" w:rsidRPr="009C196C" w:rsidRDefault="001B3FEB" w:rsidP="00501BA1">
      <w:pPr>
        <w:pStyle w:val="Heading2"/>
      </w:pPr>
      <w:bookmarkStart w:id="410" w:name="_Toc381391385"/>
      <w:r w:rsidRPr="009C196C">
        <w:t>Appendix to Capital account:</w:t>
      </w:r>
      <w:bookmarkEnd w:id="410"/>
    </w:p>
    <w:p w:rsidR="002F222D" w:rsidRPr="002F222D" w:rsidRDefault="009C196C" w:rsidP="00A34E1B">
      <w:r w:rsidRPr="009C196C">
        <w:t xml:space="preserve">The capital account </w:t>
      </w:r>
      <w:r w:rsidRPr="002F222D">
        <w:t>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r w:rsidR="00C73BB2" w:rsidRPr="002F222D">
        <w:t xml:space="preserve"> </w:t>
      </w:r>
    </w:p>
    <w:p w:rsidR="009C196C" w:rsidRPr="009C196C" w:rsidRDefault="009C196C" w:rsidP="00A34E1B">
      <w:r w:rsidRPr="002F222D">
        <w:t xml:space="preserve">The capital account should have around £16,000 in as a reserve at any </w:t>
      </w:r>
      <w:r w:rsidRPr="009C196C">
        <w:t>time against loss of a boat in an uninsurable way. A lower balance than this leaves the boat club in a precarious position.</w:t>
      </w:r>
    </w:p>
    <w:p w:rsidR="00EB4C63" w:rsidRPr="009C196C" w:rsidRDefault="00EB4C63" w:rsidP="00A34E1B"/>
    <w:p w:rsidR="001B3FEB" w:rsidRPr="009C196C" w:rsidRDefault="001B3FEB" w:rsidP="00501BA1">
      <w:pPr>
        <w:pStyle w:val="Heading2"/>
      </w:pPr>
      <w:bookmarkStart w:id="411" w:name="_Toc381391386"/>
      <w:r w:rsidRPr="009C196C">
        <w:t>Details of Income items</w:t>
      </w:r>
      <w:bookmarkEnd w:id="411"/>
    </w:p>
    <w:p w:rsidR="001B3FEB" w:rsidRPr="009C196C" w:rsidRDefault="001B3FEB" w:rsidP="00A34E1B"/>
    <w:p w:rsidR="001B3FEB" w:rsidRPr="008B6020" w:rsidRDefault="001B3FEB" w:rsidP="00501BA1">
      <w:pPr>
        <w:pStyle w:val="Heading3"/>
      </w:pPr>
      <w:r w:rsidRPr="008B6020">
        <w:t>JCR Contribution:</w:t>
      </w:r>
    </w:p>
    <w:p w:rsidR="001B3FEB" w:rsidRPr="009C196C" w:rsidRDefault="001B3FEB" w:rsidP="00A34E1B">
      <w:r w:rsidRPr="009C196C">
        <w:t xml:space="preserve">Amount received from the </w:t>
      </w:r>
      <w:r w:rsidR="003970C4" w:rsidRPr="009C196C">
        <w:t>JCR</w:t>
      </w:r>
      <w:r w:rsidRPr="009C196C">
        <w:t>.</w:t>
      </w:r>
    </w:p>
    <w:p w:rsidR="001B3FEB" w:rsidRPr="008B6020" w:rsidRDefault="001B3FEB" w:rsidP="00501BA1">
      <w:pPr>
        <w:pStyle w:val="Heading3"/>
      </w:pPr>
      <w:r w:rsidRPr="008B6020">
        <w:t>Blades Subscriptions/ Other Donations:</w:t>
      </w:r>
    </w:p>
    <w:p w:rsidR="001B3FEB" w:rsidRPr="009C196C" w:rsidRDefault="009A05A1" w:rsidP="00A34E1B">
      <w:proofErr w:type="gramStart"/>
      <w:r w:rsidRPr="009C196C">
        <w:t xml:space="preserve">Money </w:t>
      </w:r>
      <w:r w:rsidR="009B4414" w:rsidRPr="009C196C">
        <w:t>from Alumni.</w:t>
      </w:r>
      <w:proofErr w:type="gramEnd"/>
      <w:r w:rsidR="009B4414" w:rsidRPr="009C196C">
        <w:t xml:space="preserve"> D</w:t>
      </w:r>
      <w:r w:rsidR="001B3FEB" w:rsidRPr="009C196C">
        <w:t>ue to the nature of the college held acco</w:t>
      </w:r>
      <w:r w:rsidR="009B4414" w:rsidRPr="009C196C">
        <w:t>unt, it</w:t>
      </w:r>
      <w:r w:rsidR="001B3FEB" w:rsidRPr="009C196C">
        <w:t xml:space="preserve"> is difficult to separate out</w:t>
      </w:r>
      <w:r w:rsidR="009B4414" w:rsidRPr="009C196C">
        <w:t xml:space="preserve"> Blades subscriptions and other donations. </w:t>
      </w:r>
      <w:r w:rsidR="001B3FEB" w:rsidRPr="009C196C">
        <w:t xml:space="preserve">This money is donated for the purpose of buying new equipment and not to plug any holes in the current account budget gap. These have a seen a decline in the current financial downturn, </w:t>
      </w:r>
      <w:r w:rsidR="00817B2E" w:rsidRPr="009C196C">
        <w:t>a</w:t>
      </w:r>
      <w:r w:rsidR="001B3FEB" w:rsidRPr="009C196C">
        <w:t>ffecting the capital accounts future significantly.</w:t>
      </w:r>
      <w:r w:rsidR="000C7139" w:rsidRPr="009C196C">
        <w:t xml:space="preserve"> Furthermore, as we are currently in the midst of fundraising for the Boathouse Redevelopment Project (whose account is held by college), all other donations are expected to go towards that project, rather than buying any new equipment.</w:t>
      </w:r>
    </w:p>
    <w:p w:rsidR="00EB4C63" w:rsidRPr="009C196C" w:rsidRDefault="00EB4C63" w:rsidP="00501BA1">
      <w:pPr>
        <w:pStyle w:val="Heading3"/>
      </w:pPr>
    </w:p>
    <w:p w:rsidR="00817B2E" w:rsidRPr="009C196C" w:rsidRDefault="001B3FEB" w:rsidP="00501BA1">
      <w:pPr>
        <w:pStyle w:val="Heading2"/>
      </w:pPr>
      <w:bookmarkStart w:id="412" w:name="_Toc381391387"/>
      <w:r w:rsidRPr="009C196C">
        <w:t>Details of expenditure items</w:t>
      </w:r>
      <w:bookmarkEnd w:id="412"/>
    </w:p>
    <w:p w:rsidR="00EB4C63" w:rsidRPr="009C196C" w:rsidRDefault="00EB4C63" w:rsidP="00A34E1B"/>
    <w:p w:rsidR="001B3FEB" w:rsidRPr="008B6020" w:rsidRDefault="003A31C9" w:rsidP="00501BA1">
      <w:pPr>
        <w:pStyle w:val="Heading3"/>
      </w:pPr>
      <w:r w:rsidRPr="008B6020">
        <w:t>New Blades/ Boats</w:t>
      </w:r>
      <w:r w:rsidR="001B3FEB" w:rsidRPr="008B6020">
        <w:t>:</w:t>
      </w:r>
    </w:p>
    <w:p w:rsidR="00376652" w:rsidRPr="009C196C" w:rsidRDefault="009B4414" w:rsidP="00A34E1B">
      <w:r w:rsidRPr="009C196C">
        <w:t>This expenditure covers infrequent large capital expenditure items, bought when determined by the fi</w:t>
      </w:r>
      <w:r w:rsidR="000324E0" w:rsidRPr="009C196C">
        <w:t>ve year plan. Purchase of a new women’s VIII to replace the current boat which has seen 6 years of racing is planned for Lent term 2013</w:t>
      </w:r>
      <w:r w:rsidRPr="009C196C">
        <w:t>.</w:t>
      </w:r>
      <w:r w:rsidR="000324E0" w:rsidRPr="009C196C">
        <w:t xml:space="preserve"> Replacement of the boat will com</w:t>
      </w:r>
      <w:r w:rsidR="003114AC" w:rsidRPr="009C196C">
        <w:t>e at a cost of approximately £25</w:t>
      </w:r>
      <w:r w:rsidR="000324E0" w:rsidRPr="009C196C">
        <w:t xml:space="preserve">000. </w:t>
      </w:r>
    </w:p>
    <w:p w:rsidR="001B3FEB" w:rsidRPr="008B6020" w:rsidRDefault="001B3FEB" w:rsidP="00501BA1">
      <w:pPr>
        <w:pStyle w:val="Heading3"/>
      </w:pPr>
      <w:r w:rsidRPr="008B6020">
        <w:t>Other New Kit:</w:t>
      </w:r>
    </w:p>
    <w:p w:rsidR="001B3FEB" w:rsidRPr="009C196C" w:rsidRDefault="001B3FEB" w:rsidP="00A34E1B">
      <w:r w:rsidRPr="009C196C">
        <w:t>This expenditure covers the purchasing of other capital equipment not included unde</w:t>
      </w:r>
      <w:r w:rsidR="003A31C9" w:rsidRPr="009C196C">
        <w:t>r the titles of boats or blades</w:t>
      </w:r>
      <w:r w:rsidRPr="009C196C">
        <w:t>. This includes gym equipment (</w:t>
      </w:r>
      <w:proofErr w:type="spellStart"/>
      <w:r w:rsidRPr="009C196C">
        <w:t>eg</w:t>
      </w:r>
      <w:proofErr w:type="spellEnd"/>
      <w:r w:rsidRPr="009C196C">
        <w:t xml:space="preserve">. weights, mats, </w:t>
      </w:r>
      <w:proofErr w:type="spellStart"/>
      <w:r w:rsidRPr="009C196C">
        <w:t>etc</w:t>
      </w:r>
      <w:proofErr w:type="spellEnd"/>
      <w:r w:rsidRPr="009C196C">
        <w:t xml:space="preserve">) and other coaching necessities, such as </w:t>
      </w:r>
      <w:proofErr w:type="spellStart"/>
      <w:r w:rsidRPr="009C196C">
        <w:t>coxboxes</w:t>
      </w:r>
      <w:proofErr w:type="spellEnd"/>
      <w:r w:rsidRPr="009C196C">
        <w:t xml:space="preserve">, </w:t>
      </w:r>
      <w:r w:rsidR="000C7139" w:rsidRPr="009C196C">
        <w:t>life jackets</w:t>
      </w:r>
      <w:r w:rsidRPr="009C196C">
        <w:t xml:space="preserve"> and megaphones.</w:t>
      </w:r>
    </w:p>
    <w:p w:rsidR="001B3FEB" w:rsidRPr="008B6020" w:rsidRDefault="001B3FEB" w:rsidP="00501BA1">
      <w:pPr>
        <w:pStyle w:val="Heading3"/>
      </w:pPr>
      <w:r w:rsidRPr="008B6020">
        <w:t>Boathouse Work:</w:t>
      </w:r>
    </w:p>
    <w:p w:rsidR="001B3FEB" w:rsidRPr="009C196C" w:rsidRDefault="001B3FEB" w:rsidP="00A34E1B">
      <w:pPr>
        <w:rPr>
          <w:b/>
        </w:rPr>
      </w:pPr>
      <w:r w:rsidRPr="009C196C">
        <w:t>This expenditure is for work required on the boathouse which college will not finance</w:t>
      </w:r>
      <w:r w:rsidR="009B4414" w:rsidRPr="009C196C">
        <w:t>.</w:t>
      </w:r>
    </w:p>
    <w:p w:rsidR="001B3FEB" w:rsidRPr="008B6020" w:rsidRDefault="001B3FEB" w:rsidP="00501BA1">
      <w:pPr>
        <w:pStyle w:val="Heading3"/>
      </w:pPr>
      <w:r w:rsidRPr="008B6020">
        <w:t>Contingency:</w:t>
      </w:r>
    </w:p>
    <w:p w:rsidR="001B3FEB" w:rsidRPr="009C196C" w:rsidRDefault="001B3FEB" w:rsidP="00A34E1B">
      <w:r w:rsidRPr="009C196C">
        <w:t>This expenditure is not expected to be used, but is within the budget in case of a major non-insurable claim for equipment.</w:t>
      </w:r>
    </w:p>
    <w:p w:rsidR="001B3FEB" w:rsidRPr="008B6020" w:rsidRDefault="001B3FEB" w:rsidP="00C73BB2">
      <w:pPr>
        <w:pStyle w:val="Heading3"/>
        <w:keepNext/>
      </w:pPr>
      <w:r w:rsidRPr="008B6020">
        <w:lastRenderedPageBreak/>
        <w:t>Grant to Current:</w:t>
      </w:r>
    </w:p>
    <w:p w:rsidR="001B3FEB" w:rsidRPr="009C196C" w:rsidRDefault="003D6141" w:rsidP="00A34E1B">
      <w:r w:rsidRPr="009C196C">
        <w:t>This is to finance the day-to-day running of the boat club. Without this grant the current account would become insolvent.</w:t>
      </w:r>
      <w:r w:rsidR="00D222F0" w:rsidRPr="009C196C">
        <w:t xml:space="preserve"> </w:t>
      </w:r>
    </w:p>
    <w:p w:rsidR="009C196C" w:rsidRPr="009C196C" w:rsidRDefault="009C196C" w:rsidP="00A34E1B">
      <w:del w:id="413" w:author="lucy" w:date="2014-02-28T22:53:00Z">
        <w:r w:rsidRPr="009C196C" w:rsidDel="007B76C9">
          <w:br w:type="page"/>
        </w:r>
      </w:del>
    </w:p>
    <w:p w:rsidR="00D222F0" w:rsidRPr="009C196C" w:rsidRDefault="00D222F0" w:rsidP="00501BA1">
      <w:pPr>
        <w:pStyle w:val="Heading1"/>
      </w:pPr>
      <w:bookmarkStart w:id="414" w:name="_Toc381391388"/>
      <w:r w:rsidRPr="009C196C">
        <w:t>Long-term requirements</w:t>
      </w:r>
      <w:bookmarkEnd w:id="414"/>
    </w:p>
    <w:p w:rsidR="00BC754F" w:rsidRPr="009C196C" w:rsidRDefault="00D222F0" w:rsidP="00A34E1B">
      <w:r w:rsidRPr="009C196C">
        <w:t xml:space="preserve">As previously mentioned, the boat club is currently undergoing a funding drive for the boathouse redevelopment project. As a result of this, </w:t>
      </w:r>
      <w:del w:id="415" w:author="G C Watson" w:date="2014-02-26T22:41:00Z">
        <w:r w:rsidRPr="009C196C" w:rsidDel="00321619">
          <w:delText xml:space="preserve">all </w:delText>
        </w:r>
      </w:del>
      <w:ins w:id="416" w:author="G C Watson" w:date="2014-02-26T22:41:00Z">
        <w:r w:rsidR="00321619">
          <w:t>most</w:t>
        </w:r>
        <w:r w:rsidR="00321619" w:rsidRPr="009C196C">
          <w:t xml:space="preserve"> </w:t>
        </w:r>
      </w:ins>
      <w:r w:rsidRPr="009C196C">
        <w:t xml:space="preserve">one-off donations which alumni might make over the next few years will be directed towards this project, rather than towards new boats. Ideally we would like to acquire a new men’s boat every 3 years and a new women’s boat every 5 years from our alumni </w:t>
      </w:r>
      <w:r w:rsidRPr="00A93A47">
        <w:t>donations. Our current men’s and women’s first boats were bought in 2011 and 2007 respectively</w:t>
      </w:r>
      <w:r w:rsidR="00D050AD" w:rsidRPr="00A93A47">
        <w:t xml:space="preserve">. We are therefore already two </w:t>
      </w:r>
      <w:r w:rsidRPr="009C196C">
        <w:t>year</w:t>
      </w:r>
      <w:r w:rsidR="00D050AD" w:rsidRPr="009C196C">
        <w:t>s</w:t>
      </w:r>
      <w:r w:rsidRPr="009C196C">
        <w:t xml:space="preserve"> behind schedule with our women’s boats. </w:t>
      </w:r>
      <w:r w:rsidR="00D050AD" w:rsidRPr="009C196C">
        <w:t xml:space="preserve">Due to careful spending in the past years, the boat club is now in a </w:t>
      </w:r>
      <w:r w:rsidR="00C73BB2" w:rsidRPr="009C196C">
        <w:t>position</w:t>
      </w:r>
      <w:r w:rsidR="00D050AD" w:rsidRPr="009C196C">
        <w:t xml:space="preserve"> to </w:t>
      </w:r>
      <w:r w:rsidR="00C73BB2" w:rsidRPr="009C196C">
        <w:t>purchase</w:t>
      </w:r>
      <w:r w:rsidR="00C73BB2">
        <w:t xml:space="preserve"> a new women’s</w:t>
      </w:r>
      <w:r w:rsidR="00D050AD" w:rsidRPr="009C196C">
        <w:t xml:space="preserve"> VIII. However, b</w:t>
      </w:r>
      <w:r w:rsidRPr="009C196C">
        <w:t>ased on the current level of regular alumni donatio</w:t>
      </w:r>
      <w:r w:rsidR="00D050AD" w:rsidRPr="009C196C">
        <w:t>ns maintaining the 3 year and 5 year schedule for purchase of the men’s and women’s VIIIs respectively is proving difficult for the club</w:t>
      </w:r>
      <w:r w:rsidRPr="009C196C">
        <w:t xml:space="preserve"> (we must keep at least £16,000 in the capital account as contingency). </w:t>
      </w:r>
    </w:p>
    <w:p w:rsidR="00D050AD" w:rsidRPr="009C196C" w:rsidRDefault="00BC754F" w:rsidP="00A34E1B">
      <w:r w:rsidRPr="009C196C">
        <w:t>The boat club relies on JCR funding to allow the club to function day-to-day, but also to help us save for more major kit purchases in future</w:t>
      </w:r>
      <w:r w:rsidR="00D050AD" w:rsidRPr="009C196C">
        <w:t xml:space="preserve"> years. Although we are</w:t>
      </w:r>
      <w:r w:rsidRPr="009C196C">
        <w:t xml:space="preserve"> planning to purchase </w:t>
      </w:r>
      <w:r w:rsidR="00D050AD" w:rsidRPr="009C196C">
        <w:t xml:space="preserve">a new VIII at great expense this year, we would like the JCR to view equipment replacement with a </w:t>
      </w:r>
      <w:ins w:id="417" w:author="G C Watson" w:date="2014-02-26T22:42:00Z">
        <w:r w:rsidR="00321619">
          <w:t xml:space="preserve">view to a </w:t>
        </w:r>
      </w:ins>
      <w:r w:rsidR="00D050AD" w:rsidRPr="009C196C">
        <w:t>longer</w:t>
      </w:r>
      <w:ins w:id="418" w:author="G C Watson" w:date="2014-02-26T22:42:00Z">
        <w:r w:rsidR="00321619">
          <w:t xml:space="preserve"> timeframe </w:t>
        </w:r>
      </w:ins>
      <w:del w:id="419" w:author="G C Watson" w:date="2014-02-26T22:42:00Z">
        <w:r w:rsidR="00D050AD" w:rsidRPr="009C196C" w:rsidDel="00321619">
          <w:delText xml:space="preserve"> </w:delText>
        </w:r>
      </w:del>
      <w:r w:rsidR="00D050AD" w:rsidRPr="009C196C">
        <w:t>than one year</w:t>
      </w:r>
      <w:del w:id="420" w:author="G C Watson" w:date="2014-02-26T22:42:00Z">
        <w:r w:rsidR="00D050AD" w:rsidRPr="009C196C" w:rsidDel="00321619">
          <w:delText xml:space="preserve"> view</w:delText>
        </w:r>
      </w:del>
      <w:r w:rsidR="00D050AD" w:rsidRPr="009C196C">
        <w:t>. It should not be viewed as an infrequent large expense</w:t>
      </w:r>
      <w:ins w:id="421" w:author="G C Watson" w:date="2014-02-26T22:42:00Z">
        <w:r w:rsidR="00321619">
          <w:t>, but</w:t>
        </w:r>
      </w:ins>
      <w:r w:rsidR="00D050AD" w:rsidRPr="009C196C">
        <w:t xml:space="preserve"> more</w:t>
      </w:r>
      <w:del w:id="422" w:author="G C Watson" w:date="2014-02-26T22:42:00Z">
        <w:r w:rsidR="00D050AD" w:rsidRPr="009C196C" w:rsidDel="00321619">
          <w:delText xml:space="preserve"> so</w:delText>
        </w:r>
      </w:del>
      <w:r w:rsidR="00D050AD" w:rsidRPr="009C196C">
        <w:t xml:space="preserve"> as steady expenditure to ensure that our already ageing fleet of boats</w:t>
      </w:r>
      <w:r w:rsidR="00973F04">
        <w:t xml:space="preserve"> and </w:t>
      </w:r>
      <w:proofErr w:type="spellStart"/>
      <w:r w:rsidR="00973F04">
        <w:t>ergos</w:t>
      </w:r>
      <w:proofErr w:type="spellEnd"/>
      <w:r w:rsidR="00D050AD" w:rsidRPr="009C196C">
        <w:t xml:space="preserve"> and does not slip further </w:t>
      </w:r>
      <w:r w:rsidR="008B6020">
        <w:t xml:space="preserve">behind other clubs on the Cam. </w:t>
      </w:r>
    </w:p>
    <w:p w:rsidR="00D050AD" w:rsidRPr="009C196C" w:rsidRDefault="00D050AD" w:rsidP="00A34E1B">
      <w:r w:rsidRPr="009C196C">
        <w:br w:type="page"/>
      </w:r>
    </w:p>
    <w:p w:rsidR="00731F3A" w:rsidRPr="009C196C" w:rsidRDefault="00731F3A" w:rsidP="00501BA1">
      <w:pPr>
        <w:pStyle w:val="Heading1"/>
      </w:pPr>
      <w:bookmarkStart w:id="423" w:name="_Toc381391389"/>
      <w:r w:rsidRPr="009C196C">
        <w:lastRenderedPageBreak/>
        <w:t>CCBC Committee 20</w:t>
      </w:r>
      <w:r w:rsidR="0026542D" w:rsidRPr="009C196C">
        <w:t>12</w:t>
      </w:r>
      <w:r w:rsidRPr="009C196C">
        <w:t>-1</w:t>
      </w:r>
      <w:r w:rsidR="0026542D" w:rsidRPr="009C196C">
        <w:t>3</w:t>
      </w:r>
      <w:bookmarkEnd w:id="423"/>
    </w:p>
    <w:p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424" w:name="_Toc381391390"/>
      <w:r w:rsidRPr="009C196C">
        <w:t>Steering Committee:</w:t>
      </w:r>
      <w:bookmarkEnd w:id="4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A34E1B" w:rsidP="00A34E1B">
            <w:r w:rsidRPr="009C196C">
              <w:t>Tom Swallow</w:t>
            </w:r>
            <w:r>
              <w:t xml:space="preserve"> (</w:t>
            </w:r>
            <w:r w:rsidRPr="009C196C">
              <w:t>tom.swallow@csiltd.co.uk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A34E1B" w:rsidP="00A34E1B">
            <w:proofErr w:type="spellStart"/>
            <w:r w:rsidRPr="009C196C">
              <w:t>Lianne</w:t>
            </w:r>
            <w:proofErr w:type="spellEnd"/>
            <w:r w:rsidRPr="009C196C">
              <w:t xml:space="preserve"> Frost</w:t>
            </w:r>
            <w:r>
              <w:t xml:space="preserve"> (</w:t>
            </w:r>
            <w:r w:rsidRPr="009C196C">
              <w:t>liannefrost@googlemail.com</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Redevelopment:</w:t>
            </w:r>
          </w:p>
          <w:p w:rsidR="00A34E1B" w:rsidRPr="009C196C" w:rsidRDefault="00A34E1B" w:rsidP="00A34E1B">
            <w:r w:rsidRPr="009C196C">
              <w:t>Robin Kerr</w:t>
            </w:r>
            <w:r>
              <w:t xml:space="preserve"> (</w:t>
            </w:r>
            <w:r w:rsidRPr="009C196C">
              <w:t>robin.sarahkerr@uwclub.net</w:t>
            </w:r>
            <w:r>
              <w:t>)</w:t>
            </w:r>
          </w:p>
          <w:p w:rsidR="00A34E1B" w:rsidRDefault="00A34E1B" w:rsidP="00A34E1B"/>
        </w:tc>
        <w:tc>
          <w:tcPr>
            <w:tcW w:w="5148" w:type="dxa"/>
          </w:tcPr>
          <w:p w:rsidR="00A34E1B" w:rsidRPr="009C196C" w:rsidRDefault="00A34E1B" w:rsidP="00501BA1">
            <w:pPr>
              <w:pStyle w:val="Heading3"/>
              <w:outlineLvl w:val="2"/>
            </w:pPr>
            <w:r w:rsidRPr="009C196C">
              <w:t>Fellow’s Representative:</w:t>
            </w:r>
          </w:p>
          <w:p w:rsidR="00A34E1B" w:rsidRPr="009C196C" w:rsidRDefault="0025019B" w:rsidP="00A34E1B">
            <w:r>
              <w:t xml:space="preserve">Richard Batley </w:t>
            </w:r>
            <w:r w:rsidR="00A34E1B">
              <w:t>(</w:t>
            </w:r>
            <w:r w:rsidRPr="0025019B">
              <w:t>batley@hep.phy.cam.ac.uk</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Captain of Boats &amp; Men’s Captain:</w:t>
            </w:r>
          </w:p>
          <w:p w:rsidR="00A34E1B" w:rsidRDefault="00A34E1B" w:rsidP="00A34E1B">
            <w:r w:rsidRPr="0025019B">
              <w:t>John Beckett (</w:t>
            </w:r>
            <w:hyperlink r:id="rId13" w:history="1">
              <w:r w:rsidRPr="0025019B">
                <w:t>Jb797@cam.ac.uk</w:t>
              </w:r>
            </w:hyperlink>
            <w:r>
              <w:t>)</w:t>
            </w:r>
          </w:p>
          <w:p w:rsidR="00A34E1B" w:rsidRDefault="00A34E1B" w:rsidP="00A34E1B"/>
        </w:tc>
        <w:tc>
          <w:tcPr>
            <w:tcW w:w="5148" w:type="dxa"/>
          </w:tcPr>
          <w:p w:rsidR="00A34E1B" w:rsidRPr="008B6020" w:rsidRDefault="00A34E1B" w:rsidP="00501BA1">
            <w:pPr>
              <w:pStyle w:val="Heading3"/>
              <w:outlineLvl w:val="2"/>
            </w:pPr>
            <w:r w:rsidRPr="008B6020">
              <w:t>Women’s Captain:</w:t>
            </w:r>
          </w:p>
          <w:p w:rsidR="00A34E1B" w:rsidRPr="0025019B" w:rsidRDefault="00A34E1B" w:rsidP="00A34E1B">
            <w:r w:rsidRPr="0025019B">
              <w:t>Rebecca Masters (Rhm39@cam.ac.uk)</w:t>
            </w:r>
          </w:p>
          <w:p w:rsidR="00A34E1B" w:rsidRDefault="00A34E1B" w:rsidP="00A34E1B"/>
        </w:tc>
      </w:tr>
      <w:tr w:rsidR="00A34E1B">
        <w:tc>
          <w:tcPr>
            <w:tcW w:w="5148" w:type="dxa"/>
          </w:tcPr>
          <w:p w:rsidR="00A34E1B" w:rsidRPr="008B6020" w:rsidRDefault="00A34E1B" w:rsidP="00501BA1">
            <w:pPr>
              <w:pStyle w:val="Heading3"/>
              <w:outlineLvl w:val="2"/>
            </w:pPr>
            <w:r w:rsidRPr="008B6020">
              <w:t>Secretary:</w:t>
            </w:r>
          </w:p>
          <w:p w:rsidR="00A34E1B" w:rsidRPr="008B6020" w:rsidRDefault="00A34E1B" w:rsidP="00A34E1B">
            <w:r w:rsidRPr="008B6020">
              <w:t>George Watson (Gcw30@cam.ac.uk)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9C196C" w:rsidRDefault="00A34E1B" w:rsidP="00A34E1B">
            <w:r w:rsidRPr="009C196C">
              <w:t>Lucy Griffin</w:t>
            </w:r>
            <w:r>
              <w:t xml:space="preserve"> (</w:t>
            </w:r>
            <w:r w:rsidRPr="009C196C">
              <w:t>Lg359@cam.ac.uk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Publicity Officer:</w:t>
            </w:r>
          </w:p>
          <w:p w:rsidR="00A34E1B" w:rsidRPr="009C196C" w:rsidRDefault="00A34E1B" w:rsidP="00A34E1B">
            <w:r w:rsidRPr="009C196C">
              <w:t>Rose McNeill</w:t>
            </w:r>
            <w:r>
              <w:t xml:space="preserve"> (</w:t>
            </w:r>
            <w:r w:rsidRPr="009C196C">
              <w:t>crm58@cam.ac.uk</w:t>
            </w:r>
            <w:r>
              <w:t>)</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A34E1B" w:rsidP="00A34E1B">
            <w:r w:rsidRPr="009C196C">
              <w:t>Tom Millington</w:t>
            </w:r>
            <w:r>
              <w:t xml:space="preserve"> (</w:t>
            </w:r>
            <w:r w:rsidRPr="009C196C">
              <w:t>Tam49@cam.ac.uk</w:t>
            </w:r>
            <w:r>
              <w:t>)</w:t>
            </w:r>
          </w:p>
          <w:p w:rsidR="00A34E1B" w:rsidRDefault="00A34E1B" w:rsidP="00A34E1B"/>
        </w:tc>
      </w:tr>
      <w:tr w:rsidR="00A34E1B">
        <w:tc>
          <w:tcPr>
            <w:tcW w:w="5148" w:type="dxa"/>
          </w:tcPr>
          <w:p w:rsidR="00A34E1B" w:rsidRPr="009C196C" w:rsidRDefault="00A34E1B" w:rsidP="00501BA1">
            <w:pPr>
              <w:pStyle w:val="Heading3"/>
              <w:outlineLvl w:val="2"/>
            </w:pPr>
            <w:r w:rsidRPr="009C196C">
              <w:t>Blades’ Representatives:</w:t>
            </w:r>
          </w:p>
          <w:p w:rsidR="00A34E1B" w:rsidRPr="008B6020" w:rsidRDefault="00A34E1B" w:rsidP="00A34E1B">
            <w:r w:rsidRPr="008B6020">
              <w:t>Duncan Bull (duncanbull@gmail.com)</w:t>
            </w:r>
          </w:p>
          <w:p w:rsidR="00A34E1B" w:rsidRPr="008B6020" w:rsidRDefault="00A34E1B" w:rsidP="00A34E1B">
            <w:r w:rsidRPr="008B6020">
              <w:t>Eddie Surtees (edwina.surtees@cantab.net)</w:t>
            </w:r>
          </w:p>
          <w:p w:rsidR="00A34E1B" w:rsidRPr="008B6020" w:rsidRDefault="00A34E1B" w:rsidP="00A34E1B">
            <w:r w:rsidRPr="008B6020">
              <w:t>Cat Hart (hart.cat@gmail.com)</w:t>
            </w:r>
          </w:p>
          <w:p w:rsidR="00A34E1B" w:rsidRDefault="00A34E1B" w:rsidP="00A34E1B"/>
        </w:tc>
        <w:tc>
          <w:tcPr>
            <w:tcW w:w="5148" w:type="dxa"/>
          </w:tcPr>
          <w:p w:rsidR="00A34E1B" w:rsidRDefault="00A34E1B" w:rsidP="00A34E1B"/>
        </w:tc>
      </w:tr>
    </w:tbl>
    <w:p w:rsidR="00973F04" w:rsidRPr="009C196C" w:rsidRDefault="00973F04" w:rsidP="00A34E1B"/>
    <w:p w:rsidR="00A34E1B" w:rsidRDefault="00A34E1B" w:rsidP="00501BA1">
      <w:pPr>
        <w:pStyle w:val="Heading2"/>
        <w:rPr>
          <w:ins w:id="425" w:author="G C Watson" w:date="2014-02-26T22:43:00Z"/>
          <w:rFonts w:eastAsia="Arial"/>
          <w:lang w:eastAsia="ar-SA"/>
        </w:rPr>
      </w:pPr>
      <w:bookmarkStart w:id="426" w:name="_Toc381391391"/>
      <w:r w:rsidRPr="009C196C">
        <w:rPr>
          <w:rFonts w:eastAsia="Arial"/>
          <w:lang w:eastAsia="ar-SA"/>
        </w:rPr>
        <w:t>Student Committee:</w:t>
      </w:r>
      <w:bookmarkEnd w:id="426"/>
    </w:p>
    <w:p w:rsidR="00321619" w:rsidRPr="00321619" w:rsidRDefault="00321619">
      <w:pPr>
        <w:numPr>
          <w:ins w:id="427" w:author="G C Watson" w:date="2014-02-26T22:43:00Z"/>
        </w:numPr>
        <w:rPr>
          <w:rPrChange w:id="428" w:author="G C Watson" w:date="2014-02-26T22:43:00Z">
            <w:rPr>
              <w:rFonts w:eastAsia="Arial"/>
              <w:lang w:eastAsia="ar-SA"/>
            </w:rPr>
          </w:rPrChange>
        </w:rPr>
        <w:pPrChange w:id="429" w:author="G C Watson" w:date="2014-02-26T22:43:00Z">
          <w:pPr>
            <w:pStyle w:val="Heading2"/>
          </w:pPr>
        </w:pPrChange>
      </w:pPr>
      <w:ins w:id="430" w:author="G C Watson" w:date="2014-02-26T22:43:00Z">
        <w:r>
          <w:t>Student members of Steering Committee and:</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A34E1B" w:rsidP="00A34E1B">
            <w:pPr>
              <w:rPr>
                <w:rFonts w:eastAsia="Arial"/>
                <w:lang w:eastAsia="ar-SA"/>
              </w:rPr>
            </w:pPr>
            <w:r w:rsidRPr="009C196C">
              <w:rPr>
                <w:rFonts w:eastAsia="Arial"/>
                <w:lang w:eastAsia="ar-SA"/>
              </w:rPr>
              <w:t>George Lord</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Pr="009C196C" w:rsidRDefault="00A34E1B" w:rsidP="00A34E1B">
            <w:pPr>
              <w:rPr>
                <w:rFonts w:eastAsia="Arial"/>
                <w:lang w:eastAsia="ar-SA"/>
              </w:rPr>
            </w:pPr>
            <w:r w:rsidRPr="009C196C">
              <w:rPr>
                <w:rFonts w:eastAsia="Arial"/>
                <w:lang w:eastAsia="ar-SA"/>
              </w:rPr>
              <w:t>Emma Wilding</w:t>
            </w:r>
          </w:p>
          <w:p w:rsidR="00A34E1B" w:rsidRDefault="00A34E1B" w:rsidP="00A34E1B"/>
        </w:tc>
      </w:tr>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A34E1B" w:rsidP="00A34E1B">
            <w:pPr>
              <w:rPr>
                <w:rFonts w:eastAsia="Arial"/>
                <w:lang w:eastAsia="ar-SA"/>
              </w:rPr>
            </w:pPr>
            <w:r w:rsidRPr="009C196C">
              <w:rPr>
                <w:rFonts w:eastAsia="Arial"/>
                <w:lang w:eastAsia="ar-SA"/>
              </w:rPr>
              <w:t>Matthew Parker</w:t>
            </w:r>
            <w:r>
              <w:rPr>
                <w:rFonts w:eastAsia="Arial"/>
                <w:lang w:eastAsia="ar-SA"/>
              </w:rPr>
              <w:t xml:space="preserve"> </w:t>
            </w:r>
          </w:p>
          <w:p w:rsidR="00A34E1B" w:rsidRPr="009C196C" w:rsidRDefault="00A34E1B" w:rsidP="00A34E1B">
            <w:pPr>
              <w:rPr>
                <w:rFonts w:eastAsia="Arial"/>
                <w:lang w:eastAsia="ar-SA"/>
              </w:rPr>
            </w:pPr>
            <w:r w:rsidRPr="009C196C">
              <w:rPr>
                <w:rFonts w:eastAsia="Arial"/>
                <w:lang w:eastAsia="ar-SA"/>
              </w:rPr>
              <w:t>Lawrence Clare</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p>
          <w:p w:rsidR="00A34E1B" w:rsidRPr="00A34E1B" w:rsidRDefault="00A34E1B" w:rsidP="00A34E1B">
            <w:pPr>
              <w:rPr>
                <w:rFonts w:eastAsia="Arial"/>
                <w:lang w:eastAsia="ar-SA"/>
              </w:rPr>
            </w:pPr>
            <w:proofErr w:type="spellStart"/>
            <w:r w:rsidRPr="00A34E1B">
              <w:rPr>
                <w:rFonts w:eastAsia="Arial"/>
                <w:lang w:eastAsia="ar-SA"/>
              </w:rPr>
              <w:t>Cath</w:t>
            </w:r>
            <w:proofErr w:type="spellEnd"/>
            <w:r w:rsidRPr="00A34E1B">
              <w:rPr>
                <w:rFonts w:eastAsia="Arial"/>
                <w:lang w:eastAsia="ar-SA"/>
              </w:rPr>
              <w:t xml:space="preserve"> </w:t>
            </w:r>
            <w:proofErr w:type="spellStart"/>
            <w:r w:rsidRPr="00A34E1B">
              <w:rPr>
                <w:rFonts w:eastAsia="Arial"/>
                <w:lang w:eastAsia="ar-SA"/>
              </w:rPr>
              <w:t>Aitch</w:t>
            </w:r>
            <w:r w:rsidR="002F222D">
              <w:rPr>
                <w:rFonts w:eastAsia="Arial"/>
                <w:lang w:eastAsia="ar-SA"/>
              </w:rPr>
              <w:t>i</w:t>
            </w:r>
            <w:r w:rsidRPr="00A34E1B">
              <w:rPr>
                <w:rFonts w:eastAsia="Arial"/>
                <w:lang w:eastAsia="ar-SA"/>
              </w:rPr>
              <w:t>son</w:t>
            </w:r>
            <w:proofErr w:type="spellEnd"/>
          </w:p>
          <w:p w:rsidR="00A34E1B" w:rsidRPr="00A34E1B" w:rsidRDefault="00A34E1B" w:rsidP="00A34E1B">
            <w:pPr>
              <w:rPr>
                <w:rFonts w:eastAsia="Arial"/>
                <w:lang w:eastAsia="ar-SA"/>
              </w:rPr>
            </w:pPr>
            <w:r w:rsidRPr="00A34E1B">
              <w:rPr>
                <w:rFonts w:eastAsia="Arial"/>
                <w:lang w:eastAsia="ar-SA"/>
              </w:rPr>
              <w:t>Grace McGregor</w:t>
            </w:r>
          </w:p>
          <w:p w:rsidR="00A34E1B" w:rsidRDefault="00A34E1B" w:rsidP="00A34E1B"/>
        </w:tc>
      </w:tr>
      <w:tr w:rsidR="00A34E1B">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A34E1B" w:rsidRPr="0025019B" w:rsidRDefault="0025019B" w:rsidP="0025019B">
            <w:pPr>
              <w:rPr>
                <w:rFonts w:eastAsia="Arial"/>
                <w:lang w:eastAsia="ar-SA"/>
              </w:rPr>
            </w:pPr>
            <w:r w:rsidRPr="009C196C">
              <w:rPr>
                <w:rFonts w:eastAsia="Arial"/>
                <w:lang w:eastAsia="ar-SA"/>
              </w:rPr>
              <w:t xml:space="preserve">Charlotte </w:t>
            </w:r>
            <w:proofErr w:type="spellStart"/>
            <w:r w:rsidRPr="009C196C">
              <w:rPr>
                <w:rFonts w:eastAsia="Arial"/>
                <w:lang w:eastAsia="ar-SA"/>
              </w:rPr>
              <w:t>Lovegrove</w:t>
            </w:r>
            <w:proofErr w:type="spellEnd"/>
          </w:p>
        </w:tc>
        <w:tc>
          <w:tcPr>
            <w:tcW w:w="5148" w:type="dxa"/>
          </w:tcPr>
          <w:p w:rsidR="00A34E1B" w:rsidRDefault="00A34E1B"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3" w:author="G C Watson" w:date="2014-02-26T22:20:00Z" w:initials="GW">
    <w:p w:rsidR="00AB5722" w:rsidRDefault="00AB5722">
      <w:pPr>
        <w:pStyle w:val="CommentText"/>
      </w:pPr>
      <w:r>
        <w:rPr>
          <w:rStyle w:val="CommentReference"/>
        </w:rPr>
        <w:annotationRef/>
      </w:r>
      <w:proofErr w:type="gramStart"/>
      <w:r>
        <w:t>this</w:t>
      </w:r>
      <w:proofErr w:type="gramEnd"/>
      <w:r>
        <w:t xml:space="preserve"> seems to imply alcoholism! Is there a better phrase?</w:t>
      </w:r>
    </w:p>
  </w:comment>
  <w:comment w:id="247" w:author="G C Watson" w:date="2014-02-26T22:21:00Z" w:initials="GW">
    <w:p w:rsidR="00AB5722" w:rsidRDefault="00AB5722">
      <w:pPr>
        <w:pStyle w:val="CommentText"/>
      </w:pPr>
      <w:r>
        <w:rPr>
          <w:rStyle w:val="CommentReference"/>
        </w:rPr>
        <w:annotationRef/>
      </w:r>
      <w:r>
        <w:t>I know the BC is used in telephone campaign calls. Can anything be said about that here?</w:t>
      </w:r>
    </w:p>
  </w:comment>
  <w:comment w:id="257" w:author="G C Watson" w:date="2014-02-26T22:24:00Z" w:initials="GW">
    <w:p w:rsidR="00AB5722" w:rsidRDefault="00AB5722">
      <w:pPr>
        <w:pStyle w:val="CommentText"/>
      </w:pPr>
      <w:r>
        <w:rPr>
          <w:rStyle w:val="CommentReference"/>
        </w:rPr>
        <w:annotationRef/>
      </w:r>
      <w:proofErr w:type="gramStart"/>
      <w:r>
        <w:t>and</w:t>
      </w:r>
      <w:proofErr w:type="gramEnd"/>
      <w:r>
        <w:t xml:space="preserve"> pays for it</w:t>
      </w:r>
    </w:p>
  </w:comment>
  <w:comment w:id="264" w:author="G C Watson" w:date="2014-02-26T22:30:00Z" w:initials="GW">
    <w:p w:rsidR="00AB5722" w:rsidRDefault="00AB5722">
      <w:pPr>
        <w:pStyle w:val="CommentText"/>
      </w:pPr>
      <w:r>
        <w:rPr>
          <w:rStyle w:val="CommentReference"/>
        </w:rPr>
        <w:annotationRef/>
      </w:r>
      <w:r>
        <w:t>Should there be a section under this heading on equipment hire? It seems like a fairly major part of our income, and should be highlighted to the JCR</w:t>
      </w:r>
    </w:p>
  </w:comment>
  <w:comment w:id="276" w:author="G C Watson" w:date="2014-02-26T22:25:00Z" w:initials="GW">
    <w:p w:rsidR="00AB5722" w:rsidRDefault="00AB5722">
      <w:pPr>
        <w:pStyle w:val="CommentText"/>
      </w:pPr>
      <w:r>
        <w:rPr>
          <w:rStyle w:val="CommentReference"/>
        </w:rPr>
        <w:annotationRef/>
      </w:r>
      <w:r>
        <w:t>This contradicts the previous para</w:t>
      </w:r>
    </w:p>
  </w:comment>
  <w:comment w:id="344" w:author="G C Watson" w:date="2014-02-26T22:36:00Z" w:initials="GW">
    <w:p w:rsidR="00AB5722" w:rsidRDefault="00AB5722">
      <w:pPr>
        <w:pStyle w:val="CommentText"/>
      </w:pPr>
      <w:r>
        <w:rPr>
          <w:rStyle w:val="CommentReference"/>
        </w:rPr>
        <w:annotationRef/>
      </w:r>
      <w:r>
        <w:t>Not expecting any inflation or fuel tax rises?</w:t>
      </w:r>
    </w:p>
  </w:comment>
  <w:comment w:id="356" w:author="G C Watson" w:date="2014-02-26T22:39:00Z" w:initials="GW">
    <w:p w:rsidR="00AB5722" w:rsidRDefault="00AB5722">
      <w:pPr>
        <w:pStyle w:val="CommentText"/>
      </w:pPr>
      <w:r>
        <w:rPr>
          <w:rStyle w:val="CommentReference"/>
        </w:rPr>
        <w:annotationRef/>
      </w:r>
      <w:r>
        <w:t xml:space="preserve">I’m not sure this makes sense to me. The money for the new boat, although channelled through the current account, did actually come from the capital account, so shouldn’t there be a deficit here? If the first line really is a grant TO current, then it is an expenditure and should be + not -, and then the boat has been accounted for twice. But maybe I’ve just </w:t>
      </w:r>
      <w:proofErr w:type="spellStart"/>
      <w:r>
        <w:t>mis</w:t>
      </w:r>
      <w:proofErr w:type="spellEnd"/>
      <w:r>
        <w:t>-understood.</w:t>
      </w:r>
    </w:p>
  </w:comment>
  <w:comment w:id="372" w:author="G C Watson" w:date="2014-02-26T22:40:00Z" w:initials="GW">
    <w:p w:rsidR="00AB5722" w:rsidRDefault="00AB5722">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2FD" w:rsidRDefault="008322FD">
      <w:r>
        <w:separator/>
      </w:r>
    </w:p>
  </w:endnote>
  <w:endnote w:type="continuationSeparator" w:id="0">
    <w:p w:rsidR="008322FD" w:rsidRDefault="0083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2FD" w:rsidRDefault="008322FD">
      <w:r>
        <w:separator/>
      </w:r>
    </w:p>
  </w:footnote>
  <w:footnote w:type="continuationSeparator" w:id="0">
    <w:p w:rsidR="008322FD" w:rsidRDefault="00832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722" w:rsidRDefault="00AB5722">
    <w:pPr>
      <w:pStyle w:val="Header"/>
      <w:jc w:val="right"/>
    </w:pPr>
    <w:r>
      <w:t xml:space="preserve">Page </w:t>
    </w:r>
    <w:r>
      <w:fldChar w:fldCharType="begin"/>
    </w:r>
    <w:r>
      <w:instrText xml:space="preserve"> PAGE </w:instrText>
    </w:r>
    <w:r>
      <w:fldChar w:fldCharType="separate"/>
    </w:r>
    <w:r w:rsidR="00E4733D">
      <w:rPr>
        <w:noProof/>
      </w:rPr>
      <w:t>20</w:t>
    </w:r>
    <w:r>
      <w:rPr>
        <w:noProof/>
      </w:rPr>
      <w:fldChar w:fldCharType="end"/>
    </w:r>
    <w:r>
      <w:t xml:space="preserve"> of </w:t>
    </w:r>
    <w:fldSimple w:instr=" NUMPAGES ">
      <w:r w:rsidR="00E4733D">
        <w:rPr>
          <w:noProof/>
        </w:rPr>
        <w:t>20</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25C61"/>
    <w:rsid w:val="00025CC2"/>
    <w:rsid w:val="00030939"/>
    <w:rsid w:val="00031EF6"/>
    <w:rsid w:val="000324E0"/>
    <w:rsid w:val="00032A11"/>
    <w:rsid w:val="0003597C"/>
    <w:rsid w:val="00051D8C"/>
    <w:rsid w:val="00070EBC"/>
    <w:rsid w:val="0007583F"/>
    <w:rsid w:val="000820A6"/>
    <w:rsid w:val="00095DD0"/>
    <w:rsid w:val="00096ECA"/>
    <w:rsid w:val="000A764D"/>
    <w:rsid w:val="000C2B45"/>
    <w:rsid w:val="000C557F"/>
    <w:rsid w:val="000C7139"/>
    <w:rsid w:val="000E428C"/>
    <w:rsid w:val="00115EF2"/>
    <w:rsid w:val="0012657D"/>
    <w:rsid w:val="00127B94"/>
    <w:rsid w:val="00140997"/>
    <w:rsid w:val="001604CE"/>
    <w:rsid w:val="0016136F"/>
    <w:rsid w:val="00172425"/>
    <w:rsid w:val="0019510D"/>
    <w:rsid w:val="001A3A9D"/>
    <w:rsid w:val="001A7396"/>
    <w:rsid w:val="001B2C7F"/>
    <w:rsid w:val="001B3FEB"/>
    <w:rsid w:val="001C36C1"/>
    <w:rsid w:val="001D0963"/>
    <w:rsid w:val="001D1CEA"/>
    <w:rsid w:val="001E39A7"/>
    <w:rsid w:val="001E6BAF"/>
    <w:rsid w:val="001E7B83"/>
    <w:rsid w:val="001F330C"/>
    <w:rsid w:val="002025A2"/>
    <w:rsid w:val="002065F1"/>
    <w:rsid w:val="00225068"/>
    <w:rsid w:val="00231F81"/>
    <w:rsid w:val="00235057"/>
    <w:rsid w:val="00246F79"/>
    <w:rsid w:val="0025019B"/>
    <w:rsid w:val="002510EA"/>
    <w:rsid w:val="00264CCA"/>
    <w:rsid w:val="0026542D"/>
    <w:rsid w:val="002940AD"/>
    <w:rsid w:val="002B5241"/>
    <w:rsid w:val="002C21A3"/>
    <w:rsid w:val="002C36A3"/>
    <w:rsid w:val="002C3ECC"/>
    <w:rsid w:val="002D074D"/>
    <w:rsid w:val="002E1EF8"/>
    <w:rsid w:val="002F222D"/>
    <w:rsid w:val="003114AC"/>
    <w:rsid w:val="00316BF5"/>
    <w:rsid w:val="00321619"/>
    <w:rsid w:val="00335D89"/>
    <w:rsid w:val="003378CA"/>
    <w:rsid w:val="003636B2"/>
    <w:rsid w:val="0037361A"/>
    <w:rsid w:val="00376652"/>
    <w:rsid w:val="003970C4"/>
    <w:rsid w:val="003A31C9"/>
    <w:rsid w:val="003A35EA"/>
    <w:rsid w:val="003B76FE"/>
    <w:rsid w:val="003D6141"/>
    <w:rsid w:val="003D707A"/>
    <w:rsid w:val="003E0034"/>
    <w:rsid w:val="003F6B82"/>
    <w:rsid w:val="003F7C5D"/>
    <w:rsid w:val="00404952"/>
    <w:rsid w:val="00404C72"/>
    <w:rsid w:val="0040692E"/>
    <w:rsid w:val="00423F23"/>
    <w:rsid w:val="004255DB"/>
    <w:rsid w:val="00432888"/>
    <w:rsid w:val="00441FAB"/>
    <w:rsid w:val="00454971"/>
    <w:rsid w:val="004916B7"/>
    <w:rsid w:val="00494A1A"/>
    <w:rsid w:val="004B3FE1"/>
    <w:rsid w:val="00501BA1"/>
    <w:rsid w:val="00503F2B"/>
    <w:rsid w:val="0050799E"/>
    <w:rsid w:val="005423AC"/>
    <w:rsid w:val="0055457A"/>
    <w:rsid w:val="00557306"/>
    <w:rsid w:val="0058579E"/>
    <w:rsid w:val="005D543A"/>
    <w:rsid w:val="005E0E06"/>
    <w:rsid w:val="005E6E9F"/>
    <w:rsid w:val="0060233C"/>
    <w:rsid w:val="006109C9"/>
    <w:rsid w:val="00611C24"/>
    <w:rsid w:val="006124FE"/>
    <w:rsid w:val="00617428"/>
    <w:rsid w:val="00627AB6"/>
    <w:rsid w:val="00634CD8"/>
    <w:rsid w:val="006366F0"/>
    <w:rsid w:val="00646977"/>
    <w:rsid w:val="0066442D"/>
    <w:rsid w:val="006708A7"/>
    <w:rsid w:val="006B6EAE"/>
    <w:rsid w:val="006E577D"/>
    <w:rsid w:val="006F56BD"/>
    <w:rsid w:val="007138D4"/>
    <w:rsid w:val="007203DA"/>
    <w:rsid w:val="007241DA"/>
    <w:rsid w:val="00731F3A"/>
    <w:rsid w:val="0073462C"/>
    <w:rsid w:val="00752E6A"/>
    <w:rsid w:val="00754C3A"/>
    <w:rsid w:val="00770340"/>
    <w:rsid w:val="007979A1"/>
    <w:rsid w:val="007A5AF4"/>
    <w:rsid w:val="007B76C9"/>
    <w:rsid w:val="007C3ECC"/>
    <w:rsid w:val="007D1D58"/>
    <w:rsid w:val="007D3BB5"/>
    <w:rsid w:val="007E20DA"/>
    <w:rsid w:val="007F4A71"/>
    <w:rsid w:val="00801515"/>
    <w:rsid w:val="00817698"/>
    <w:rsid w:val="00817B2E"/>
    <w:rsid w:val="008250A3"/>
    <w:rsid w:val="008322FD"/>
    <w:rsid w:val="00842E64"/>
    <w:rsid w:val="0085422D"/>
    <w:rsid w:val="008B6020"/>
    <w:rsid w:val="008F1D3A"/>
    <w:rsid w:val="00921CC2"/>
    <w:rsid w:val="009302F2"/>
    <w:rsid w:val="009376F4"/>
    <w:rsid w:val="00956395"/>
    <w:rsid w:val="00965B0F"/>
    <w:rsid w:val="00973F04"/>
    <w:rsid w:val="00976E90"/>
    <w:rsid w:val="009A05A1"/>
    <w:rsid w:val="009B4414"/>
    <w:rsid w:val="009B62B5"/>
    <w:rsid w:val="009C196C"/>
    <w:rsid w:val="009C495F"/>
    <w:rsid w:val="009E744D"/>
    <w:rsid w:val="009F6990"/>
    <w:rsid w:val="00A01A45"/>
    <w:rsid w:val="00A01B98"/>
    <w:rsid w:val="00A061D5"/>
    <w:rsid w:val="00A106C9"/>
    <w:rsid w:val="00A17186"/>
    <w:rsid w:val="00A273F4"/>
    <w:rsid w:val="00A34E1B"/>
    <w:rsid w:val="00A46561"/>
    <w:rsid w:val="00A65D19"/>
    <w:rsid w:val="00A809D6"/>
    <w:rsid w:val="00A93A47"/>
    <w:rsid w:val="00AA1EBB"/>
    <w:rsid w:val="00AA6C8F"/>
    <w:rsid w:val="00AB5722"/>
    <w:rsid w:val="00AB7A0D"/>
    <w:rsid w:val="00AF40EC"/>
    <w:rsid w:val="00B007EF"/>
    <w:rsid w:val="00B01B54"/>
    <w:rsid w:val="00B35E49"/>
    <w:rsid w:val="00B61829"/>
    <w:rsid w:val="00B9195F"/>
    <w:rsid w:val="00B91FA6"/>
    <w:rsid w:val="00B926B4"/>
    <w:rsid w:val="00BA13F8"/>
    <w:rsid w:val="00BA5017"/>
    <w:rsid w:val="00BC754F"/>
    <w:rsid w:val="00BC7C10"/>
    <w:rsid w:val="00BD1638"/>
    <w:rsid w:val="00BD41A3"/>
    <w:rsid w:val="00C042AC"/>
    <w:rsid w:val="00C04B90"/>
    <w:rsid w:val="00C12151"/>
    <w:rsid w:val="00C32BD7"/>
    <w:rsid w:val="00C37927"/>
    <w:rsid w:val="00C64D3D"/>
    <w:rsid w:val="00C73BB2"/>
    <w:rsid w:val="00C802FA"/>
    <w:rsid w:val="00C96B27"/>
    <w:rsid w:val="00CA1AB9"/>
    <w:rsid w:val="00CA283D"/>
    <w:rsid w:val="00CA30D0"/>
    <w:rsid w:val="00CB44FB"/>
    <w:rsid w:val="00CF2B34"/>
    <w:rsid w:val="00D050AD"/>
    <w:rsid w:val="00D11CFE"/>
    <w:rsid w:val="00D14FF6"/>
    <w:rsid w:val="00D222F0"/>
    <w:rsid w:val="00D246DB"/>
    <w:rsid w:val="00D373A2"/>
    <w:rsid w:val="00D40AD4"/>
    <w:rsid w:val="00D47996"/>
    <w:rsid w:val="00D64EC1"/>
    <w:rsid w:val="00D72853"/>
    <w:rsid w:val="00D97F6B"/>
    <w:rsid w:val="00DD3EC9"/>
    <w:rsid w:val="00DE389E"/>
    <w:rsid w:val="00E1648A"/>
    <w:rsid w:val="00E37205"/>
    <w:rsid w:val="00E4733D"/>
    <w:rsid w:val="00E966B3"/>
    <w:rsid w:val="00E973DC"/>
    <w:rsid w:val="00EB4C63"/>
    <w:rsid w:val="00F11419"/>
    <w:rsid w:val="00F26C05"/>
    <w:rsid w:val="00F3344D"/>
    <w:rsid w:val="00F440A5"/>
    <w:rsid w:val="00F44B0E"/>
    <w:rsid w:val="00F56C01"/>
    <w:rsid w:val="00F73EA0"/>
    <w:rsid w:val="00F9150E"/>
    <w:rsid w:val="00FA09B6"/>
    <w:rsid w:val="00FC7CDB"/>
    <w:rsid w:val="00FD07F7"/>
    <w:rsid w:val="00FE0D25"/>
    <w:rsid w:val="00FF1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b797@cam.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F7CB6-A499-4140-BEC4-4BF5CFD9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6181</Words>
  <Characters>35233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41332</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lucy</cp:lastModifiedBy>
  <cp:revision>4</cp:revision>
  <cp:lastPrinted>2014-02-28T22:55:00Z</cp:lastPrinted>
  <dcterms:created xsi:type="dcterms:W3CDTF">2014-02-28T22:54:00Z</dcterms:created>
  <dcterms:modified xsi:type="dcterms:W3CDTF">2014-02-28T23:13:00Z</dcterms:modified>
</cp:coreProperties>
</file>
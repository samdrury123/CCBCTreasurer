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3FEB" w:rsidRPr="009C196C" w:rsidRDefault="001B3FEB" w:rsidP="00F440A5">
      <w:pPr>
        <w:jc w:val="center"/>
      </w:pPr>
    </w:p>
    <w:p w:rsidR="001B3FEB" w:rsidRDefault="001B3FEB" w:rsidP="00F440A5">
      <w:pPr>
        <w:jc w:val="center"/>
      </w:pPr>
    </w:p>
    <w:p w:rsidR="00D246DB" w:rsidRDefault="00D246DB" w:rsidP="00F440A5">
      <w:pPr>
        <w:jc w:val="center"/>
      </w:pPr>
      <w:r w:rsidRPr="009C196C">
        <w:rPr>
          <w:noProof/>
        </w:rPr>
        <w:drawing>
          <wp:inline distT="0" distB="0" distL="0" distR="0" wp14:anchorId="289E4976" wp14:editId="5B74F4FB">
            <wp:extent cx="3305175" cy="1543050"/>
            <wp:effectExtent l="0" t="0" r="9525" b="0"/>
            <wp:docPr id="1" name="Picture 1" descr="ccbc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bc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05175" cy="1543050"/>
                    </a:xfrm>
                    <a:prstGeom prst="rect">
                      <a:avLst/>
                    </a:prstGeom>
                    <a:noFill/>
                    <a:ln>
                      <a:noFill/>
                    </a:ln>
                  </pic:spPr>
                </pic:pic>
              </a:graphicData>
            </a:graphic>
          </wp:inline>
        </w:drawing>
      </w:r>
    </w:p>
    <w:p w:rsidR="00D246DB" w:rsidRDefault="00D246DB" w:rsidP="00F440A5">
      <w:pPr>
        <w:jc w:val="center"/>
      </w:pPr>
    </w:p>
    <w:p w:rsidR="00D246DB" w:rsidRPr="009C196C" w:rsidRDefault="00D246DB" w:rsidP="00F440A5">
      <w:pPr>
        <w:jc w:val="center"/>
      </w:pPr>
    </w:p>
    <w:p w:rsidR="00501BA1" w:rsidRPr="00F440A5" w:rsidRDefault="00501BA1" w:rsidP="00D246DB">
      <w:pPr>
        <w:pStyle w:val="Title"/>
        <w:jc w:val="center"/>
      </w:pPr>
      <w:r w:rsidRPr="00F440A5">
        <w:t>Christ’s College Boat Club</w:t>
      </w:r>
    </w:p>
    <w:p w:rsidR="001B3FEB" w:rsidRPr="009C196C" w:rsidRDefault="003970C4" w:rsidP="00D246DB">
      <w:pPr>
        <w:pStyle w:val="Subtitle"/>
        <w:jc w:val="center"/>
      </w:pPr>
      <w:r w:rsidRPr="009C196C">
        <w:t xml:space="preserve">JCR </w:t>
      </w:r>
      <w:r w:rsidR="001B3FEB" w:rsidRPr="009C196C">
        <w:t>Budget Application</w:t>
      </w:r>
    </w:p>
    <w:p w:rsidR="001B3FEB" w:rsidRPr="009C196C" w:rsidDel="00C042AC" w:rsidRDefault="006B6EAE" w:rsidP="00D246DB">
      <w:pPr>
        <w:pStyle w:val="Subtitle"/>
        <w:jc w:val="center"/>
        <w:rPr>
          <w:del w:id="0" w:author="PaulV" w:date="2010-05-08T21:35:00Z"/>
        </w:rPr>
      </w:pPr>
      <w:r w:rsidRPr="009C196C">
        <w:t>201</w:t>
      </w:r>
      <w:r w:rsidR="002510EA" w:rsidRPr="009C196C">
        <w:t>3</w:t>
      </w:r>
      <w:r w:rsidRPr="009C196C">
        <w:t>-201</w:t>
      </w:r>
      <w:r w:rsidR="002510EA" w:rsidRPr="009C196C">
        <w:t>4</w:t>
      </w:r>
    </w:p>
    <w:p w:rsidR="001B3FEB" w:rsidRDefault="001B3FEB" w:rsidP="00D246DB">
      <w:pPr>
        <w:pStyle w:val="Subtitle"/>
        <w:jc w:val="center"/>
      </w:pPr>
    </w:p>
    <w:p w:rsidR="00D246DB" w:rsidRDefault="00D246DB" w:rsidP="00D246DB"/>
    <w:p w:rsidR="00D246DB" w:rsidRDefault="00D246DB" w:rsidP="00D246DB"/>
    <w:p w:rsidR="00D246DB" w:rsidRPr="00D246DB" w:rsidRDefault="00D246DB" w:rsidP="00D246DB"/>
    <w:p w:rsidR="001B3FEB" w:rsidRDefault="001B3FEB" w:rsidP="00D246DB">
      <w:pPr>
        <w:pStyle w:val="Subtitle"/>
        <w:jc w:val="center"/>
      </w:pPr>
      <w:proofErr w:type="gramStart"/>
      <w:r w:rsidRPr="009C196C">
        <w:t>Finance, Administration and Fundraising Details</w:t>
      </w:r>
      <w:r w:rsidR="00D246DB">
        <w:t>.</w:t>
      </w:r>
      <w:proofErr w:type="gramEnd"/>
    </w:p>
    <w:p w:rsidR="001B3FEB" w:rsidRPr="00D246DB" w:rsidRDefault="001B3FEB" w:rsidP="00D246DB">
      <w:pPr>
        <w:pStyle w:val="Subtitle"/>
        <w:jc w:val="center"/>
        <w:rPr>
          <w:b/>
        </w:rPr>
      </w:pPr>
      <w:r w:rsidRPr="00D246DB">
        <w:rPr>
          <w:b/>
        </w:rPr>
        <w:t>Please address all comments regarding this document to:</w:t>
      </w:r>
    </w:p>
    <w:p w:rsidR="001B3FEB" w:rsidRPr="00D246DB" w:rsidRDefault="00B35E49" w:rsidP="00F440A5">
      <w:pPr>
        <w:jc w:val="center"/>
        <w:rPr>
          <w:b/>
        </w:rPr>
      </w:pPr>
      <w:r w:rsidRPr="00D246DB">
        <w:rPr>
          <w:b/>
        </w:rPr>
        <w:t>Lucy Griffin</w:t>
      </w:r>
    </w:p>
    <w:p w:rsidR="001B3FEB" w:rsidRPr="00D246DB" w:rsidRDefault="00AA6C8F" w:rsidP="00F440A5">
      <w:pPr>
        <w:jc w:val="center"/>
        <w:rPr>
          <w:b/>
        </w:rPr>
      </w:pPr>
      <w:r w:rsidRPr="00D246DB">
        <w:rPr>
          <w:b/>
        </w:rPr>
        <w:t xml:space="preserve">CCBC </w:t>
      </w:r>
      <w:r w:rsidR="001B3FEB" w:rsidRPr="00D246DB">
        <w:rPr>
          <w:b/>
        </w:rPr>
        <w:t>Treasurer</w:t>
      </w:r>
    </w:p>
    <w:p w:rsidR="001B3FEB" w:rsidRPr="00F440A5" w:rsidRDefault="00025CC2" w:rsidP="00F440A5">
      <w:pPr>
        <w:jc w:val="center"/>
      </w:pPr>
      <w:hyperlink r:id="rId10" w:history="1">
        <w:r w:rsidR="00B35E49" w:rsidRPr="00D246DB">
          <w:rPr>
            <w:rStyle w:val="Hyperlink"/>
            <w:b/>
            <w:color w:val="auto"/>
            <w:u w:val="none"/>
          </w:rPr>
          <w:t>lg359</w:t>
        </w:r>
        <w:r w:rsidR="00A809D6" w:rsidRPr="00D246DB">
          <w:rPr>
            <w:rStyle w:val="Hyperlink"/>
            <w:b/>
            <w:color w:val="auto"/>
            <w:u w:val="none"/>
          </w:rPr>
          <w:t>@cam.ac.uk</w:t>
        </w:r>
      </w:hyperlink>
      <w:r w:rsidR="001B3FEB" w:rsidRPr="00F440A5">
        <w:br w:type="page"/>
      </w:r>
    </w:p>
    <w:p w:rsidR="001B3FEB" w:rsidRPr="009C196C" w:rsidRDefault="001B3FEB" w:rsidP="00501BA1">
      <w:pPr>
        <w:pStyle w:val="Heading1"/>
      </w:pPr>
      <w:bookmarkStart w:id="1" w:name="_Toc379218200"/>
      <w:r w:rsidRPr="00501BA1">
        <w:lastRenderedPageBreak/>
        <w:t>Contents</w:t>
      </w:r>
      <w:r w:rsidRPr="009C196C">
        <w:t>:</w:t>
      </w:r>
      <w:bookmarkEnd w:id="1"/>
    </w:p>
    <w:p w:rsidR="00F440A5" w:rsidRDefault="00F440A5" w:rsidP="00A34E1B">
      <w:pPr>
        <w:sectPr w:rsidR="00F440A5" w:rsidSect="002510EA">
          <w:headerReference w:type="default" r:id="rId11"/>
          <w:pgSz w:w="12240" w:h="15840"/>
          <w:pgMar w:top="1440" w:right="1080" w:bottom="1440" w:left="1080" w:header="708" w:footer="708" w:gutter="0"/>
          <w:cols w:space="708"/>
          <w:docGrid w:linePitch="360"/>
        </w:sectPr>
      </w:pPr>
    </w:p>
    <w:p w:rsidR="00E1648A" w:rsidRDefault="00E1648A">
      <w:pPr>
        <w:pStyle w:val="TOC1"/>
        <w:tabs>
          <w:tab w:val="right" w:leader="dot" w:pos="10070"/>
        </w:tabs>
        <w:rPr>
          <w:sz w:val="20"/>
          <w:szCs w:val="20"/>
        </w:rPr>
      </w:pPr>
    </w:p>
    <w:p w:rsidR="00501BA1" w:rsidRPr="00E1648A" w:rsidRDefault="00F440A5">
      <w:pPr>
        <w:pStyle w:val="TOC1"/>
        <w:tabs>
          <w:tab w:val="right" w:leader="dot" w:pos="10070"/>
        </w:tabs>
        <w:rPr>
          <w:noProof/>
          <w:sz w:val="20"/>
          <w:szCs w:val="20"/>
          <w:lang w:val="en-GB" w:eastAsia="en-GB"/>
        </w:rPr>
      </w:pPr>
      <w:r w:rsidRPr="00E1648A">
        <w:rPr>
          <w:sz w:val="20"/>
          <w:szCs w:val="20"/>
        </w:rPr>
        <w:fldChar w:fldCharType="begin"/>
      </w:r>
      <w:r w:rsidRPr="00E1648A">
        <w:rPr>
          <w:sz w:val="20"/>
          <w:szCs w:val="20"/>
        </w:rPr>
        <w:instrText xml:space="preserve"> TOC \o "1-2" \h \z \u </w:instrText>
      </w:r>
      <w:r w:rsidRPr="00E1648A">
        <w:rPr>
          <w:sz w:val="20"/>
          <w:szCs w:val="20"/>
        </w:rPr>
        <w:fldChar w:fldCharType="separate"/>
      </w:r>
      <w:hyperlink w:anchor="_Toc379218200" w:history="1">
        <w:r w:rsidR="00501BA1" w:rsidRPr="00E1648A">
          <w:rPr>
            <w:rStyle w:val="Hyperlink"/>
            <w:noProof/>
            <w:sz w:val="20"/>
            <w:szCs w:val="20"/>
          </w:rPr>
          <w:t>Contents:</w:t>
        </w:r>
        <w:r w:rsidR="00501BA1" w:rsidRPr="00E1648A">
          <w:rPr>
            <w:noProof/>
            <w:webHidden/>
            <w:sz w:val="20"/>
            <w:szCs w:val="20"/>
          </w:rPr>
          <w:tab/>
        </w:r>
        <w:r w:rsidR="00501BA1" w:rsidRPr="00E1648A">
          <w:rPr>
            <w:noProof/>
            <w:webHidden/>
            <w:sz w:val="20"/>
            <w:szCs w:val="20"/>
          </w:rPr>
          <w:fldChar w:fldCharType="begin"/>
        </w:r>
        <w:r w:rsidR="00501BA1" w:rsidRPr="00E1648A">
          <w:rPr>
            <w:noProof/>
            <w:webHidden/>
            <w:sz w:val="20"/>
            <w:szCs w:val="20"/>
          </w:rPr>
          <w:instrText xml:space="preserve"> PAGEREF _Toc379218200 \h </w:instrText>
        </w:r>
        <w:r w:rsidR="00501BA1" w:rsidRPr="00E1648A">
          <w:rPr>
            <w:noProof/>
            <w:webHidden/>
            <w:sz w:val="20"/>
            <w:szCs w:val="20"/>
          </w:rPr>
        </w:r>
        <w:r w:rsidR="00501BA1" w:rsidRPr="00E1648A">
          <w:rPr>
            <w:noProof/>
            <w:webHidden/>
            <w:sz w:val="20"/>
            <w:szCs w:val="20"/>
          </w:rPr>
          <w:fldChar w:fldCharType="separate"/>
        </w:r>
        <w:r w:rsidR="003F6B82">
          <w:rPr>
            <w:noProof/>
            <w:webHidden/>
            <w:sz w:val="20"/>
            <w:szCs w:val="20"/>
          </w:rPr>
          <w:t>2</w:t>
        </w:r>
        <w:r w:rsidR="00501BA1" w:rsidRPr="00E1648A">
          <w:rPr>
            <w:noProof/>
            <w:webHidden/>
            <w:sz w:val="20"/>
            <w:szCs w:val="20"/>
          </w:rPr>
          <w:fldChar w:fldCharType="end"/>
        </w:r>
      </w:hyperlink>
    </w:p>
    <w:p w:rsidR="00501BA1" w:rsidRPr="00E1648A" w:rsidRDefault="00025CC2">
      <w:pPr>
        <w:pStyle w:val="TOC1"/>
        <w:tabs>
          <w:tab w:val="right" w:leader="dot" w:pos="10070"/>
        </w:tabs>
        <w:rPr>
          <w:noProof/>
          <w:sz w:val="20"/>
          <w:szCs w:val="20"/>
          <w:lang w:val="en-GB" w:eastAsia="en-GB"/>
        </w:rPr>
      </w:pPr>
      <w:hyperlink w:anchor="_Toc379218201" w:history="1">
        <w:r w:rsidR="00501BA1" w:rsidRPr="00E1648A">
          <w:rPr>
            <w:rStyle w:val="Hyperlink"/>
            <w:noProof/>
            <w:sz w:val="20"/>
            <w:szCs w:val="20"/>
          </w:rPr>
          <w:t>Background</w:t>
        </w:r>
        <w:r w:rsidR="00501BA1" w:rsidRPr="00E1648A">
          <w:rPr>
            <w:noProof/>
            <w:webHidden/>
            <w:sz w:val="20"/>
            <w:szCs w:val="20"/>
          </w:rPr>
          <w:tab/>
        </w:r>
        <w:r w:rsidR="00501BA1" w:rsidRPr="00E1648A">
          <w:rPr>
            <w:noProof/>
            <w:webHidden/>
            <w:sz w:val="20"/>
            <w:szCs w:val="20"/>
          </w:rPr>
          <w:fldChar w:fldCharType="begin"/>
        </w:r>
        <w:r w:rsidR="00501BA1" w:rsidRPr="00E1648A">
          <w:rPr>
            <w:noProof/>
            <w:webHidden/>
            <w:sz w:val="20"/>
            <w:szCs w:val="20"/>
          </w:rPr>
          <w:instrText xml:space="preserve"> PAGEREF _Toc379218201 \h </w:instrText>
        </w:r>
        <w:r w:rsidR="00501BA1" w:rsidRPr="00E1648A">
          <w:rPr>
            <w:noProof/>
            <w:webHidden/>
            <w:sz w:val="20"/>
            <w:szCs w:val="20"/>
          </w:rPr>
        </w:r>
        <w:r w:rsidR="00501BA1" w:rsidRPr="00E1648A">
          <w:rPr>
            <w:noProof/>
            <w:webHidden/>
            <w:sz w:val="20"/>
            <w:szCs w:val="20"/>
          </w:rPr>
          <w:fldChar w:fldCharType="separate"/>
        </w:r>
        <w:r w:rsidR="003F6B82">
          <w:rPr>
            <w:noProof/>
            <w:webHidden/>
            <w:sz w:val="20"/>
            <w:szCs w:val="20"/>
          </w:rPr>
          <w:t>3</w:t>
        </w:r>
        <w:r w:rsidR="00501BA1" w:rsidRPr="00E1648A">
          <w:rPr>
            <w:noProof/>
            <w:webHidden/>
            <w:sz w:val="20"/>
            <w:szCs w:val="20"/>
          </w:rPr>
          <w:fldChar w:fldCharType="end"/>
        </w:r>
      </w:hyperlink>
    </w:p>
    <w:p w:rsidR="00501BA1" w:rsidRPr="00E1648A" w:rsidRDefault="00025CC2">
      <w:pPr>
        <w:pStyle w:val="TOC1"/>
        <w:tabs>
          <w:tab w:val="right" w:leader="dot" w:pos="10070"/>
        </w:tabs>
        <w:rPr>
          <w:noProof/>
          <w:sz w:val="20"/>
          <w:szCs w:val="20"/>
          <w:lang w:val="en-GB" w:eastAsia="en-GB"/>
        </w:rPr>
      </w:pPr>
      <w:hyperlink w:anchor="_Toc379218202" w:history="1">
        <w:r w:rsidR="00501BA1" w:rsidRPr="00E1648A">
          <w:rPr>
            <w:rStyle w:val="Hyperlink"/>
            <w:noProof/>
            <w:sz w:val="20"/>
            <w:szCs w:val="20"/>
          </w:rPr>
          <w:t>The Boat Club in College</w:t>
        </w:r>
        <w:r w:rsidR="00501BA1" w:rsidRPr="00E1648A">
          <w:rPr>
            <w:noProof/>
            <w:webHidden/>
            <w:sz w:val="20"/>
            <w:szCs w:val="20"/>
          </w:rPr>
          <w:tab/>
        </w:r>
        <w:r w:rsidR="00501BA1" w:rsidRPr="00E1648A">
          <w:rPr>
            <w:noProof/>
            <w:webHidden/>
            <w:sz w:val="20"/>
            <w:szCs w:val="20"/>
          </w:rPr>
          <w:fldChar w:fldCharType="begin"/>
        </w:r>
        <w:r w:rsidR="00501BA1" w:rsidRPr="00E1648A">
          <w:rPr>
            <w:noProof/>
            <w:webHidden/>
            <w:sz w:val="20"/>
            <w:szCs w:val="20"/>
          </w:rPr>
          <w:instrText xml:space="preserve"> PAGEREF _Toc379218202 \h </w:instrText>
        </w:r>
        <w:r w:rsidR="00501BA1" w:rsidRPr="00E1648A">
          <w:rPr>
            <w:noProof/>
            <w:webHidden/>
            <w:sz w:val="20"/>
            <w:szCs w:val="20"/>
          </w:rPr>
        </w:r>
        <w:r w:rsidR="00501BA1" w:rsidRPr="00E1648A">
          <w:rPr>
            <w:noProof/>
            <w:webHidden/>
            <w:sz w:val="20"/>
            <w:szCs w:val="20"/>
          </w:rPr>
          <w:fldChar w:fldCharType="separate"/>
        </w:r>
        <w:r w:rsidR="003F6B82">
          <w:rPr>
            <w:noProof/>
            <w:webHidden/>
            <w:sz w:val="20"/>
            <w:szCs w:val="20"/>
          </w:rPr>
          <w:t>4</w:t>
        </w:r>
        <w:r w:rsidR="00501BA1" w:rsidRPr="00E1648A">
          <w:rPr>
            <w:noProof/>
            <w:webHidden/>
            <w:sz w:val="20"/>
            <w:szCs w:val="20"/>
          </w:rPr>
          <w:fldChar w:fldCharType="end"/>
        </w:r>
      </w:hyperlink>
    </w:p>
    <w:p w:rsidR="00501BA1" w:rsidRPr="00E1648A" w:rsidRDefault="00025CC2">
      <w:pPr>
        <w:pStyle w:val="TOC1"/>
        <w:tabs>
          <w:tab w:val="right" w:leader="dot" w:pos="10070"/>
        </w:tabs>
        <w:rPr>
          <w:noProof/>
          <w:sz w:val="20"/>
          <w:szCs w:val="20"/>
          <w:lang w:val="en-GB" w:eastAsia="en-GB"/>
        </w:rPr>
      </w:pPr>
      <w:hyperlink w:anchor="_Toc379218203" w:history="1">
        <w:r w:rsidR="00501BA1" w:rsidRPr="00E1648A">
          <w:rPr>
            <w:rStyle w:val="Hyperlink"/>
            <w:noProof/>
            <w:sz w:val="20"/>
            <w:szCs w:val="20"/>
          </w:rPr>
          <w:t>Administrative Structure</w:t>
        </w:r>
        <w:r w:rsidR="00501BA1" w:rsidRPr="00E1648A">
          <w:rPr>
            <w:noProof/>
            <w:webHidden/>
            <w:sz w:val="20"/>
            <w:szCs w:val="20"/>
          </w:rPr>
          <w:tab/>
        </w:r>
        <w:r w:rsidR="00501BA1" w:rsidRPr="00E1648A">
          <w:rPr>
            <w:noProof/>
            <w:webHidden/>
            <w:sz w:val="20"/>
            <w:szCs w:val="20"/>
          </w:rPr>
          <w:fldChar w:fldCharType="begin"/>
        </w:r>
        <w:r w:rsidR="00501BA1" w:rsidRPr="00E1648A">
          <w:rPr>
            <w:noProof/>
            <w:webHidden/>
            <w:sz w:val="20"/>
            <w:szCs w:val="20"/>
          </w:rPr>
          <w:instrText xml:space="preserve"> PAGEREF _Toc379218203 \h </w:instrText>
        </w:r>
        <w:r w:rsidR="00501BA1" w:rsidRPr="00E1648A">
          <w:rPr>
            <w:noProof/>
            <w:webHidden/>
            <w:sz w:val="20"/>
            <w:szCs w:val="20"/>
          </w:rPr>
        </w:r>
        <w:r w:rsidR="00501BA1" w:rsidRPr="00E1648A">
          <w:rPr>
            <w:noProof/>
            <w:webHidden/>
            <w:sz w:val="20"/>
            <w:szCs w:val="20"/>
          </w:rPr>
          <w:fldChar w:fldCharType="separate"/>
        </w:r>
        <w:r w:rsidR="003F6B82">
          <w:rPr>
            <w:noProof/>
            <w:webHidden/>
            <w:sz w:val="20"/>
            <w:szCs w:val="20"/>
          </w:rPr>
          <w:t>5</w:t>
        </w:r>
        <w:r w:rsidR="00501BA1" w:rsidRPr="00E1648A">
          <w:rPr>
            <w:noProof/>
            <w:webHidden/>
            <w:sz w:val="20"/>
            <w:szCs w:val="20"/>
          </w:rPr>
          <w:fldChar w:fldCharType="end"/>
        </w:r>
      </w:hyperlink>
    </w:p>
    <w:p w:rsidR="00501BA1" w:rsidRPr="00E1648A" w:rsidRDefault="00025CC2">
      <w:pPr>
        <w:pStyle w:val="TOC2"/>
        <w:tabs>
          <w:tab w:val="right" w:leader="dot" w:pos="10070"/>
        </w:tabs>
        <w:rPr>
          <w:noProof/>
          <w:sz w:val="20"/>
          <w:szCs w:val="20"/>
          <w:lang w:val="en-GB" w:eastAsia="en-GB"/>
        </w:rPr>
      </w:pPr>
      <w:hyperlink w:anchor="_Toc379218204" w:history="1">
        <w:r w:rsidR="00501BA1" w:rsidRPr="00E1648A">
          <w:rPr>
            <w:rStyle w:val="Hyperlink"/>
            <w:noProof/>
            <w:sz w:val="20"/>
            <w:szCs w:val="20"/>
          </w:rPr>
          <w:t>The Student Officers</w:t>
        </w:r>
        <w:r w:rsidR="00501BA1" w:rsidRPr="00E1648A">
          <w:rPr>
            <w:noProof/>
            <w:webHidden/>
            <w:sz w:val="20"/>
            <w:szCs w:val="20"/>
          </w:rPr>
          <w:tab/>
        </w:r>
        <w:r w:rsidR="00501BA1" w:rsidRPr="00E1648A">
          <w:rPr>
            <w:noProof/>
            <w:webHidden/>
            <w:sz w:val="20"/>
            <w:szCs w:val="20"/>
          </w:rPr>
          <w:fldChar w:fldCharType="begin"/>
        </w:r>
        <w:r w:rsidR="00501BA1" w:rsidRPr="00E1648A">
          <w:rPr>
            <w:noProof/>
            <w:webHidden/>
            <w:sz w:val="20"/>
            <w:szCs w:val="20"/>
          </w:rPr>
          <w:instrText xml:space="preserve"> PAGEREF _Toc379218204 \h </w:instrText>
        </w:r>
        <w:r w:rsidR="00501BA1" w:rsidRPr="00E1648A">
          <w:rPr>
            <w:noProof/>
            <w:webHidden/>
            <w:sz w:val="20"/>
            <w:szCs w:val="20"/>
          </w:rPr>
        </w:r>
        <w:r w:rsidR="00501BA1" w:rsidRPr="00E1648A">
          <w:rPr>
            <w:noProof/>
            <w:webHidden/>
            <w:sz w:val="20"/>
            <w:szCs w:val="20"/>
          </w:rPr>
          <w:fldChar w:fldCharType="separate"/>
        </w:r>
        <w:r w:rsidR="003F6B82">
          <w:rPr>
            <w:noProof/>
            <w:webHidden/>
            <w:sz w:val="20"/>
            <w:szCs w:val="20"/>
          </w:rPr>
          <w:t>5</w:t>
        </w:r>
        <w:r w:rsidR="00501BA1" w:rsidRPr="00E1648A">
          <w:rPr>
            <w:noProof/>
            <w:webHidden/>
            <w:sz w:val="20"/>
            <w:szCs w:val="20"/>
          </w:rPr>
          <w:fldChar w:fldCharType="end"/>
        </w:r>
      </w:hyperlink>
    </w:p>
    <w:p w:rsidR="00501BA1" w:rsidRPr="00E1648A" w:rsidRDefault="00025CC2">
      <w:pPr>
        <w:pStyle w:val="TOC2"/>
        <w:tabs>
          <w:tab w:val="right" w:leader="dot" w:pos="10070"/>
        </w:tabs>
        <w:rPr>
          <w:noProof/>
          <w:sz w:val="20"/>
          <w:szCs w:val="20"/>
          <w:lang w:val="en-GB" w:eastAsia="en-GB"/>
        </w:rPr>
      </w:pPr>
      <w:hyperlink w:anchor="_Toc379218205" w:history="1">
        <w:r w:rsidR="00501BA1" w:rsidRPr="00E1648A">
          <w:rPr>
            <w:rStyle w:val="Hyperlink"/>
            <w:noProof/>
            <w:sz w:val="20"/>
            <w:szCs w:val="20"/>
          </w:rPr>
          <w:t>The Steering Committee</w:t>
        </w:r>
        <w:r w:rsidR="00501BA1" w:rsidRPr="00E1648A">
          <w:rPr>
            <w:noProof/>
            <w:webHidden/>
            <w:sz w:val="20"/>
            <w:szCs w:val="20"/>
          </w:rPr>
          <w:tab/>
        </w:r>
        <w:r w:rsidR="00501BA1" w:rsidRPr="00E1648A">
          <w:rPr>
            <w:noProof/>
            <w:webHidden/>
            <w:sz w:val="20"/>
            <w:szCs w:val="20"/>
          </w:rPr>
          <w:fldChar w:fldCharType="begin"/>
        </w:r>
        <w:r w:rsidR="00501BA1" w:rsidRPr="00E1648A">
          <w:rPr>
            <w:noProof/>
            <w:webHidden/>
            <w:sz w:val="20"/>
            <w:szCs w:val="20"/>
          </w:rPr>
          <w:instrText xml:space="preserve"> PAGEREF _Toc379218205 \h </w:instrText>
        </w:r>
        <w:r w:rsidR="00501BA1" w:rsidRPr="00E1648A">
          <w:rPr>
            <w:noProof/>
            <w:webHidden/>
            <w:sz w:val="20"/>
            <w:szCs w:val="20"/>
          </w:rPr>
        </w:r>
        <w:r w:rsidR="00501BA1" w:rsidRPr="00E1648A">
          <w:rPr>
            <w:noProof/>
            <w:webHidden/>
            <w:sz w:val="20"/>
            <w:szCs w:val="20"/>
          </w:rPr>
          <w:fldChar w:fldCharType="separate"/>
        </w:r>
        <w:r w:rsidR="003F6B82">
          <w:rPr>
            <w:noProof/>
            <w:webHidden/>
            <w:sz w:val="20"/>
            <w:szCs w:val="20"/>
          </w:rPr>
          <w:t>5</w:t>
        </w:r>
        <w:r w:rsidR="00501BA1" w:rsidRPr="00E1648A">
          <w:rPr>
            <w:noProof/>
            <w:webHidden/>
            <w:sz w:val="20"/>
            <w:szCs w:val="20"/>
          </w:rPr>
          <w:fldChar w:fldCharType="end"/>
        </w:r>
      </w:hyperlink>
    </w:p>
    <w:p w:rsidR="00501BA1" w:rsidRPr="00E1648A" w:rsidRDefault="00025CC2">
      <w:pPr>
        <w:pStyle w:val="TOC1"/>
        <w:tabs>
          <w:tab w:val="right" w:leader="dot" w:pos="10070"/>
        </w:tabs>
        <w:rPr>
          <w:noProof/>
          <w:sz w:val="20"/>
          <w:szCs w:val="20"/>
          <w:lang w:val="en-GB" w:eastAsia="en-GB"/>
        </w:rPr>
      </w:pPr>
      <w:hyperlink w:anchor="_Toc379218206" w:history="1">
        <w:r w:rsidR="00501BA1" w:rsidRPr="00E1648A">
          <w:rPr>
            <w:rStyle w:val="Hyperlink"/>
            <w:noProof/>
            <w:sz w:val="20"/>
            <w:szCs w:val="20"/>
          </w:rPr>
          <w:t>Resources</w:t>
        </w:r>
        <w:r w:rsidR="00501BA1" w:rsidRPr="00E1648A">
          <w:rPr>
            <w:noProof/>
            <w:webHidden/>
            <w:sz w:val="20"/>
            <w:szCs w:val="20"/>
          </w:rPr>
          <w:tab/>
        </w:r>
        <w:r w:rsidR="00501BA1" w:rsidRPr="00E1648A">
          <w:rPr>
            <w:noProof/>
            <w:webHidden/>
            <w:sz w:val="20"/>
            <w:szCs w:val="20"/>
          </w:rPr>
          <w:fldChar w:fldCharType="begin"/>
        </w:r>
        <w:r w:rsidR="00501BA1" w:rsidRPr="00E1648A">
          <w:rPr>
            <w:noProof/>
            <w:webHidden/>
            <w:sz w:val="20"/>
            <w:szCs w:val="20"/>
          </w:rPr>
          <w:instrText xml:space="preserve"> PAGEREF _Toc379218206 \h </w:instrText>
        </w:r>
        <w:r w:rsidR="00501BA1" w:rsidRPr="00E1648A">
          <w:rPr>
            <w:noProof/>
            <w:webHidden/>
            <w:sz w:val="20"/>
            <w:szCs w:val="20"/>
          </w:rPr>
        </w:r>
        <w:r w:rsidR="00501BA1" w:rsidRPr="00E1648A">
          <w:rPr>
            <w:noProof/>
            <w:webHidden/>
            <w:sz w:val="20"/>
            <w:szCs w:val="20"/>
          </w:rPr>
          <w:fldChar w:fldCharType="separate"/>
        </w:r>
        <w:r w:rsidR="003F6B82">
          <w:rPr>
            <w:noProof/>
            <w:webHidden/>
            <w:sz w:val="20"/>
            <w:szCs w:val="20"/>
          </w:rPr>
          <w:t>6</w:t>
        </w:r>
        <w:r w:rsidR="00501BA1" w:rsidRPr="00E1648A">
          <w:rPr>
            <w:noProof/>
            <w:webHidden/>
            <w:sz w:val="20"/>
            <w:szCs w:val="20"/>
          </w:rPr>
          <w:fldChar w:fldCharType="end"/>
        </w:r>
      </w:hyperlink>
    </w:p>
    <w:p w:rsidR="00501BA1" w:rsidRPr="00E1648A" w:rsidRDefault="00025CC2">
      <w:pPr>
        <w:pStyle w:val="TOC2"/>
        <w:tabs>
          <w:tab w:val="right" w:leader="dot" w:pos="10070"/>
        </w:tabs>
        <w:rPr>
          <w:noProof/>
          <w:sz w:val="20"/>
          <w:szCs w:val="20"/>
          <w:lang w:val="en-GB" w:eastAsia="en-GB"/>
        </w:rPr>
      </w:pPr>
      <w:hyperlink w:anchor="_Toc379218207" w:history="1">
        <w:r w:rsidR="00501BA1" w:rsidRPr="00E1648A">
          <w:rPr>
            <w:rStyle w:val="Hyperlink"/>
            <w:noProof/>
            <w:sz w:val="20"/>
            <w:szCs w:val="20"/>
          </w:rPr>
          <w:t>Boat House Manager</w:t>
        </w:r>
        <w:r w:rsidR="00501BA1" w:rsidRPr="00E1648A">
          <w:rPr>
            <w:noProof/>
            <w:webHidden/>
            <w:sz w:val="20"/>
            <w:szCs w:val="20"/>
          </w:rPr>
          <w:tab/>
        </w:r>
        <w:r w:rsidR="00501BA1" w:rsidRPr="00E1648A">
          <w:rPr>
            <w:noProof/>
            <w:webHidden/>
            <w:sz w:val="20"/>
            <w:szCs w:val="20"/>
          </w:rPr>
          <w:fldChar w:fldCharType="begin"/>
        </w:r>
        <w:r w:rsidR="00501BA1" w:rsidRPr="00E1648A">
          <w:rPr>
            <w:noProof/>
            <w:webHidden/>
            <w:sz w:val="20"/>
            <w:szCs w:val="20"/>
          </w:rPr>
          <w:instrText xml:space="preserve"> PAGEREF _Toc379218207 \h </w:instrText>
        </w:r>
        <w:r w:rsidR="00501BA1" w:rsidRPr="00E1648A">
          <w:rPr>
            <w:noProof/>
            <w:webHidden/>
            <w:sz w:val="20"/>
            <w:szCs w:val="20"/>
          </w:rPr>
        </w:r>
        <w:r w:rsidR="00501BA1" w:rsidRPr="00E1648A">
          <w:rPr>
            <w:noProof/>
            <w:webHidden/>
            <w:sz w:val="20"/>
            <w:szCs w:val="20"/>
          </w:rPr>
          <w:fldChar w:fldCharType="separate"/>
        </w:r>
        <w:r w:rsidR="003F6B82">
          <w:rPr>
            <w:noProof/>
            <w:webHidden/>
            <w:sz w:val="20"/>
            <w:szCs w:val="20"/>
          </w:rPr>
          <w:t>6</w:t>
        </w:r>
        <w:r w:rsidR="00501BA1" w:rsidRPr="00E1648A">
          <w:rPr>
            <w:noProof/>
            <w:webHidden/>
            <w:sz w:val="20"/>
            <w:szCs w:val="20"/>
          </w:rPr>
          <w:fldChar w:fldCharType="end"/>
        </w:r>
      </w:hyperlink>
    </w:p>
    <w:p w:rsidR="00501BA1" w:rsidRPr="00E1648A" w:rsidRDefault="00025CC2">
      <w:pPr>
        <w:pStyle w:val="TOC2"/>
        <w:tabs>
          <w:tab w:val="right" w:leader="dot" w:pos="10070"/>
        </w:tabs>
        <w:rPr>
          <w:noProof/>
          <w:sz w:val="20"/>
          <w:szCs w:val="20"/>
          <w:lang w:val="en-GB" w:eastAsia="en-GB"/>
        </w:rPr>
      </w:pPr>
      <w:hyperlink w:anchor="_Toc379218208" w:history="1">
        <w:r w:rsidR="00501BA1" w:rsidRPr="00E1648A">
          <w:rPr>
            <w:rStyle w:val="Hyperlink"/>
            <w:noProof/>
            <w:sz w:val="20"/>
            <w:szCs w:val="20"/>
          </w:rPr>
          <w:t>Boathouse</w:t>
        </w:r>
        <w:r w:rsidR="00501BA1" w:rsidRPr="00E1648A">
          <w:rPr>
            <w:noProof/>
            <w:webHidden/>
            <w:sz w:val="20"/>
            <w:szCs w:val="20"/>
          </w:rPr>
          <w:tab/>
        </w:r>
        <w:r w:rsidR="00501BA1" w:rsidRPr="00E1648A">
          <w:rPr>
            <w:noProof/>
            <w:webHidden/>
            <w:sz w:val="20"/>
            <w:szCs w:val="20"/>
          </w:rPr>
          <w:fldChar w:fldCharType="begin"/>
        </w:r>
        <w:r w:rsidR="00501BA1" w:rsidRPr="00E1648A">
          <w:rPr>
            <w:noProof/>
            <w:webHidden/>
            <w:sz w:val="20"/>
            <w:szCs w:val="20"/>
          </w:rPr>
          <w:instrText xml:space="preserve"> PAGEREF _Toc379218208 \h </w:instrText>
        </w:r>
        <w:r w:rsidR="00501BA1" w:rsidRPr="00E1648A">
          <w:rPr>
            <w:noProof/>
            <w:webHidden/>
            <w:sz w:val="20"/>
            <w:szCs w:val="20"/>
          </w:rPr>
        </w:r>
        <w:r w:rsidR="00501BA1" w:rsidRPr="00E1648A">
          <w:rPr>
            <w:noProof/>
            <w:webHidden/>
            <w:sz w:val="20"/>
            <w:szCs w:val="20"/>
          </w:rPr>
          <w:fldChar w:fldCharType="separate"/>
        </w:r>
        <w:r w:rsidR="003F6B82">
          <w:rPr>
            <w:noProof/>
            <w:webHidden/>
            <w:sz w:val="20"/>
            <w:szCs w:val="20"/>
          </w:rPr>
          <w:t>7</w:t>
        </w:r>
        <w:r w:rsidR="00501BA1" w:rsidRPr="00E1648A">
          <w:rPr>
            <w:noProof/>
            <w:webHidden/>
            <w:sz w:val="20"/>
            <w:szCs w:val="20"/>
          </w:rPr>
          <w:fldChar w:fldCharType="end"/>
        </w:r>
      </w:hyperlink>
    </w:p>
    <w:p w:rsidR="00501BA1" w:rsidRPr="00E1648A" w:rsidRDefault="00025CC2">
      <w:pPr>
        <w:pStyle w:val="TOC2"/>
        <w:tabs>
          <w:tab w:val="right" w:leader="dot" w:pos="10070"/>
        </w:tabs>
        <w:rPr>
          <w:noProof/>
          <w:sz w:val="20"/>
          <w:szCs w:val="20"/>
          <w:lang w:val="en-GB" w:eastAsia="en-GB"/>
        </w:rPr>
      </w:pPr>
      <w:hyperlink w:anchor="_Toc379218209" w:history="1">
        <w:r w:rsidR="00501BA1" w:rsidRPr="00E1648A">
          <w:rPr>
            <w:rStyle w:val="Hyperlink"/>
            <w:noProof/>
            <w:sz w:val="20"/>
            <w:szCs w:val="20"/>
          </w:rPr>
          <w:t>Equipment</w:t>
        </w:r>
        <w:r w:rsidR="00501BA1" w:rsidRPr="00E1648A">
          <w:rPr>
            <w:noProof/>
            <w:webHidden/>
            <w:sz w:val="20"/>
            <w:szCs w:val="20"/>
          </w:rPr>
          <w:tab/>
        </w:r>
        <w:r w:rsidR="00501BA1" w:rsidRPr="00E1648A">
          <w:rPr>
            <w:noProof/>
            <w:webHidden/>
            <w:sz w:val="20"/>
            <w:szCs w:val="20"/>
          </w:rPr>
          <w:fldChar w:fldCharType="begin"/>
        </w:r>
        <w:r w:rsidR="00501BA1" w:rsidRPr="00E1648A">
          <w:rPr>
            <w:noProof/>
            <w:webHidden/>
            <w:sz w:val="20"/>
            <w:szCs w:val="20"/>
          </w:rPr>
          <w:instrText xml:space="preserve"> PAGEREF _Toc379218209 \h </w:instrText>
        </w:r>
        <w:r w:rsidR="00501BA1" w:rsidRPr="00E1648A">
          <w:rPr>
            <w:noProof/>
            <w:webHidden/>
            <w:sz w:val="20"/>
            <w:szCs w:val="20"/>
          </w:rPr>
        </w:r>
        <w:r w:rsidR="00501BA1" w:rsidRPr="00E1648A">
          <w:rPr>
            <w:noProof/>
            <w:webHidden/>
            <w:sz w:val="20"/>
            <w:szCs w:val="20"/>
          </w:rPr>
          <w:fldChar w:fldCharType="separate"/>
        </w:r>
        <w:r w:rsidR="003F6B82">
          <w:rPr>
            <w:noProof/>
            <w:webHidden/>
            <w:sz w:val="20"/>
            <w:szCs w:val="20"/>
          </w:rPr>
          <w:t>7</w:t>
        </w:r>
        <w:r w:rsidR="00501BA1" w:rsidRPr="00E1648A">
          <w:rPr>
            <w:noProof/>
            <w:webHidden/>
            <w:sz w:val="20"/>
            <w:szCs w:val="20"/>
          </w:rPr>
          <w:fldChar w:fldCharType="end"/>
        </w:r>
      </w:hyperlink>
    </w:p>
    <w:p w:rsidR="00501BA1" w:rsidRPr="00E1648A" w:rsidRDefault="00025CC2">
      <w:pPr>
        <w:pStyle w:val="TOC1"/>
        <w:tabs>
          <w:tab w:val="right" w:leader="dot" w:pos="10070"/>
        </w:tabs>
        <w:rPr>
          <w:noProof/>
          <w:sz w:val="20"/>
          <w:szCs w:val="20"/>
          <w:lang w:val="en-GB" w:eastAsia="en-GB"/>
        </w:rPr>
      </w:pPr>
      <w:hyperlink w:anchor="_Toc379218210" w:history="1">
        <w:r w:rsidR="00501BA1" w:rsidRPr="00E1648A">
          <w:rPr>
            <w:rStyle w:val="Hyperlink"/>
            <w:noProof/>
            <w:sz w:val="20"/>
            <w:szCs w:val="20"/>
          </w:rPr>
          <w:t>Funding</w:t>
        </w:r>
        <w:r w:rsidR="00501BA1" w:rsidRPr="00E1648A">
          <w:rPr>
            <w:noProof/>
            <w:webHidden/>
            <w:sz w:val="20"/>
            <w:szCs w:val="20"/>
          </w:rPr>
          <w:tab/>
        </w:r>
        <w:r w:rsidR="00501BA1" w:rsidRPr="00E1648A">
          <w:rPr>
            <w:noProof/>
            <w:webHidden/>
            <w:sz w:val="20"/>
            <w:szCs w:val="20"/>
          </w:rPr>
          <w:fldChar w:fldCharType="begin"/>
        </w:r>
        <w:r w:rsidR="00501BA1" w:rsidRPr="00E1648A">
          <w:rPr>
            <w:noProof/>
            <w:webHidden/>
            <w:sz w:val="20"/>
            <w:szCs w:val="20"/>
          </w:rPr>
          <w:instrText xml:space="preserve"> PAGEREF _Toc379218210 \h </w:instrText>
        </w:r>
        <w:r w:rsidR="00501BA1" w:rsidRPr="00E1648A">
          <w:rPr>
            <w:noProof/>
            <w:webHidden/>
            <w:sz w:val="20"/>
            <w:szCs w:val="20"/>
          </w:rPr>
        </w:r>
        <w:r w:rsidR="00501BA1" w:rsidRPr="00E1648A">
          <w:rPr>
            <w:noProof/>
            <w:webHidden/>
            <w:sz w:val="20"/>
            <w:szCs w:val="20"/>
          </w:rPr>
          <w:fldChar w:fldCharType="separate"/>
        </w:r>
        <w:r w:rsidR="003F6B82">
          <w:rPr>
            <w:noProof/>
            <w:webHidden/>
            <w:sz w:val="20"/>
            <w:szCs w:val="20"/>
          </w:rPr>
          <w:t>8</w:t>
        </w:r>
        <w:r w:rsidR="00501BA1" w:rsidRPr="00E1648A">
          <w:rPr>
            <w:noProof/>
            <w:webHidden/>
            <w:sz w:val="20"/>
            <w:szCs w:val="20"/>
          </w:rPr>
          <w:fldChar w:fldCharType="end"/>
        </w:r>
      </w:hyperlink>
    </w:p>
    <w:p w:rsidR="00501BA1" w:rsidRPr="00E1648A" w:rsidRDefault="00025CC2">
      <w:pPr>
        <w:pStyle w:val="TOC2"/>
        <w:tabs>
          <w:tab w:val="right" w:leader="dot" w:pos="10070"/>
        </w:tabs>
        <w:rPr>
          <w:noProof/>
          <w:sz w:val="20"/>
          <w:szCs w:val="20"/>
          <w:lang w:val="en-GB" w:eastAsia="en-GB"/>
        </w:rPr>
      </w:pPr>
      <w:hyperlink w:anchor="_Toc379218211" w:history="1">
        <w:r w:rsidR="00501BA1" w:rsidRPr="00E1648A">
          <w:rPr>
            <w:rStyle w:val="Hyperlink"/>
            <w:noProof/>
            <w:sz w:val="20"/>
            <w:szCs w:val="20"/>
          </w:rPr>
          <w:t>Sponsorship</w:t>
        </w:r>
        <w:r w:rsidR="00501BA1" w:rsidRPr="00E1648A">
          <w:rPr>
            <w:noProof/>
            <w:webHidden/>
            <w:sz w:val="20"/>
            <w:szCs w:val="20"/>
          </w:rPr>
          <w:tab/>
        </w:r>
        <w:r w:rsidR="00501BA1" w:rsidRPr="00E1648A">
          <w:rPr>
            <w:noProof/>
            <w:webHidden/>
            <w:sz w:val="20"/>
            <w:szCs w:val="20"/>
          </w:rPr>
          <w:fldChar w:fldCharType="begin"/>
        </w:r>
        <w:r w:rsidR="00501BA1" w:rsidRPr="00E1648A">
          <w:rPr>
            <w:noProof/>
            <w:webHidden/>
            <w:sz w:val="20"/>
            <w:szCs w:val="20"/>
          </w:rPr>
          <w:instrText xml:space="preserve"> PAGEREF _Toc379218211 \h </w:instrText>
        </w:r>
        <w:r w:rsidR="00501BA1" w:rsidRPr="00E1648A">
          <w:rPr>
            <w:noProof/>
            <w:webHidden/>
            <w:sz w:val="20"/>
            <w:szCs w:val="20"/>
          </w:rPr>
        </w:r>
        <w:r w:rsidR="00501BA1" w:rsidRPr="00E1648A">
          <w:rPr>
            <w:noProof/>
            <w:webHidden/>
            <w:sz w:val="20"/>
            <w:szCs w:val="20"/>
          </w:rPr>
          <w:fldChar w:fldCharType="separate"/>
        </w:r>
        <w:r w:rsidR="003F6B82">
          <w:rPr>
            <w:noProof/>
            <w:webHidden/>
            <w:sz w:val="20"/>
            <w:szCs w:val="20"/>
          </w:rPr>
          <w:t>8</w:t>
        </w:r>
        <w:r w:rsidR="00501BA1" w:rsidRPr="00E1648A">
          <w:rPr>
            <w:noProof/>
            <w:webHidden/>
            <w:sz w:val="20"/>
            <w:szCs w:val="20"/>
          </w:rPr>
          <w:fldChar w:fldCharType="end"/>
        </w:r>
      </w:hyperlink>
    </w:p>
    <w:p w:rsidR="00501BA1" w:rsidRPr="00E1648A" w:rsidRDefault="00025CC2">
      <w:pPr>
        <w:pStyle w:val="TOC2"/>
        <w:tabs>
          <w:tab w:val="right" w:leader="dot" w:pos="10070"/>
        </w:tabs>
        <w:rPr>
          <w:noProof/>
          <w:sz w:val="20"/>
          <w:szCs w:val="20"/>
          <w:lang w:val="en-GB" w:eastAsia="en-GB"/>
        </w:rPr>
      </w:pPr>
      <w:hyperlink w:anchor="_Toc379218212" w:history="1">
        <w:r w:rsidR="00501BA1" w:rsidRPr="00E1648A">
          <w:rPr>
            <w:rStyle w:val="Hyperlink"/>
            <w:noProof/>
            <w:sz w:val="20"/>
            <w:szCs w:val="20"/>
          </w:rPr>
          <w:t>Old Members and the Blades Association</w:t>
        </w:r>
        <w:r w:rsidR="00501BA1" w:rsidRPr="00E1648A">
          <w:rPr>
            <w:noProof/>
            <w:webHidden/>
            <w:sz w:val="20"/>
            <w:szCs w:val="20"/>
          </w:rPr>
          <w:tab/>
        </w:r>
        <w:r w:rsidR="00501BA1" w:rsidRPr="00E1648A">
          <w:rPr>
            <w:noProof/>
            <w:webHidden/>
            <w:sz w:val="20"/>
            <w:szCs w:val="20"/>
          </w:rPr>
          <w:fldChar w:fldCharType="begin"/>
        </w:r>
        <w:r w:rsidR="00501BA1" w:rsidRPr="00E1648A">
          <w:rPr>
            <w:noProof/>
            <w:webHidden/>
            <w:sz w:val="20"/>
            <w:szCs w:val="20"/>
          </w:rPr>
          <w:instrText xml:space="preserve"> PAGEREF _Toc379218212 \h </w:instrText>
        </w:r>
        <w:r w:rsidR="00501BA1" w:rsidRPr="00E1648A">
          <w:rPr>
            <w:noProof/>
            <w:webHidden/>
            <w:sz w:val="20"/>
            <w:szCs w:val="20"/>
          </w:rPr>
        </w:r>
        <w:r w:rsidR="00501BA1" w:rsidRPr="00E1648A">
          <w:rPr>
            <w:noProof/>
            <w:webHidden/>
            <w:sz w:val="20"/>
            <w:szCs w:val="20"/>
          </w:rPr>
          <w:fldChar w:fldCharType="separate"/>
        </w:r>
        <w:r w:rsidR="003F6B82">
          <w:rPr>
            <w:noProof/>
            <w:webHidden/>
            <w:sz w:val="20"/>
            <w:szCs w:val="20"/>
          </w:rPr>
          <w:t>8</w:t>
        </w:r>
        <w:r w:rsidR="00501BA1" w:rsidRPr="00E1648A">
          <w:rPr>
            <w:noProof/>
            <w:webHidden/>
            <w:sz w:val="20"/>
            <w:szCs w:val="20"/>
          </w:rPr>
          <w:fldChar w:fldCharType="end"/>
        </w:r>
      </w:hyperlink>
    </w:p>
    <w:p w:rsidR="00501BA1" w:rsidRPr="00E1648A" w:rsidRDefault="00025CC2">
      <w:pPr>
        <w:pStyle w:val="TOC2"/>
        <w:tabs>
          <w:tab w:val="right" w:leader="dot" w:pos="10070"/>
        </w:tabs>
        <w:rPr>
          <w:noProof/>
          <w:sz w:val="20"/>
          <w:szCs w:val="20"/>
          <w:lang w:val="en-GB" w:eastAsia="en-GB"/>
        </w:rPr>
      </w:pPr>
      <w:hyperlink w:anchor="_Toc379218213" w:history="1">
        <w:r w:rsidR="00501BA1" w:rsidRPr="00E1648A">
          <w:rPr>
            <w:rStyle w:val="Hyperlink"/>
            <w:noProof/>
            <w:sz w:val="20"/>
            <w:szCs w:val="20"/>
          </w:rPr>
          <w:t>JCR contribution</w:t>
        </w:r>
        <w:r w:rsidR="00501BA1" w:rsidRPr="00E1648A">
          <w:rPr>
            <w:noProof/>
            <w:webHidden/>
            <w:sz w:val="20"/>
            <w:szCs w:val="20"/>
          </w:rPr>
          <w:tab/>
        </w:r>
        <w:r w:rsidR="00501BA1" w:rsidRPr="00E1648A">
          <w:rPr>
            <w:noProof/>
            <w:webHidden/>
            <w:sz w:val="20"/>
            <w:szCs w:val="20"/>
          </w:rPr>
          <w:fldChar w:fldCharType="begin"/>
        </w:r>
        <w:r w:rsidR="00501BA1" w:rsidRPr="00E1648A">
          <w:rPr>
            <w:noProof/>
            <w:webHidden/>
            <w:sz w:val="20"/>
            <w:szCs w:val="20"/>
          </w:rPr>
          <w:instrText xml:space="preserve"> PAGEREF _Toc379218213 \h </w:instrText>
        </w:r>
        <w:r w:rsidR="00501BA1" w:rsidRPr="00E1648A">
          <w:rPr>
            <w:noProof/>
            <w:webHidden/>
            <w:sz w:val="20"/>
            <w:szCs w:val="20"/>
          </w:rPr>
        </w:r>
        <w:r w:rsidR="00501BA1" w:rsidRPr="00E1648A">
          <w:rPr>
            <w:noProof/>
            <w:webHidden/>
            <w:sz w:val="20"/>
            <w:szCs w:val="20"/>
          </w:rPr>
          <w:fldChar w:fldCharType="separate"/>
        </w:r>
        <w:r w:rsidR="003F6B82">
          <w:rPr>
            <w:noProof/>
            <w:webHidden/>
            <w:sz w:val="20"/>
            <w:szCs w:val="20"/>
          </w:rPr>
          <w:t>8</w:t>
        </w:r>
        <w:r w:rsidR="00501BA1" w:rsidRPr="00E1648A">
          <w:rPr>
            <w:noProof/>
            <w:webHidden/>
            <w:sz w:val="20"/>
            <w:szCs w:val="20"/>
          </w:rPr>
          <w:fldChar w:fldCharType="end"/>
        </w:r>
      </w:hyperlink>
    </w:p>
    <w:p w:rsidR="00501BA1" w:rsidRPr="00E1648A" w:rsidRDefault="00025CC2">
      <w:pPr>
        <w:pStyle w:val="TOC2"/>
        <w:tabs>
          <w:tab w:val="right" w:leader="dot" w:pos="10070"/>
        </w:tabs>
        <w:rPr>
          <w:noProof/>
          <w:sz w:val="20"/>
          <w:szCs w:val="20"/>
          <w:lang w:val="en-GB" w:eastAsia="en-GB"/>
        </w:rPr>
      </w:pPr>
      <w:hyperlink w:anchor="_Toc379218214" w:history="1">
        <w:r w:rsidR="00501BA1" w:rsidRPr="00E1648A">
          <w:rPr>
            <w:rStyle w:val="Hyperlink"/>
            <w:noProof/>
            <w:sz w:val="20"/>
            <w:szCs w:val="20"/>
          </w:rPr>
          <w:t>Current Members</w:t>
        </w:r>
        <w:r w:rsidR="00501BA1" w:rsidRPr="00E1648A">
          <w:rPr>
            <w:noProof/>
            <w:webHidden/>
            <w:sz w:val="20"/>
            <w:szCs w:val="20"/>
          </w:rPr>
          <w:tab/>
        </w:r>
        <w:r w:rsidR="00501BA1" w:rsidRPr="00E1648A">
          <w:rPr>
            <w:noProof/>
            <w:webHidden/>
            <w:sz w:val="20"/>
            <w:szCs w:val="20"/>
          </w:rPr>
          <w:fldChar w:fldCharType="begin"/>
        </w:r>
        <w:r w:rsidR="00501BA1" w:rsidRPr="00E1648A">
          <w:rPr>
            <w:noProof/>
            <w:webHidden/>
            <w:sz w:val="20"/>
            <w:szCs w:val="20"/>
          </w:rPr>
          <w:instrText xml:space="preserve"> PAGEREF _Toc379218214 \h </w:instrText>
        </w:r>
        <w:r w:rsidR="00501BA1" w:rsidRPr="00E1648A">
          <w:rPr>
            <w:noProof/>
            <w:webHidden/>
            <w:sz w:val="20"/>
            <w:szCs w:val="20"/>
          </w:rPr>
        </w:r>
        <w:r w:rsidR="00501BA1" w:rsidRPr="00E1648A">
          <w:rPr>
            <w:noProof/>
            <w:webHidden/>
            <w:sz w:val="20"/>
            <w:szCs w:val="20"/>
          </w:rPr>
          <w:fldChar w:fldCharType="separate"/>
        </w:r>
        <w:r w:rsidR="003F6B82">
          <w:rPr>
            <w:noProof/>
            <w:webHidden/>
            <w:sz w:val="20"/>
            <w:szCs w:val="20"/>
          </w:rPr>
          <w:t>8</w:t>
        </w:r>
        <w:r w:rsidR="00501BA1" w:rsidRPr="00E1648A">
          <w:rPr>
            <w:noProof/>
            <w:webHidden/>
            <w:sz w:val="20"/>
            <w:szCs w:val="20"/>
          </w:rPr>
          <w:fldChar w:fldCharType="end"/>
        </w:r>
      </w:hyperlink>
    </w:p>
    <w:p w:rsidR="00501BA1" w:rsidRPr="00E1648A" w:rsidRDefault="00025CC2">
      <w:pPr>
        <w:pStyle w:val="TOC2"/>
        <w:tabs>
          <w:tab w:val="right" w:leader="dot" w:pos="10070"/>
        </w:tabs>
        <w:rPr>
          <w:noProof/>
          <w:sz w:val="20"/>
          <w:szCs w:val="20"/>
          <w:lang w:val="en-GB" w:eastAsia="en-GB"/>
        </w:rPr>
      </w:pPr>
      <w:hyperlink w:anchor="_Toc379218215" w:history="1">
        <w:r w:rsidR="00501BA1" w:rsidRPr="00E1648A">
          <w:rPr>
            <w:rStyle w:val="Hyperlink"/>
            <w:noProof/>
            <w:sz w:val="20"/>
            <w:szCs w:val="20"/>
          </w:rPr>
          <w:t>Aiguebelette Training Camp</w:t>
        </w:r>
        <w:r w:rsidR="00501BA1" w:rsidRPr="00E1648A">
          <w:rPr>
            <w:noProof/>
            <w:webHidden/>
            <w:sz w:val="20"/>
            <w:szCs w:val="20"/>
          </w:rPr>
          <w:tab/>
        </w:r>
        <w:r w:rsidR="00501BA1" w:rsidRPr="00E1648A">
          <w:rPr>
            <w:noProof/>
            <w:webHidden/>
            <w:sz w:val="20"/>
            <w:szCs w:val="20"/>
          </w:rPr>
          <w:fldChar w:fldCharType="begin"/>
        </w:r>
        <w:r w:rsidR="00501BA1" w:rsidRPr="00E1648A">
          <w:rPr>
            <w:noProof/>
            <w:webHidden/>
            <w:sz w:val="20"/>
            <w:szCs w:val="20"/>
          </w:rPr>
          <w:instrText xml:space="preserve"> PAGEREF _Toc379218215 \h </w:instrText>
        </w:r>
        <w:r w:rsidR="00501BA1" w:rsidRPr="00E1648A">
          <w:rPr>
            <w:noProof/>
            <w:webHidden/>
            <w:sz w:val="20"/>
            <w:szCs w:val="20"/>
          </w:rPr>
        </w:r>
        <w:r w:rsidR="00501BA1" w:rsidRPr="00E1648A">
          <w:rPr>
            <w:noProof/>
            <w:webHidden/>
            <w:sz w:val="20"/>
            <w:szCs w:val="20"/>
          </w:rPr>
          <w:fldChar w:fldCharType="separate"/>
        </w:r>
        <w:r w:rsidR="003F6B82">
          <w:rPr>
            <w:noProof/>
            <w:webHidden/>
            <w:sz w:val="20"/>
            <w:szCs w:val="20"/>
          </w:rPr>
          <w:t>9</w:t>
        </w:r>
        <w:r w:rsidR="00501BA1" w:rsidRPr="00E1648A">
          <w:rPr>
            <w:noProof/>
            <w:webHidden/>
            <w:sz w:val="20"/>
            <w:szCs w:val="20"/>
          </w:rPr>
          <w:fldChar w:fldCharType="end"/>
        </w:r>
      </w:hyperlink>
    </w:p>
    <w:p w:rsidR="00501BA1" w:rsidRPr="00E1648A" w:rsidRDefault="00025CC2">
      <w:pPr>
        <w:pStyle w:val="TOC1"/>
        <w:tabs>
          <w:tab w:val="right" w:leader="dot" w:pos="10070"/>
        </w:tabs>
        <w:rPr>
          <w:noProof/>
          <w:sz w:val="20"/>
          <w:szCs w:val="20"/>
          <w:lang w:val="en-GB" w:eastAsia="en-GB"/>
        </w:rPr>
      </w:pPr>
      <w:hyperlink w:anchor="_Toc379218216" w:history="1">
        <w:r w:rsidR="00501BA1" w:rsidRPr="00E1648A">
          <w:rPr>
            <w:rStyle w:val="Hyperlink"/>
            <w:noProof/>
            <w:sz w:val="20"/>
            <w:szCs w:val="20"/>
          </w:rPr>
          <w:t>Financial Overview:</w:t>
        </w:r>
        <w:r w:rsidR="00501BA1" w:rsidRPr="00E1648A">
          <w:rPr>
            <w:noProof/>
            <w:webHidden/>
            <w:sz w:val="20"/>
            <w:szCs w:val="20"/>
          </w:rPr>
          <w:tab/>
        </w:r>
        <w:r w:rsidR="00501BA1" w:rsidRPr="00E1648A">
          <w:rPr>
            <w:noProof/>
            <w:webHidden/>
            <w:sz w:val="20"/>
            <w:szCs w:val="20"/>
          </w:rPr>
          <w:fldChar w:fldCharType="begin"/>
        </w:r>
        <w:r w:rsidR="00501BA1" w:rsidRPr="00E1648A">
          <w:rPr>
            <w:noProof/>
            <w:webHidden/>
            <w:sz w:val="20"/>
            <w:szCs w:val="20"/>
          </w:rPr>
          <w:instrText xml:space="preserve"> PAGEREF _Toc379218216 \h </w:instrText>
        </w:r>
        <w:r w:rsidR="00501BA1" w:rsidRPr="00E1648A">
          <w:rPr>
            <w:noProof/>
            <w:webHidden/>
            <w:sz w:val="20"/>
            <w:szCs w:val="20"/>
          </w:rPr>
        </w:r>
        <w:r w:rsidR="00501BA1" w:rsidRPr="00E1648A">
          <w:rPr>
            <w:noProof/>
            <w:webHidden/>
            <w:sz w:val="20"/>
            <w:szCs w:val="20"/>
          </w:rPr>
          <w:fldChar w:fldCharType="separate"/>
        </w:r>
        <w:r w:rsidR="003F6B82">
          <w:rPr>
            <w:noProof/>
            <w:webHidden/>
            <w:sz w:val="20"/>
            <w:szCs w:val="20"/>
          </w:rPr>
          <w:t>10</w:t>
        </w:r>
        <w:r w:rsidR="00501BA1" w:rsidRPr="00E1648A">
          <w:rPr>
            <w:noProof/>
            <w:webHidden/>
            <w:sz w:val="20"/>
            <w:szCs w:val="20"/>
          </w:rPr>
          <w:fldChar w:fldCharType="end"/>
        </w:r>
      </w:hyperlink>
    </w:p>
    <w:p w:rsidR="00501BA1" w:rsidRPr="00E1648A" w:rsidRDefault="00025CC2">
      <w:pPr>
        <w:pStyle w:val="TOC2"/>
        <w:tabs>
          <w:tab w:val="right" w:leader="dot" w:pos="10070"/>
        </w:tabs>
        <w:rPr>
          <w:noProof/>
          <w:sz w:val="20"/>
          <w:szCs w:val="20"/>
          <w:lang w:val="en-GB" w:eastAsia="en-GB"/>
        </w:rPr>
      </w:pPr>
      <w:hyperlink w:anchor="_Toc379218217" w:history="1">
        <w:r w:rsidR="00501BA1" w:rsidRPr="00E1648A">
          <w:rPr>
            <w:rStyle w:val="Hyperlink"/>
            <w:noProof/>
            <w:sz w:val="20"/>
            <w:szCs w:val="20"/>
          </w:rPr>
          <w:t>Current account</w:t>
        </w:r>
        <w:r w:rsidR="00501BA1" w:rsidRPr="00E1648A">
          <w:rPr>
            <w:noProof/>
            <w:webHidden/>
            <w:sz w:val="20"/>
            <w:szCs w:val="20"/>
          </w:rPr>
          <w:tab/>
        </w:r>
        <w:r w:rsidR="00501BA1" w:rsidRPr="00E1648A">
          <w:rPr>
            <w:noProof/>
            <w:webHidden/>
            <w:sz w:val="20"/>
            <w:szCs w:val="20"/>
          </w:rPr>
          <w:fldChar w:fldCharType="begin"/>
        </w:r>
        <w:r w:rsidR="00501BA1" w:rsidRPr="00E1648A">
          <w:rPr>
            <w:noProof/>
            <w:webHidden/>
            <w:sz w:val="20"/>
            <w:szCs w:val="20"/>
          </w:rPr>
          <w:instrText xml:space="preserve"> PAGEREF _Toc379218217 \h </w:instrText>
        </w:r>
        <w:r w:rsidR="00501BA1" w:rsidRPr="00E1648A">
          <w:rPr>
            <w:noProof/>
            <w:webHidden/>
            <w:sz w:val="20"/>
            <w:szCs w:val="20"/>
          </w:rPr>
        </w:r>
        <w:r w:rsidR="00501BA1" w:rsidRPr="00E1648A">
          <w:rPr>
            <w:noProof/>
            <w:webHidden/>
            <w:sz w:val="20"/>
            <w:szCs w:val="20"/>
          </w:rPr>
          <w:fldChar w:fldCharType="separate"/>
        </w:r>
        <w:r w:rsidR="003F6B82">
          <w:rPr>
            <w:noProof/>
            <w:webHidden/>
            <w:sz w:val="20"/>
            <w:szCs w:val="20"/>
          </w:rPr>
          <w:t>10</w:t>
        </w:r>
        <w:r w:rsidR="00501BA1" w:rsidRPr="00E1648A">
          <w:rPr>
            <w:noProof/>
            <w:webHidden/>
            <w:sz w:val="20"/>
            <w:szCs w:val="20"/>
          </w:rPr>
          <w:fldChar w:fldCharType="end"/>
        </w:r>
      </w:hyperlink>
    </w:p>
    <w:p w:rsidR="00501BA1" w:rsidRPr="00E1648A" w:rsidRDefault="00025CC2">
      <w:pPr>
        <w:pStyle w:val="TOC2"/>
        <w:tabs>
          <w:tab w:val="right" w:leader="dot" w:pos="10070"/>
        </w:tabs>
        <w:rPr>
          <w:noProof/>
          <w:sz w:val="20"/>
          <w:szCs w:val="20"/>
          <w:lang w:val="en-GB" w:eastAsia="en-GB"/>
        </w:rPr>
      </w:pPr>
      <w:hyperlink w:anchor="_Toc379218218" w:history="1">
        <w:r w:rsidR="00501BA1" w:rsidRPr="00E1648A">
          <w:rPr>
            <w:rStyle w:val="Hyperlink"/>
            <w:noProof/>
            <w:sz w:val="20"/>
            <w:szCs w:val="20"/>
          </w:rPr>
          <w:t>Capital account</w:t>
        </w:r>
        <w:r w:rsidR="00501BA1" w:rsidRPr="00E1648A">
          <w:rPr>
            <w:noProof/>
            <w:webHidden/>
            <w:sz w:val="20"/>
            <w:szCs w:val="20"/>
          </w:rPr>
          <w:tab/>
        </w:r>
        <w:r w:rsidR="00501BA1" w:rsidRPr="00E1648A">
          <w:rPr>
            <w:noProof/>
            <w:webHidden/>
            <w:sz w:val="20"/>
            <w:szCs w:val="20"/>
          </w:rPr>
          <w:fldChar w:fldCharType="begin"/>
        </w:r>
        <w:r w:rsidR="00501BA1" w:rsidRPr="00E1648A">
          <w:rPr>
            <w:noProof/>
            <w:webHidden/>
            <w:sz w:val="20"/>
            <w:szCs w:val="20"/>
          </w:rPr>
          <w:instrText xml:space="preserve"> PAGEREF _Toc379218218 \h </w:instrText>
        </w:r>
        <w:r w:rsidR="00501BA1" w:rsidRPr="00E1648A">
          <w:rPr>
            <w:noProof/>
            <w:webHidden/>
            <w:sz w:val="20"/>
            <w:szCs w:val="20"/>
          </w:rPr>
        </w:r>
        <w:r w:rsidR="00501BA1" w:rsidRPr="00E1648A">
          <w:rPr>
            <w:noProof/>
            <w:webHidden/>
            <w:sz w:val="20"/>
            <w:szCs w:val="20"/>
          </w:rPr>
          <w:fldChar w:fldCharType="separate"/>
        </w:r>
        <w:r w:rsidR="003F6B82">
          <w:rPr>
            <w:noProof/>
            <w:webHidden/>
            <w:sz w:val="20"/>
            <w:szCs w:val="20"/>
          </w:rPr>
          <w:t>10</w:t>
        </w:r>
        <w:r w:rsidR="00501BA1" w:rsidRPr="00E1648A">
          <w:rPr>
            <w:noProof/>
            <w:webHidden/>
            <w:sz w:val="20"/>
            <w:szCs w:val="20"/>
          </w:rPr>
          <w:fldChar w:fldCharType="end"/>
        </w:r>
      </w:hyperlink>
    </w:p>
    <w:p w:rsidR="00501BA1" w:rsidRPr="00E1648A" w:rsidRDefault="00025CC2">
      <w:pPr>
        <w:pStyle w:val="TOC1"/>
        <w:tabs>
          <w:tab w:val="right" w:leader="dot" w:pos="10070"/>
        </w:tabs>
        <w:rPr>
          <w:noProof/>
          <w:sz w:val="20"/>
          <w:szCs w:val="20"/>
          <w:lang w:val="en-GB" w:eastAsia="en-GB"/>
        </w:rPr>
      </w:pPr>
      <w:hyperlink w:anchor="_Toc379218219" w:history="1">
        <w:r w:rsidR="00501BA1" w:rsidRPr="00E1648A">
          <w:rPr>
            <w:rStyle w:val="Hyperlink"/>
            <w:noProof/>
            <w:sz w:val="20"/>
            <w:szCs w:val="20"/>
          </w:rPr>
          <w:t>Current account:</w:t>
        </w:r>
        <w:r w:rsidR="00501BA1" w:rsidRPr="00E1648A">
          <w:rPr>
            <w:noProof/>
            <w:webHidden/>
            <w:sz w:val="20"/>
            <w:szCs w:val="20"/>
          </w:rPr>
          <w:tab/>
        </w:r>
        <w:r w:rsidR="00501BA1" w:rsidRPr="00E1648A">
          <w:rPr>
            <w:noProof/>
            <w:webHidden/>
            <w:sz w:val="20"/>
            <w:szCs w:val="20"/>
          </w:rPr>
          <w:fldChar w:fldCharType="begin"/>
        </w:r>
        <w:r w:rsidR="00501BA1" w:rsidRPr="00E1648A">
          <w:rPr>
            <w:noProof/>
            <w:webHidden/>
            <w:sz w:val="20"/>
            <w:szCs w:val="20"/>
          </w:rPr>
          <w:instrText xml:space="preserve"> PAGEREF _Toc379218219 \h </w:instrText>
        </w:r>
        <w:r w:rsidR="00501BA1" w:rsidRPr="00E1648A">
          <w:rPr>
            <w:noProof/>
            <w:webHidden/>
            <w:sz w:val="20"/>
            <w:szCs w:val="20"/>
          </w:rPr>
        </w:r>
        <w:r w:rsidR="00501BA1" w:rsidRPr="00E1648A">
          <w:rPr>
            <w:noProof/>
            <w:webHidden/>
            <w:sz w:val="20"/>
            <w:szCs w:val="20"/>
          </w:rPr>
          <w:fldChar w:fldCharType="separate"/>
        </w:r>
        <w:r w:rsidR="003F6B82">
          <w:rPr>
            <w:noProof/>
            <w:webHidden/>
            <w:sz w:val="20"/>
            <w:szCs w:val="20"/>
          </w:rPr>
          <w:t>11</w:t>
        </w:r>
        <w:r w:rsidR="00501BA1" w:rsidRPr="00E1648A">
          <w:rPr>
            <w:noProof/>
            <w:webHidden/>
            <w:sz w:val="20"/>
            <w:szCs w:val="20"/>
          </w:rPr>
          <w:fldChar w:fldCharType="end"/>
        </w:r>
      </w:hyperlink>
    </w:p>
    <w:p w:rsidR="00501BA1" w:rsidRPr="00E1648A" w:rsidRDefault="00025CC2">
      <w:pPr>
        <w:pStyle w:val="TOC2"/>
        <w:tabs>
          <w:tab w:val="right" w:leader="dot" w:pos="10070"/>
        </w:tabs>
        <w:rPr>
          <w:noProof/>
          <w:sz w:val="20"/>
          <w:szCs w:val="20"/>
          <w:lang w:val="en-GB" w:eastAsia="en-GB"/>
        </w:rPr>
      </w:pPr>
      <w:hyperlink w:anchor="_Toc379218220" w:history="1">
        <w:r w:rsidR="00501BA1" w:rsidRPr="00E1648A">
          <w:rPr>
            <w:rStyle w:val="Hyperlink"/>
            <w:noProof/>
            <w:sz w:val="20"/>
            <w:szCs w:val="20"/>
          </w:rPr>
          <w:t>Major Changes from previous year:</w:t>
        </w:r>
        <w:r w:rsidR="00501BA1" w:rsidRPr="00E1648A">
          <w:rPr>
            <w:noProof/>
            <w:webHidden/>
            <w:sz w:val="20"/>
            <w:szCs w:val="20"/>
          </w:rPr>
          <w:tab/>
        </w:r>
        <w:r w:rsidR="00501BA1" w:rsidRPr="00E1648A">
          <w:rPr>
            <w:noProof/>
            <w:webHidden/>
            <w:sz w:val="20"/>
            <w:szCs w:val="20"/>
          </w:rPr>
          <w:fldChar w:fldCharType="begin"/>
        </w:r>
        <w:r w:rsidR="00501BA1" w:rsidRPr="00E1648A">
          <w:rPr>
            <w:noProof/>
            <w:webHidden/>
            <w:sz w:val="20"/>
            <w:szCs w:val="20"/>
          </w:rPr>
          <w:instrText xml:space="preserve"> PAGEREF _Toc379218220 \h </w:instrText>
        </w:r>
        <w:r w:rsidR="00501BA1" w:rsidRPr="00E1648A">
          <w:rPr>
            <w:noProof/>
            <w:webHidden/>
            <w:sz w:val="20"/>
            <w:szCs w:val="20"/>
          </w:rPr>
        </w:r>
        <w:r w:rsidR="00501BA1" w:rsidRPr="00E1648A">
          <w:rPr>
            <w:noProof/>
            <w:webHidden/>
            <w:sz w:val="20"/>
            <w:szCs w:val="20"/>
          </w:rPr>
          <w:fldChar w:fldCharType="separate"/>
        </w:r>
        <w:r w:rsidR="003F6B82">
          <w:rPr>
            <w:noProof/>
            <w:webHidden/>
            <w:sz w:val="20"/>
            <w:szCs w:val="20"/>
          </w:rPr>
          <w:t>12</w:t>
        </w:r>
        <w:r w:rsidR="00501BA1" w:rsidRPr="00E1648A">
          <w:rPr>
            <w:noProof/>
            <w:webHidden/>
            <w:sz w:val="20"/>
            <w:szCs w:val="20"/>
          </w:rPr>
          <w:fldChar w:fldCharType="end"/>
        </w:r>
      </w:hyperlink>
    </w:p>
    <w:p w:rsidR="00501BA1" w:rsidRPr="00E1648A" w:rsidRDefault="00025CC2">
      <w:pPr>
        <w:pStyle w:val="TOC1"/>
        <w:tabs>
          <w:tab w:val="right" w:leader="dot" w:pos="10070"/>
        </w:tabs>
        <w:rPr>
          <w:noProof/>
          <w:sz w:val="20"/>
          <w:szCs w:val="20"/>
          <w:lang w:val="en-GB" w:eastAsia="en-GB"/>
        </w:rPr>
      </w:pPr>
      <w:hyperlink w:anchor="_Toc379218221" w:history="1">
        <w:r w:rsidR="00501BA1" w:rsidRPr="00E1648A">
          <w:rPr>
            <w:rStyle w:val="Hyperlink"/>
            <w:noProof/>
            <w:sz w:val="20"/>
            <w:szCs w:val="20"/>
          </w:rPr>
          <w:t>Appendix to current account:</w:t>
        </w:r>
        <w:r w:rsidR="00501BA1" w:rsidRPr="00E1648A">
          <w:rPr>
            <w:noProof/>
            <w:webHidden/>
            <w:sz w:val="20"/>
            <w:szCs w:val="20"/>
          </w:rPr>
          <w:tab/>
        </w:r>
        <w:r w:rsidR="00501BA1" w:rsidRPr="00E1648A">
          <w:rPr>
            <w:noProof/>
            <w:webHidden/>
            <w:sz w:val="20"/>
            <w:szCs w:val="20"/>
          </w:rPr>
          <w:fldChar w:fldCharType="begin"/>
        </w:r>
        <w:r w:rsidR="00501BA1" w:rsidRPr="00E1648A">
          <w:rPr>
            <w:noProof/>
            <w:webHidden/>
            <w:sz w:val="20"/>
            <w:szCs w:val="20"/>
          </w:rPr>
          <w:instrText xml:space="preserve"> PAGEREF _Toc379218221 \h </w:instrText>
        </w:r>
        <w:r w:rsidR="00501BA1" w:rsidRPr="00E1648A">
          <w:rPr>
            <w:noProof/>
            <w:webHidden/>
            <w:sz w:val="20"/>
            <w:szCs w:val="20"/>
          </w:rPr>
        </w:r>
        <w:r w:rsidR="00501BA1" w:rsidRPr="00E1648A">
          <w:rPr>
            <w:noProof/>
            <w:webHidden/>
            <w:sz w:val="20"/>
            <w:szCs w:val="20"/>
          </w:rPr>
          <w:fldChar w:fldCharType="separate"/>
        </w:r>
        <w:r w:rsidR="003F6B82">
          <w:rPr>
            <w:noProof/>
            <w:webHidden/>
            <w:sz w:val="20"/>
            <w:szCs w:val="20"/>
          </w:rPr>
          <w:t>13</w:t>
        </w:r>
        <w:r w:rsidR="00501BA1" w:rsidRPr="00E1648A">
          <w:rPr>
            <w:noProof/>
            <w:webHidden/>
            <w:sz w:val="20"/>
            <w:szCs w:val="20"/>
          </w:rPr>
          <w:fldChar w:fldCharType="end"/>
        </w:r>
      </w:hyperlink>
    </w:p>
    <w:p w:rsidR="00501BA1" w:rsidRPr="00E1648A" w:rsidRDefault="00025CC2">
      <w:pPr>
        <w:pStyle w:val="TOC2"/>
        <w:tabs>
          <w:tab w:val="right" w:leader="dot" w:pos="10070"/>
        </w:tabs>
        <w:rPr>
          <w:noProof/>
          <w:sz w:val="20"/>
          <w:szCs w:val="20"/>
          <w:lang w:val="en-GB" w:eastAsia="en-GB"/>
        </w:rPr>
      </w:pPr>
      <w:hyperlink w:anchor="_Toc379218222" w:history="1">
        <w:r w:rsidR="00501BA1" w:rsidRPr="00E1648A">
          <w:rPr>
            <w:rStyle w:val="Hyperlink"/>
            <w:noProof/>
            <w:sz w:val="20"/>
            <w:szCs w:val="20"/>
          </w:rPr>
          <w:t>Details of Income items</w:t>
        </w:r>
        <w:r w:rsidR="00501BA1" w:rsidRPr="00E1648A">
          <w:rPr>
            <w:noProof/>
            <w:webHidden/>
            <w:sz w:val="20"/>
            <w:szCs w:val="20"/>
          </w:rPr>
          <w:tab/>
        </w:r>
        <w:r w:rsidR="00501BA1" w:rsidRPr="00E1648A">
          <w:rPr>
            <w:noProof/>
            <w:webHidden/>
            <w:sz w:val="20"/>
            <w:szCs w:val="20"/>
          </w:rPr>
          <w:fldChar w:fldCharType="begin"/>
        </w:r>
        <w:r w:rsidR="00501BA1" w:rsidRPr="00E1648A">
          <w:rPr>
            <w:noProof/>
            <w:webHidden/>
            <w:sz w:val="20"/>
            <w:szCs w:val="20"/>
          </w:rPr>
          <w:instrText xml:space="preserve"> PAGEREF _Toc379218222 \h </w:instrText>
        </w:r>
        <w:r w:rsidR="00501BA1" w:rsidRPr="00E1648A">
          <w:rPr>
            <w:noProof/>
            <w:webHidden/>
            <w:sz w:val="20"/>
            <w:szCs w:val="20"/>
          </w:rPr>
        </w:r>
        <w:r w:rsidR="00501BA1" w:rsidRPr="00E1648A">
          <w:rPr>
            <w:noProof/>
            <w:webHidden/>
            <w:sz w:val="20"/>
            <w:szCs w:val="20"/>
          </w:rPr>
          <w:fldChar w:fldCharType="separate"/>
        </w:r>
        <w:r w:rsidR="003F6B82">
          <w:rPr>
            <w:noProof/>
            <w:webHidden/>
            <w:sz w:val="20"/>
            <w:szCs w:val="20"/>
          </w:rPr>
          <w:t>13</w:t>
        </w:r>
        <w:r w:rsidR="00501BA1" w:rsidRPr="00E1648A">
          <w:rPr>
            <w:noProof/>
            <w:webHidden/>
            <w:sz w:val="20"/>
            <w:szCs w:val="20"/>
          </w:rPr>
          <w:fldChar w:fldCharType="end"/>
        </w:r>
      </w:hyperlink>
    </w:p>
    <w:p w:rsidR="00501BA1" w:rsidRPr="00E1648A" w:rsidRDefault="00025CC2">
      <w:pPr>
        <w:pStyle w:val="TOC2"/>
        <w:tabs>
          <w:tab w:val="right" w:leader="dot" w:pos="10070"/>
        </w:tabs>
        <w:rPr>
          <w:noProof/>
          <w:sz w:val="20"/>
          <w:szCs w:val="20"/>
          <w:lang w:val="en-GB" w:eastAsia="en-GB"/>
        </w:rPr>
      </w:pPr>
      <w:hyperlink w:anchor="_Toc379218223" w:history="1">
        <w:r w:rsidR="00501BA1" w:rsidRPr="00E1648A">
          <w:rPr>
            <w:rStyle w:val="Hyperlink"/>
            <w:noProof/>
            <w:sz w:val="20"/>
            <w:szCs w:val="20"/>
          </w:rPr>
          <w:t>Details of expenditure items</w:t>
        </w:r>
        <w:r w:rsidR="00501BA1" w:rsidRPr="00E1648A">
          <w:rPr>
            <w:noProof/>
            <w:webHidden/>
            <w:sz w:val="20"/>
            <w:szCs w:val="20"/>
          </w:rPr>
          <w:tab/>
        </w:r>
        <w:r w:rsidR="00501BA1" w:rsidRPr="00E1648A">
          <w:rPr>
            <w:noProof/>
            <w:webHidden/>
            <w:sz w:val="20"/>
            <w:szCs w:val="20"/>
          </w:rPr>
          <w:fldChar w:fldCharType="begin"/>
        </w:r>
        <w:r w:rsidR="00501BA1" w:rsidRPr="00E1648A">
          <w:rPr>
            <w:noProof/>
            <w:webHidden/>
            <w:sz w:val="20"/>
            <w:szCs w:val="20"/>
          </w:rPr>
          <w:instrText xml:space="preserve"> PAGEREF _Toc379218223 \h </w:instrText>
        </w:r>
        <w:r w:rsidR="00501BA1" w:rsidRPr="00E1648A">
          <w:rPr>
            <w:noProof/>
            <w:webHidden/>
            <w:sz w:val="20"/>
            <w:szCs w:val="20"/>
          </w:rPr>
        </w:r>
        <w:r w:rsidR="00501BA1" w:rsidRPr="00E1648A">
          <w:rPr>
            <w:noProof/>
            <w:webHidden/>
            <w:sz w:val="20"/>
            <w:szCs w:val="20"/>
          </w:rPr>
          <w:fldChar w:fldCharType="separate"/>
        </w:r>
        <w:r w:rsidR="003F6B82">
          <w:rPr>
            <w:noProof/>
            <w:webHidden/>
            <w:sz w:val="20"/>
            <w:szCs w:val="20"/>
          </w:rPr>
          <w:t>13</w:t>
        </w:r>
        <w:r w:rsidR="00501BA1" w:rsidRPr="00E1648A">
          <w:rPr>
            <w:noProof/>
            <w:webHidden/>
            <w:sz w:val="20"/>
            <w:szCs w:val="20"/>
          </w:rPr>
          <w:fldChar w:fldCharType="end"/>
        </w:r>
      </w:hyperlink>
    </w:p>
    <w:p w:rsidR="00501BA1" w:rsidRPr="00E1648A" w:rsidRDefault="00025CC2">
      <w:pPr>
        <w:pStyle w:val="TOC1"/>
        <w:tabs>
          <w:tab w:val="right" w:leader="dot" w:pos="10070"/>
        </w:tabs>
        <w:rPr>
          <w:noProof/>
          <w:sz w:val="20"/>
          <w:szCs w:val="20"/>
          <w:lang w:val="en-GB" w:eastAsia="en-GB"/>
        </w:rPr>
      </w:pPr>
      <w:hyperlink w:anchor="_Toc379218224" w:history="1">
        <w:r w:rsidR="00501BA1" w:rsidRPr="00E1648A">
          <w:rPr>
            <w:rStyle w:val="Hyperlink"/>
            <w:noProof/>
            <w:sz w:val="20"/>
            <w:szCs w:val="20"/>
          </w:rPr>
          <w:t>Capital Account:</w:t>
        </w:r>
        <w:r w:rsidR="00501BA1" w:rsidRPr="00E1648A">
          <w:rPr>
            <w:noProof/>
            <w:webHidden/>
            <w:sz w:val="20"/>
            <w:szCs w:val="20"/>
          </w:rPr>
          <w:tab/>
        </w:r>
        <w:r w:rsidR="00501BA1" w:rsidRPr="00E1648A">
          <w:rPr>
            <w:noProof/>
            <w:webHidden/>
            <w:sz w:val="20"/>
            <w:szCs w:val="20"/>
          </w:rPr>
          <w:fldChar w:fldCharType="begin"/>
        </w:r>
        <w:r w:rsidR="00501BA1" w:rsidRPr="00E1648A">
          <w:rPr>
            <w:noProof/>
            <w:webHidden/>
            <w:sz w:val="20"/>
            <w:szCs w:val="20"/>
          </w:rPr>
          <w:instrText xml:space="preserve"> PAGEREF _Toc379218224 \h </w:instrText>
        </w:r>
        <w:r w:rsidR="00501BA1" w:rsidRPr="00E1648A">
          <w:rPr>
            <w:noProof/>
            <w:webHidden/>
            <w:sz w:val="20"/>
            <w:szCs w:val="20"/>
          </w:rPr>
        </w:r>
        <w:r w:rsidR="00501BA1" w:rsidRPr="00E1648A">
          <w:rPr>
            <w:noProof/>
            <w:webHidden/>
            <w:sz w:val="20"/>
            <w:szCs w:val="20"/>
          </w:rPr>
          <w:fldChar w:fldCharType="separate"/>
        </w:r>
        <w:r w:rsidR="003F6B82">
          <w:rPr>
            <w:noProof/>
            <w:webHidden/>
            <w:sz w:val="20"/>
            <w:szCs w:val="20"/>
          </w:rPr>
          <w:t>17</w:t>
        </w:r>
        <w:r w:rsidR="00501BA1" w:rsidRPr="00E1648A">
          <w:rPr>
            <w:noProof/>
            <w:webHidden/>
            <w:sz w:val="20"/>
            <w:szCs w:val="20"/>
          </w:rPr>
          <w:fldChar w:fldCharType="end"/>
        </w:r>
      </w:hyperlink>
    </w:p>
    <w:p w:rsidR="00501BA1" w:rsidRPr="00E1648A" w:rsidRDefault="00025CC2">
      <w:pPr>
        <w:pStyle w:val="TOC2"/>
        <w:tabs>
          <w:tab w:val="right" w:leader="dot" w:pos="10070"/>
        </w:tabs>
        <w:rPr>
          <w:noProof/>
          <w:sz w:val="20"/>
          <w:szCs w:val="20"/>
          <w:lang w:val="en-GB" w:eastAsia="en-GB"/>
        </w:rPr>
      </w:pPr>
      <w:hyperlink w:anchor="_Toc379218225" w:history="1">
        <w:r w:rsidR="00501BA1" w:rsidRPr="00E1648A">
          <w:rPr>
            <w:rStyle w:val="Hyperlink"/>
            <w:noProof/>
            <w:sz w:val="20"/>
            <w:szCs w:val="20"/>
          </w:rPr>
          <w:t>Major Changes from previous year:</w:t>
        </w:r>
        <w:r w:rsidR="00501BA1" w:rsidRPr="00E1648A">
          <w:rPr>
            <w:noProof/>
            <w:webHidden/>
            <w:sz w:val="20"/>
            <w:szCs w:val="20"/>
          </w:rPr>
          <w:tab/>
        </w:r>
        <w:r w:rsidR="00501BA1" w:rsidRPr="00E1648A">
          <w:rPr>
            <w:noProof/>
            <w:webHidden/>
            <w:sz w:val="20"/>
            <w:szCs w:val="20"/>
          </w:rPr>
          <w:fldChar w:fldCharType="begin"/>
        </w:r>
        <w:r w:rsidR="00501BA1" w:rsidRPr="00E1648A">
          <w:rPr>
            <w:noProof/>
            <w:webHidden/>
            <w:sz w:val="20"/>
            <w:szCs w:val="20"/>
          </w:rPr>
          <w:instrText xml:space="preserve"> PAGEREF _Toc379218225 \h </w:instrText>
        </w:r>
        <w:r w:rsidR="00501BA1" w:rsidRPr="00E1648A">
          <w:rPr>
            <w:noProof/>
            <w:webHidden/>
            <w:sz w:val="20"/>
            <w:szCs w:val="20"/>
          </w:rPr>
        </w:r>
        <w:r w:rsidR="00501BA1" w:rsidRPr="00E1648A">
          <w:rPr>
            <w:noProof/>
            <w:webHidden/>
            <w:sz w:val="20"/>
            <w:szCs w:val="20"/>
          </w:rPr>
          <w:fldChar w:fldCharType="separate"/>
        </w:r>
        <w:r w:rsidR="003F6B82">
          <w:rPr>
            <w:noProof/>
            <w:webHidden/>
            <w:sz w:val="20"/>
            <w:szCs w:val="20"/>
          </w:rPr>
          <w:t>17</w:t>
        </w:r>
        <w:r w:rsidR="00501BA1" w:rsidRPr="00E1648A">
          <w:rPr>
            <w:noProof/>
            <w:webHidden/>
            <w:sz w:val="20"/>
            <w:szCs w:val="20"/>
          </w:rPr>
          <w:fldChar w:fldCharType="end"/>
        </w:r>
      </w:hyperlink>
    </w:p>
    <w:p w:rsidR="00501BA1" w:rsidRPr="00E1648A" w:rsidRDefault="00025CC2">
      <w:pPr>
        <w:pStyle w:val="TOC2"/>
        <w:tabs>
          <w:tab w:val="right" w:leader="dot" w:pos="10070"/>
        </w:tabs>
        <w:rPr>
          <w:noProof/>
          <w:sz w:val="20"/>
          <w:szCs w:val="20"/>
          <w:lang w:val="en-GB" w:eastAsia="en-GB"/>
        </w:rPr>
      </w:pPr>
      <w:hyperlink w:anchor="_Toc379218226" w:history="1">
        <w:r w:rsidR="00501BA1" w:rsidRPr="00E1648A">
          <w:rPr>
            <w:rStyle w:val="Hyperlink"/>
            <w:noProof/>
            <w:sz w:val="20"/>
            <w:szCs w:val="20"/>
          </w:rPr>
          <w:t>Appendix to Capital account:</w:t>
        </w:r>
        <w:r w:rsidR="00501BA1" w:rsidRPr="00E1648A">
          <w:rPr>
            <w:noProof/>
            <w:webHidden/>
            <w:sz w:val="20"/>
            <w:szCs w:val="20"/>
          </w:rPr>
          <w:tab/>
        </w:r>
        <w:r w:rsidR="00501BA1" w:rsidRPr="00E1648A">
          <w:rPr>
            <w:noProof/>
            <w:webHidden/>
            <w:sz w:val="20"/>
            <w:szCs w:val="20"/>
          </w:rPr>
          <w:fldChar w:fldCharType="begin"/>
        </w:r>
        <w:r w:rsidR="00501BA1" w:rsidRPr="00E1648A">
          <w:rPr>
            <w:noProof/>
            <w:webHidden/>
            <w:sz w:val="20"/>
            <w:szCs w:val="20"/>
          </w:rPr>
          <w:instrText xml:space="preserve"> PAGEREF _Toc379218226 \h </w:instrText>
        </w:r>
        <w:r w:rsidR="00501BA1" w:rsidRPr="00E1648A">
          <w:rPr>
            <w:noProof/>
            <w:webHidden/>
            <w:sz w:val="20"/>
            <w:szCs w:val="20"/>
          </w:rPr>
        </w:r>
        <w:r w:rsidR="00501BA1" w:rsidRPr="00E1648A">
          <w:rPr>
            <w:noProof/>
            <w:webHidden/>
            <w:sz w:val="20"/>
            <w:szCs w:val="20"/>
          </w:rPr>
          <w:fldChar w:fldCharType="separate"/>
        </w:r>
        <w:r w:rsidR="003F6B82">
          <w:rPr>
            <w:noProof/>
            <w:webHidden/>
            <w:sz w:val="20"/>
            <w:szCs w:val="20"/>
          </w:rPr>
          <w:t>18</w:t>
        </w:r>
        <w:r w:rsidR="00501BA1" w:rsidRPr="00E1648A">
          <w:rPr>
            <w:noProof/>
            <w:webHidden/>
            <w:sz w:val="20"/>
            <w:szCs w:val="20"/>
          </w:rPr>
          <w:fldChar w:fldCharType="end"/>
        </w:r>
      </w:hyperlink>
    </w:p>
    <w:p w:rsidR="00501BA1" w:rsidRPr="00E1648A" w:rsidRDefault="00025CC2">
      <w:pPr>
        <w:pStyle w:val="TOC2"/>
        <w:tabs>
          <w:tab w:val="right" w:leader="dot" w:pos="10070"/>
        </w:tabs>
        <w:rPr>
          <w:noProof/>
          <w:sz w:val="20"/>
          <w:szCs w:val="20"/>
          <w:lang w:val="en-GB" w:eastAsia="en-GB"/>
        </w:rPr>
      </w:pPr>
      <w:hyperlink w:anchor="_Toc379218227" w:history="1">
        <w:r w:rsidR="00501BA1" w:rsidRPr="00E1648A">
          <w:rPr>
            <w:rStyle w:val="Hyperlink"/>
            <w:noProof/>
            <w:sz w:val="20"/>
            <w:szCs w:val="20"/>
          </w:rPr>
          <w:t>Details of Income items</w:t>
        </w:r>
        <w:r w:rsidR="00501BA1" w:rsidRPr="00E1648A">
          <w:rPr>
            <w:noProof/>
            <w:webHidden/>
            <w:sz w:val="20"/>
            <w:szCs w:val="20"/>
          </w:rPr>
          <w:tab/>
        </w:r>
        <w:r w:rsidR="00501BA1" w:rsidRPr="00E1648A">
          <w:rPr>
            <w:noProof/>
            <w:webHidden/>
            <w:sz w:val="20"/>
            <w:szCs w:val="20"/>
          </w:rPr>
          <w:fldChar w:fldCharType="begin"/>
        </w:r>
        <w:r w:rsidR="00501BA1" w:rsidRPr="00E1648A">
          <w:rPr>
            <w:noProof/>
            <w:webHidden/>
            <w:sz w:val="20"/>
            <w:szCs w:val="20"/>
          </w:rPr>
          <w:instrText xml:space="preserve"> PAGEREF _Toc379218227 \h </w:instrText>
        </w:r>
        <w:r w:rsidR="00501BA1" w:rsidRPr="00E1648A">
          <w:rPr>
            <w:noProof/>
            <w:webHidden/>
            <w:sz w:val="20"/>
            <w:szCs w:val="20"/>
          </w:rPr>
        </w:r>
        <w:r w:rsidR="00501BA1" w:rsidRPr="00E1648A">
          <w:rPr>
            <w:noProof/>
            <w:webHidden/>
            <w:sz w:val="20"/>
            <w:szCs w:val="20"/>
          </w:rPr>
          <w:fldChar w:fldCharType="separate"/>
        </w:r>
        <w:r w:rsidR="003F6B82">
          <w:rPr>
            <w:noProof/>
            <w:webHidden/>
            <w:sz w:val="20"/>
            <w:szCs w:val="20"/>
          </w:rPr>
          <w:t>18</w:t>
        </w:r>
        <w:r w:rsidR="00501BA1" w:rsidRPr="00E1648A">
          <w:rPr>
            <w:noProof/>
            <w:webHidden/>
            <w:sz w:val="20"/>
            <w:szCs w:val="20"/>
          </w:rPr>
          <w:fldChar w:fldCharType="end"/>
        </w:r>
      </w:hyperlink>
    </w:p>
    <w:p w:rsidR="00501BA1" w:rsidRPr="00E1648A" w:rsidRDefault="00025CC2">
      <w:pPr>
        <w:pStyle w:val="TOC2"/>
        <w:tabs>
          <w:tab w:val="right" w:leader="dot" w:pos="10070"/>
        </w:tabs>
        <w:rPr>
          <w:noProof/>
          <w:sz w:val="20"/>
          <w:szCs w:val="20"/>
          <w:lang w:val="en-GB" w:eastAsia="en-GB"/>
        </w:rPr>
      </w:pPr>
      <w:hyperlink w:anchor="_Toc379218228" w:history="1">
        <w:r w:rsidR="00501BA1" w:rsidRPr="00E1648A">
          <w:rPr>
            <w:rStyle w:val="Hyperlink"/>
            <w:noProof/>
            <w:sz w:val="20"/>
            <w:szCs w:val="20"/>
          </w:rPr>
          <w:t>Details of expenditure items</w:t>
        </w:r>
        <w:r w:rsidR="00501BA1" w:rsidRPr="00E1648A">
          <w:rPr>
            <w:noProof/>
            <w:webHidden/>
            <w:sz w:val="20"/>
            <w:szCs w:val="20"/>
          </w:rPr>
          <w:tab/>
        </w:r>
        <w:r w:rsidR="00501BA1" w:rsidRPr="00E1648A">
          <w:rPr>
            <w:noProof/>
            <w:webHidden/>
            <w:sz w:val="20"/>
            <w:szCs w:val="20"/>
          </w:rPr>
          <w:fldChar w:fldCharType="begin"/>
        </w:r>
        <w:r w:rsidR="00501BA1" w:rsidRPr="00E1648A">
          <w:rPr>
            <w:noProof/>
            <w:webHidden/>
            <w:sz w:val="20"/>
            <w:szCs w:val="20"/>
          </w:rPr>
          <w:instrText xml:space="preserve"> PAGEREF _Toc379218228 \h </w:instrText>
        </w:r>
        <w:r w:rsidR="00501BA1" w:rsidRPr="00E1648A">
          <w:rPr>
            <w:noProof/>
            <w:webHidden/>
            <w:sz w:val="20"/>
            <w:szCs w:val="20"/>
          </w:rPr>
        </w:r>
        <w:r w:rsidR="00501BA1" w:rsidRPr="00E1648A">
          <w:rPr>
            <w:noProof/>
            <w:webHidden/>
            <w:sz w:val="20"/>
            <w:szCs w:val="20"/>
          </w:rPr>
          <w:fldChar w:fldCharType="separate"/>
        </w:r>
        <w:r w:rsidR="003F6B82">
          <w:rPr>
            <w:noProof/>
            <w:webHidden/>
            <w:sz w:val="20"/>
            <w:szCs w:val="20"/>
          </w:rPr>
          <w:t>18</w:t>
        </w:r>
        <w:r w:rsidR="00501BA1" w:rsidRPr="00E1648A">
          <w:rPr>
            <w:noProof/>
            <w:webHidden/>
            <w:sz w:val="20"/>
            <w:szCs w:val="20"/>
          </w:rPr>
          <w:fldChar w:fldCharType="end"/>
        </w:r>
      </w:hyperlink>
    </w:p>
    <w:p w:rsidR="00501BA1" w:rsidRPr="00E1648A" w:rsidRDefault="00025CC2">
      <w:pPr>
        <w:pStyle w:val="TOC1"/>
        <w:tabs>
          <w:tab w:val="right" w:leader="dot" w:pos="10070"/>
        </w:tabs>
        <w:rPr>
          <w:noProof/>
          <w:sz w:val="20"/>
          <w:szCs w:val="20"/>
          <w:lang w:val="en-GB" w:eastAsia="en-GB"/>
        </w:rPr>
      </w:pPr>
      <w:hyperlink w:anchor="_Toc379218229" w:history="1">
        <w:r w:rsidR="00501BA1" w:rsidRPr="00E1648A">
          <w:rPr>
            <w:rStyle w:val="Hyperlink"/>
            <w:noProof/>
            <w:sz w:val="20"/>
            <w:szCs w:val="20"/>
          </w:rPr>
          <w:t>Long-term requirements</w:t>
        </w:r>
        <w:r w:rsidR="00501BA1" w:rsidRPr="00E1648A">
          <w:rPr>
            <w:noProof/>
            <w:webHidden/>
            <w:sz w:val="20"/>
            <w:szCs w:val="20"/>
          </w:rPr>
          <w:tab/>
        </w:r>
        <w:r w:rsidR="00501BA1" w:rsidRPr="00E1648A">
          <w:rPr>
            <w:noProof/>
            <w:webHidden/>
            <w:sz w:val="20"/>
            <w:szCs w:val="20"/>
          </w:rPr>
          <w:fldChar w:fldCharType="begin"/>
        </w:r>
        <w:r w:rsidR="00501BA1" w:rsidRPr="00E1648A">
          <w:rPr>
            <w:noProof/>
            <w:webHidden/>
            <w:sz w:val="20"/>
            <w:szCs w:val="20"/>
          </w:rPr>
          <w:instrText xml:space="preserve"> PAGEREF _Toc379218229 \h </w:instrText>
        </w:r>
        <w:r w:rsidR="00501BA1" w:rsidRPr="00E1648A">
          <w:rPr>
            <w:noProof/>
            <w:webHidden/>
            <w:sz w:val="20"/>
            <w:szCs w:val="20"/>
          </w:rPr>
        </w:r>
        <w:r w:rsidR="00501BA1" w:rsidRPr="00E1648A">
          <w:rPr>
            <w:noProof/>
            <w:webHidden/>
            <w:sz w:val="20"/>
            <w:szCs w:val="20"/>
          </w:rPr>
          <w:fldChar w:fldCharType="separate"/>
        </w:r>
        <w:r w:rsidR="003F6B82">
          <w:rPr>
            <w:noProof/>
            <w:webHidden/>
            <w:sz w:val="20"/>
            <w:szCs w:val="20"/>
          </w:rPr>
          <w:t>20</w:t>
        </w:r>
        <w:r w:rsidR="00501BA1" w:rsidRPr="00E1648A">
          <w:rPr>
            <w:noProof/>
            <w:webHidden/>
            <w:sz w:val="20"/>
            <w:szCs w:val="20"/>
          </w:rPr>
          <w:fldChar w:fldCharType="end"/>
        </w:r>
      </w:hyperlink>
    </w:p>
    <w:p w:rsidR="00501BA1" w:rsidRPr="00E1648A" w:rsidRDefault="00025CC2">
      <w:pPr>
        <w:pStyle w:val="TOC1"/>
        <w:tabs>
          <w:tab w:val="right" w:leader="dot" w:pos="10070"/>
        </w:tabs>
        <w:rPr>
          <w:noProof/>
          <w:sz w:val="20"/>
          <w:szCs w:val="20"/>
          <w:lang w:val="en-GB" w:eastAsia="en-GB"/>
        </w:rPr>
      </w:pPr>
      <w:hyperlink w:anchor="_Toc379218230" w:history="1">
        <w:r w:rsidR="00501BA1" w:rsidRPr="00E1648A">
          <w:rPr>
            <w:rStyle w:val="Hyperlink"/>
            <w:noProof/>
            <w:sz w:val="20"/>
            <w:szCs w:val="20"/>
          </w:rPr>
          <w:t>CCBC Committee 2012-13</w:t>
        </w:r>
        <w:r w:rsidR="00501BA1" w:rsidRPr="00E1648A">
          <w:rPr>
            <w:noProof/>
            <w:webHidden/>
            <w:sz w:val="20"/>
            <w:szCs w:val="20"/>
          </w:rPr>
          <w:tab/>
        </w:r>
        <w:r w:rsidR="00501BA1" w:rsidRPr="00E1648A">
          <w:rPr>
            <w:noProof/>
            <w:webHidden/>
            <w:sz w:val="20"/>
            <w:szCs w:val="20"/>
          </w:rPr>
          <w:fldChar w:fldCharType="begin"/>
        </w:r>
        <w:r w:rsidR="00501BA1" w:rsidRPr="00E1648A">
          <w:rPr>
            <w:noProof/>
            <w:webHidden/>
            <w:sz w:val="20"/>
            <w:szCs w:val="20"/>
          </w:rPr>
          <w:instrText xml:space="preserve"> PAGEREF _Toc379218230 \h </w:instrText>
        </w:r>
        <w:r w:rsidR="00501BA1" w:rsidRPr="00E1648A">
          <w:rPr>
            <w:noProof/>
            <w:webHidden/>
            <w:sz w:val="20"/>
            <w:szCs w:val="20"/>
          </w:rPr>
        </w:r>
        <w:r w:rsidR="00501BA1" w:rsidRPr="00E1648A">
          <w:rPr>
            <w:noProof/>
            <w:webHidden/>
            <w:sz w:val="20"/>
            <w:szCs w:val="20"/>
          </w:rPr>
          <w:fldChar w:fldCharType="separate"/>
        </w:r>
        <w:r w:rsidR="003F6B82">
          <w:rPr>
            <w:noProof/>
            <w:webHidden/>
            <w:sz w:val="20"/>
            <w:szCs w:val="20"/>
          </w:rPr>
          <w:t>21</w:t>
        </w:r>
        <w:r w:rsidR="00501BA1" w:rsidRPr="00E1648A">
          <w:rPr>
            <w:noProof/>
            <w:webHidden/>
            <w:sz w:val="20"/>
            <w:szCs w:val="20"/>
          </w:rPr>
          <w:fldChar w:fldCharType="end"/>
        </w:r>
      </w:hyperlink>
    </w:p>
    <w:p w:rsidR="00501BA1" w:rsidRPr="00E1648A" w:rsidRDefault="00025CC2">
      <w:pPr>
        <w:pStyle w:val="TOC2"/>
        <w:tabs>
          <w:tab w:val="right" w:leader="dot" w:pos="10070"/>
        </w:tabs>
        <w:rPr>
          <w:noProof/>
          <w:sz w:val="20"/>
          <w:szCs w:val="20"/>
          <w:lang w:val="en-GB" w:eastAsia="en-GB"/>
        </w:rPr>
      </w:pPr>
      <w:hyperlink w:anchor="_Toc379218231" w:history="1">
        <w:r w:rsidR="00501BA1" w:rsidRPr="00E1648A">
          <w:rPr>
            <w:rStyle w:val="Hyperlink"/>
            <w:noProof/>
            <w:sz w:val="20"/>
            <w:szCs w:val="20"/>
          </w:rPr>
          <w:t>Steering Committee:</w:t>
        </w:r>
        <w:r w:rsidR="00501BA1" w:rsidRPr="00E1648A">
          <w:rPr>
            <w:noProof/>
            <w:webHidden/>
            <w:sz w:val="20"/>
            <w:szCs w:val="20"/>
          </w:rPr>
          <w:tab/>
        </w:r>
        <w:r w:rsidR="00501BA1" w:rsidRPr="00E1648A">
          <w:rPr>
            <w:noProof/>
            <w:webHidden/>
            <w:sz w:val="20"/>
            <w:szCs w:val="20"/>
          </w:rPr>
          <w:fldChar w:fldCharType="begin"/>
        </w:r>
        <w:r w:rsidR="00501BA1" w:rsidRPr="00E1648A">
          <w:rPr>
            <w:noProof/>
            <w:webHidden/>
            <w:sz w:val="20"/>
            <w:szCs w:val="20"/>
          </w:rPr>
          <w:instrText xml:space="preserve"> PAGEREF _Toc379218231 \h </w:instrText>
        </w:r>
        <w:r w:rsidR="00501BA1" w:rsidRPr="00E1648A">
          <w:rPr>
            <w:noProof/>
            <w:webHidden/>
            <w:sz w:val="20"/>
            <w:szCs w:val="20"/>
          </w:rPr>
        </w:r>
        <w:r w:rsidR="00501BA1" w:rsidRPr="00E1648A">
          <w:rPr>
            <w:noProof/>
            <w:webHidden/>
            <w:sz w:val="20"/>
            <w:szCs w:val="20"/>
          </w:rPr>
          <w:fldChar w:fldCharType="separate"/>
        </w:r>
        <w:r w:rsidR="003F6B82">
          <w:rPr>
            <w:noProof/>
            <w:webHidden/>
            <w:sz w:val="20"/>
            <w:szCs w:val="20"/>
          </w:rPr>
          <w:t>21</w:t>
        </w:r>
        <w:r w:rsidR="00501BA1" w:rsidRPr="00E1648A">
          <w:rPr>
            <w:noProof/>
            <w:webHidden/>
            <w:sz w:val="20"/>
            <w:szCs w:val="20"/>
          </w:rPr>
          <w:fldChar w:fldCharType="end"/>
        </w:r>
      </w:hyperlink>
    </w:p>
    <w:p w:rsidR="00501BA1" w:rsidRPr="00E1648A" w:rsidRDefault="00025CC2">
      <w:pPr>
        <w:pStyle w:val="TOC2"/>
        <w:tabs>
          <w:tab w:val="right" w:leader="dot" w:pos="10070"/>
        </w:tabs>
        <w:rPr>
          <w:noProof/>
          <w:sz w:val="20"/>
          <w:szCs w:val="20"/>
          <w:lang w:val="en-GB" w:eastAsia="en-GB"/>
        </w:rPr>
      </w:pPr>
      <w:hyperlink w:anchor="_Toc379218232" w:history="1">
        <w:r w:rsidR="00501BA1" w:rsidRPr="00E1648A">
          <w:rPr>
            <w:rStyle w:val="Hyperlink"/>
            <w:rFonts w:eastAsia="Arial"/>
            <w:noProof/>
            <w:sz w:val="20"/>
            <w:szCs w:val="20"/>
            <w:lang w:eastAsia="ar-SA"/>
          </w:rPr>
          <w:t>Student Committee:</w:t>
        </w:r>
        <w:r w:rsidR="00501BA1" w:rsidRPr="00E1648A">
          <w:rPr>
            <w:noProof/>
            <w:webHidden/>
            <w:sz w:val="20"/>
            <w:szCs w:val="20"/>
          </w:rPr>
          <w:tab/>
        </w:r>
        <w:r w:rsidR="00501BA1" w:rsidRPr="00E1648A">
          <w:rPr>
            <w:noProof/>
            <w:webHidden/>
            <w:sz w:val="20"/>
            <w:szCs w:val="20"/>
          </w:rPr>
          <w:fldChar w:fldCharType="begin"/>
        </w:r>
        <w:r w:rsidR="00501BA1" w:rsidRPr="00E1648A">
          <w:rPr>
            <w:noProof/>
            <w:webHidden/>
            <w:sz w:val="20"/>
            <w:szCs w:val="20"/>
          </w:rPr>
          <w:instrText xml:space="preserve"> PAGEREF _Toc379218232 \h </w:instrText>
        </w:r>
        <w:r w:rsidR="00501BA1" w:rsidRPr="00E1648A">
          <w:rPr>
            <w:noProof/>
            <w:webHidden/>
            <w:sz w:val="20"/>
            <w:szCs w:val="20"/>
          </w:rPr>
        </w:r>
        <w:r w:rsidR="00501BA1" w:rsidRPr="00E1648A">
          <w:rPr>
            <w:noProof/>
            <w:webHidden/>
            <w:sz w:val="20"/>
            <w:szCs w:val="20"/>
          </w:rPr>
          <w:fldChar w:fldCharType="separate"/>
        </w:r>
        <w:r w:rsidR="003F6B82">
          <w:rPr>
            <w:noProof/>
            <w:webHidden/>
            <w:sz w:val="20"/>
            <w:szCs w:val="20"/>
          </w:rPr>
          <w:t>21</w:t>
        </w:r>
        <w:r w:rsidR="00501BA1" w:rsidRPr="00E1648A">
          <w:rPr>
            <w:noProof/>
            <w:webHidden/>
            <w:sz w:val="20"/>
            <w:szCs w:val="20"/>
          </w:rPr>
          <w:fldChar w:fldCharType="end"/>
        </w:r>
      </w:hyperlink>
    </w:p>
    <w:p w:rsidR="00EB4C63" w:rsidRPr="009C196C" w:rsidRDefault="00F440A5" w:rsidP="00A34E1B">
      <w:r w:rsidRPr="00E1648A">
        <w:fldChar w:fldCharType="end"/>
      </w:r>
      <w:r w:rsidR="00EB4C63" w:rsidRPr="009C196C">
        <w:br w:type="page"/>
      </w:r>
    </w:p>
    <w:p w:rsidR="001B3FEB" w:rsidRPr="009C196C" w:rsidRDefault="001B3FEB" w:rsidP="00501BA1">
      <w:pPr>
        <w:pStyle w:val="Heading1"/>
      </w:pPr>
      <w:bookmarkStart w:id="2" w:name="_Toc379218201"/>
      <w:r w:rsidRPr="009C196C">
        <w:lastRenderedPageBreak/>
        <w:t>Background</w:t>
      </w:r>
      <w:bookmarkEnd w:id="2"/>
    </w:p>
    <w:p w:rsidR="001B3FEB" w:rsidRPr="009C196C" w:rsidRDefault="001B3FEB" w:rsidP="00A34E1B"/>
    <w:p w:rsidR="001B3FEB" w:rsidRPr="009C196C" w:rsidRDefault="001B3FEB" w:rsidP="00A34E1B">
      <w:pPr>
        <w:rPr>
          <w:color w:val="FF0000"/>
        </w:rPr>
      </w:pPr>
      <w:r w:rsidRPr="009C196C">
        <w:t xml:space="preserve">Christ’s College Boat Club is the largest student society in college, involving over 50% of the student body at some stage </w:t>
      </w:r>
      <w:r w:rsidR="007203DA" w:rsidRPr="009C196C">
        <w:t>i</w:t>
      </w:r>
      <w:r w:rsidR="001604CE" w:rsidRPr="009C196C">
        <w:t>n their time in college. This Mi</w:t>
      </w:r>
      <w:r w:rsidR="007203DA" w:rsidRPr="009C196C">
        <w:t>chaelmas</w:t>
      </w:r>
      <w:r w:rsidRPr="009C196C">
        <w:t xml:space="preserve"> over </w:t>
      </w:r>
      <w:r w:rsidR="007203DA" w:rsidRPr="009C196C">
        <w:t xml:space="preserve">40 people tried rowing or coxing </w:t>
      </w:r>
      <w:r w:rsidR="001604CE" w:rsidRPr="009C196C">
        <w:t>wh</w:t>
      </w:r>
      <w:r w:rsidR="007203DA" w:rsidRPr="009C196C">
        <w:t>ilst 20 member</w:t>
      </w:r>
      <w:r w:rsidR="001604CE" w:rsidRPr="009C196C">
        <w:t>s</w:t>
      </w:r>
      <w:r w:rsidR="007203DA" w:rsidRPr="009C196C">
        <w:t xml:space="preserve"> of the club continued rowing in the top senior boats. We also had four boat</w:t>
      </w:r>
      <w:r w:rsidR="004B3FE1">
        <w:t>s</w:t>
      </w:r>
      <w:r w:rsidR="007203DA" w:rsidRPr="009C196C">
        <w:t xml:space="preserve"> of </w:t>
      </w:r>
      <w:r w:rsidRPr="009C196C">
        <w:t>alumni rowing and coxing this year</w:t>
      </w:r>
      <w:r w:rsidR="007203DA" w:rsidRPr="009C196C">
        <w:t xml:space="preserve"> in </w:t>
      </w:r>
      <w:r w:rsidR="004B3FE1">
        <w:t xml:space="preserve">the </w:t>
      </w:r>
      <w:proofErr w:type="spellStart"/>
      <w:r w:rsidR="007203DA" w:rsidRPr="009C196C">
        <w:t>Fairbairns</w:t>
      </w:r>
      <w:proofErr w:type="spellEnd"/>
      <w:r w:rsidR="007203DA" w:rsidRPr="009C196C">
        <w:t xml:space="preserve"> Cup</w:t>
      </w:r>
      <w:r w:rsidRPr="009C196C">
        <w:t>.</w:t>
      </w:r>
      <w:r w:rsidR="001604CE" w:rsidRPr="009C196C">
        <w:t xml:space="preserve"> For the first time in the past few years, there will be six student crews entering the Lent Bumps indicating the current popularity of rowing amongst the Christ’s students.</w:t>
      </w:r>
    </w:p>
    <w:p w:rsidR="001B3FEB" w:rsidRPr="009C196C" w:rsidRDefault="001B3FEB" w:rsidP="00A34E1B">
      <w:r w:rsidRPr="009C196C">
        <w:t>The aim of this document is to describe the role of the boat club within college, and to explain the financial, administrative and fundraising a</w:t>
      </w:r>
      <w:r w:rsidR="004B3FE1">
        <w:t>spects of the club.</w:t>
      </w:r>
      <w:r w:rsidRPr="009C196C">
        <w:t xml:space="preserve"> It is hoped that this document will create a sense of openness and accountability in dealings with the Boat Club.</w:t>
      </w:r>
    </w:p>
    <w:p w:rsidR="001B3FEB" w:rsidRPr="009C196C" w:rsidRDefault="001B3FEB" w:rsidP="00A34E1B">
      <w:r w:rsidRPr="009C196C">
        <w:t xml:space="preserve">The Boat Club is one of the few college societies to manage its own finances. The major source of funding is from the </w:t>
      </w:r>
      <w:r w:rsidR="003970C4" w:rsidRPr="009C196C">
        <w:t>JCR</w:t>
      </w:r>
      <w:r w:rsidRPr="009C196C">
        <w:t>, but through the hard work of current and former members this is now supported by funds from sponsors, alumni and i</w:t>
      </w:r>
      <w:r w:rsidR="004B3FE1">
        <w:t xml:space="preserve">ndividual members of the club. </w:t>
      </w:r>
      <w:r w:rsidRPr="009C196C">
        <w:t>To run efficiently financial decisions should be made on a long-term basis. This means planning budgets over a number of years – the Boat Club currently works to a five year plan, which is regularly updated.</w:t>
      </w:r>
    </w:p>
    <w:p w:rsidR="001B3FEB" w:rsidRPr="009C196C" w:rsidRDefault="001B3FEB" w:rsidP="00A34E1B">
      <w:r w:rsidRPr="009C196C">
        <w:t>The day-to-day running of the Boat C</w:t>
      </w:r>
      <w:r w:rsidR="004B3FE1">
        <w:t xml:space="preserve">lub is undertaken by students. </w:t>
      </w:r>
      <w:r w:rsidRPr="009C196C">
        <w:t xml:space="preserve">They are supported by a ‘Steering Committee’, consisting of student members, alumni, </w:t>
      </w:r>
      <w:proofErr w:type="gramStart"/>
      <w:r w:rsidRPr="009C196C">
        <w:t>college</w:t>
      </w:r>
      <w:proofErr w:type="gramEnd"/>
      <w:r w:rsidRPr="009C196C">
        <w:t xml:space="preserve"> fellows and sponsors representatives. The non-student members of the committee are able to guide decision-making by students, and are able to take a long-te</w:t>
      </w:r>
      <w:r w:rsidR="004B3FE1">
        <w:t xml:space="preserve">rm view when making decisions. </w:t>
      </w:r>
      <w:r w:rsidRPr="009C196C">
        <w:t>This avoids problems caused by the committee changing every year.</w:t>
      </w:r>
    </w:p>
    <w:p w:rsidR="001B3FEB" w:rsidRPr="009C196C" w:rsidRDefault="001B3FEB" w:rsidP="00A34E1B">
      <w:r w:rsidRPr="009C196C">
        <w:t xml:space="preserve">The funds controlled by the club are split into two accounts: a capital account and a current account.  The current account is for payments essential for the day-to-day running of the club: insurance; </w:t>
      </w:r>
      <w:r w:rsidR="0058579E" w:rsidRPr="009C196C">
        <w:t>B</w:t>
      </w:r>
      <w:r w:rsidR="004B3FE1">
        <w:t>ritish Rowing</w:t>
      </w:r>
      <w:r w:rsidRPr="009C196C">
        <w:t xml:space="preserve"> affiliation; navigation fees for the Conservators of the Cam; race entries, coaching costs and so on.  The capital account is for major equipment purchases </w:t>
      </w:r>
      <w:r w:rsidR="001604CE" w:rsidRPr="009C196C">
        <w:t xml:space="preserve">such as new boats, blades and </w:t>
      </w:r>
      <w:proofErr w:type="spellStart"/>
      <w:r w:rsidR="001604CE" w:rsidRPr="009C196C">
        <w:t>ergos</w:t>
      </w:r>
      <w:proofErr w:type="spellEnd"/>
      <w:r w:rsidR="001604CE" w:rsidRPr="009C196C">
        <w:t xml:space="preserve">. </w:t>
      </w:r>
    </w:p>
    <w:p w:rsidR="00EB4C63" w:rsidRPr="009C196C" w:rsidRDefault="001B3FEB" w:rsidP="00501BA1">
      <w:pPr>
        <w:pStyle w:val="Heading1"/>
      </w:pPr>
      <w:r w:rsidRPr="009C196C">
        <w:rPr>
          <w:color w:val="FF0000"/>
        </w:rPr>
        <w:br w:type="page"/>
      </w:r>
      <w:bookmarkStart w:id="3" w:name="_Toc379218202"/>
      <w:r w:rsidRPr="009C196C">
        <w:lastRenderedPageBreak/>
        <w:t>The Boat Club in College</w:t>
      </w:r>
      <w:bookmarkEnd w:id="3"/>
    </w:p>
    <w:p w:rsidR="00EB4C63" w:rsidRPr="009C196C" w:rsidRDefault="00EB4C63" w:rsidP="00A34E1B"/>
    <w:p w:rsidR="001B3FEB" w:rsidRPr="009C196C" w:rsidRDefault="001B3FEB" w:rsidP="00A34E1B">
      <w:r w:rsidRPr="009C196C">
        <w:t xml:space="preserve">The Boat Club receives a large amount of money from the </w:t>
      </w:r>
      <w:r w:rsidR="003970C4" w:rsidRPr="009C196C">
        <w:t>JCR</w:t>
      </w:r>
      <w:r w:rsidR="004B3FE1">
        <w:t xml:space="preserve"> funds. </w:t>
      </w:r>
      <w:r w:rsidRPr="009C196C">
        <w:t>In return the college community receives many benefits.</w:t>
      </w:r>
    </w:p>
    <w:p w:rsidR="001B3FEB" w:rsidRPr="009C196C" w:rsidRDefault="001B3FEB" w:rsidP="00D246DB">
      <w:pPr>
        <w:pStyle w:val="ListParagraph"/>
        <w:numPr>
          <w:ilvl w:val="0"/>
          <w:numId w:val="28"/>
        </w:numPr>
      </w:pPr>
      <w:r w:rsidRPr="009C196C">
        <w:t>Membership is open to all members of College: undergraduates, postgraduates and fellows. This provides a unique opportunity for all members of college to interact in an informal setting.</w:t>
      </w:r>
    </w:p>
    <w:p w:rsidR="001B3FEB" w:rsidRPr="009C196C" w:rsidRDefault="001B3FEB" w:rsidP="00D246DB">
      <w:pPr>
        <w:pStyle w:val="ListParagraph"/>
        <w:numPr>
          <w:ilvl w:val="0"/>
          <w:numId w:val="28"/>
        </w:numPr>
      </w:pPr>
      <w:r w:rsidRPr="009C196C">
        <w:t xml:space="preserve">Every year the club introduces over </w:t>
      </w:r>
      <w:r w:rsidR="004B3FE1" w:rsidRPr="009C196C">
        <w:t>forty</w:t>
      </w:r>
      <w:r w:rsidRPr="009C196C">
        <w:t xml:space="preserve"> members of c</w:t>
      </w:r>
      <w:r w:rsidR="004B3FE1">
        <w:t xml:space="preserve">ollege to the sport of rowing. </w:t>
      </w:r>
      <w:r w:rsidRPr="009C196C">
        <w:t xml:space="preserve">With the long tradition of rowing at Cambridge many members of college want give it a go </w:t>
      </w:r>
      <w:r w:rsidR="004B3FE1">
        <w:t>during their time in Cambridge.</w:t>
      </w:r>
      <w:r w:rsidRPr="009C196C">
        <w:t xml:space="preserve"> While some will do it for only one term, many choose </w:t>
      </w:r>
      <w:r w:rsidR="001604CE" w:rsidRPr="009C196C">
        <w:t>to row for the college for the remainder of their studies</w:t>
      </w:r>
      <w:r w:rsidR="007203DA" w:rsidRPr="009C196C">
        <w:t xml:space="preserve"> and even go on to represent the university</w:t>
      </w:r>
      <w:r w:rsidRPr="009C196C">
        <w:t>.</w:t>
      </w:r>
    </w:p>
    <w:p w:rsidR="001B3FEB" w:rsidRPr="009C196C" w:rsidRDefault="001B3FEB" w:rsidP="00D246DB">
      <w:pPr>
        <w:pStyle w:val="ListParagraph"/>
        <w:numPr>
          <w:ilvl w:val="0"/>
          <w:numId w:val="28"/>
        </w:numPr>
      </w:pPr>
      <w:r w:rsidRPr="009C196C">
        <w:t>Rowing is an activity that few will have th</w:t>
      </w:r>
      <w:r w:rsidR="004B3FE1">
        <w:t>e opportunity to try elsewhere.</w:t>
      </w:r>
      <w:r w:rsidRPr="009C196C">
        <w:t xml:space="preserve"> It is important that the College is able to provide a high quality introduction to those who wish to try rowing.</w:t>
      </w:r>
    </w:p>
    <w:p w:rsidR="001B3FEB" w:rsidRPr="009C196C" w:rsidRDefault="001B3FEB" w:rsidP="00D246DB">
      <w:pPr>
        <w:pStyle w:val="ListParagraph"/>
        <w:numPr>
          <w:ilvl w:val="0"/>
          <w:numId w:val="28"/>
        </w:numPr>
      </w:pPr>
      <w:r w:rsidRPr="009C196C">
        <w:t>The novice program run by the Boat Club is parti</w:t>
      </w:r>
      <w:r w:rsidR="004B3FE1">
        <w:t xml:space="preserve">cularly important for </w:t>
      </w:r>
      <w:proofErr w:type="spellStart"/>
      <w:r w:rsidR="004B3FE1">
        <w:t>Freshers</w:t>
      </w:r>
      <w:proofErr w:type="spellEnd"/>
      <w:r w:rsidR="004B3FE1">
        <w:t>.</w:t>
      </w:r>
      <w:r w:rsidRPr="009C196C">
        <w:t xml:space="preserve"> Many will have left home for the first time, and it </w:t>
      </w:r>
      <w:r w:rsidR="000C2B45">
        <w:t xml:space="preserve">can be difficult to settle in. </w:t>
      </w:r>
      <w:r w:rsidRPr="009C196C">
        <w:t xml:space="preserve">The novice program has an important social function: it carries on beyond the Fresher’s Week </w:t>
      </w:r>
      <w:r w:rsidR="000C2B45">
        <w:t xml:space="preserve">activities for an entire term. </w:t>
      </w:r>
      <w:r w:rsidRPr="009C196C">
        <w:t>This helps people to settle in, and to meet others outside o</w:t>
      </w:r>
      <w:r w:rsidR="000C2B45">
        <w:t xml:space="preserve">f an alcoholic social setting. </w:t>
      </w:r>
      <w:r w:rsidRPr="009C196C">
        <w:t>That said</w:t>
      </w:r>
      <w:proofErr w:type="gramStart"/>
      <w:r w:rsidRPr="009C196C">
        <w:t>,</w:t>
      </w:r>
      <w:proofErr w:type="gramEnd"/>
      <w:r w:rsidRPr="009C196C">
        <w:t xml:space="preserve"> the Boat Club has many social functions, which are usu</w:t>
      </w:r>
      <w:r w:rsidR="000C2B45">
        <w:t xml:space="preserve">ally enjoyed by most </w:t>
      </w:r>
      <w:proofErr w:type="spellStart"/>
      <w:r w:rsidR="000C2B45">
        <w:t>Freshers</w:t>
      </w:r>
      <w:proofErr w:type="spellEnd"/>
      <w:r w:rsidR="000C2B45">
        <w:t xml:space="preserve">. </w:t>
      </w:r>
      <w:r w:rsidRPr="009C196C">
        <w:t>This includes the Boat Club ‘Social’ during Michaelmas term, and termly dinners.</w:t>
      </w:r>
    </w:p>
    <w:p w:rsidR="001B3FEB" w:rsidRPr="009C196C" w:rsidRDefault="001B3FEB" w:rsidP="00D246DB">
      <w:pPr>
        <w:pStyle w:val="ListParagraph"/>
        <w:numPr>
          <w:ilvl w:val="0"/>
          <w:numId w:val="28"/>
        </w:numPr>
      </w:pPr>
      <w:r w:rsidRPr="009C196C">
        <w:t>The size of the boat club makes it quite uni</w:t>
      </w:r>
      <w:r w:rsidR="000C2B45">
        <w:t xml:space="preserve">que amongst college societies. </w:t>
      </w:r>
      <w:r w:rsidRPr="009C196C">
        <w:t>More than half of all students will row during their time in college.</w:t>
      </w:r>
    </w:p>
    <w:p w:rsidR="001B3FEB" w:rsidRPr="009C196C" w:rsidRDefault="001B3FEB" w:rsidP="00D246DB">
      <w:pPr>
        <w:pStyle w:val="ListParagraph"/>
        <w:numPr>
          <w:ilvl w:val="0"/>
          <w:numId w:val="28"/>
        </w:numPr>
      </w:pPr>
      <w:r w:rsidRPr="009C196C">
        <w:t xml:space="preserve">Many of the people who take up rowing at Cambridge will not be those who had a </w:t>
      </w:r>
      <w:r w:rsidR="000C2B45">
        <w:t xml:space="preserve">sporting background at school. </w:t>
      </w:r>
      <w:r w:rsidRPr="009C196C">
        <w:t>Rowing is a great way of staying fit while at the same time having a lot of fun.</w:t>
      </w:r>
    </w:p>
    <w:p w:rsidR="001B3FEB" w:rsidRPr="009C196C" w:rsidRDefault="001B3FEB" w:rsidP="00D246DB">
      <w:pPr>
        <w:pStyle w:val="ListParagraph"/>
        <w:numPr>
          <w:ilvl w:val="0"/>
          <w:numId w:val="28"/>
        </w:numPr>
      </w:pPr>
      <w:r w:rsidRPr="009C196C">
        <w:t>Rowing is made affordable to all members of the college due to the low subscriptions charges made by the club.  Cambridge town rowing clubs are required to charge approximately £300-400 per year for membership in order to pay the essential costs of running a boat club, were the club to charge this much for subs it would inevitably discourage a large proporti</w:t>
      </w:r>
      <w:r w:rsidR="000C2B45">
        <w:t>on of the students from rowing.</w:t>
      </w:r>
      <w:r w:rsidRPr="009C196C">
        <w:t xml:space="preserve"> It is hoped that in time this generosity will be repaid by the members contributing to the Blades Scheme.</w:t>
      </w:r>
    </w:p>
    <w:p w:rsidR="001B3FEB" w:rsidRPr="009C196C" w:rsidRDefault="001B3FEB" w:rsidP="00D246DB">
      <w:pPr>
        <w:pStyle w:val="ListParagraph"/>
        <w:numPr>
          <w:ilvl w:val="0"/>
          <w:numId w:val="28"/>
        </w:numPr>
      </w:pPr>
      <w:r w:rsidRPr="009C196C">
        <w:t>Rowing is a very good activity for reducing exam term stress allowing stude</w:t>
      </w:r>
      <w:r w:rsidR="001D0963" w:rsidRPr="009C196C">
        <w:t>nts to get away from their work;</w:t>
      </w:r>
      <w:r w:rsidRPr="009C196C">
        <w:t xml:space="preserve"> this complements the many activities organized by the JCR.</w:t>
      </w:r>
    </w:p>
    <w:p w:rsidR="001B3FEB" w:rsidRPr="009C196C" w:rsidRDefault="001B3FEB" w:rsidP="00D246DB">
      <w:pPr>
        <w:pStyle w:val="ListParagraph"/>
        <w:numPr>
          <w:ilvl w:val="0"/>
          <w:numId w:val="28"/>
        </w:numPr>
      </w:pPr>
      <w:r w:rsidRPr="009C196C">
        <w:t xml:space="preserve">The boat club provides a good link to the college for students after they graduate, with many alumni coming back to boat club dinners and coming to watch races. This year we have had </w:t>
      </w:r>
      <w:r w:rsidR="001D0963" w:rsidRPr="009C196C">
        <w:t>four</w:t>
      </w:r>
      <w:r w:rsidRPr="009C196C">
        <w:t xml:space="preserve"> alumni crews competing in the Fairbairn’s races at the end of Michaelmas term.  </w:t>
      </w:r>
    </w:p>
    <w:p w:rsidR="001B3FEB" w:rsidRPr="009C196C" w:rsidRDefault="001B3FEB" w:rsidP="00501BA1">
      <w:pPr>
        <w:pStyle w:val="Heading1"/>
      </w:pPr>
      <w:r w:rsidRPr="009C196C">
        <w:rPr>
          <w:color w:val="FF0000"/>
        </w:rPr>
        <w:br w:type="page"/>
      </w:r>
      <w:bookmarkStart w:id="4" w:name="_Toc379218203"/>
      <w:r w:rsidRPr="009C196C">
        <w:lastRenderedPageBreak/>
        <w:t>Administrative Structure</w:t>
      </w:r>
      <w:bookmarkEnd w:id="4"/>
    </w:p>
    <w:p w:rsidR="001B3FEB" w:rsidRPr="009C196C" w:rsidRDefault="001B3FEB" w:rsidP="00A34E1B"/>
    <w:p w:rsidR="001B3FEB" w:rsidRPr="009C196C" w:rsidRDefault="001B3FEB" w:rsidP="00501BA1">
      <w:pPr>
        <w:pStyle w:val="Heading2"/>
      </w:pPr>
      <w:bookmarkStart w:id="5" w:name="_Toc379218204"/>
      <w:r w:rsidRPr="009C196C">
        <w:t>The Student Officers</w:t>
      </w:r>
      <w:bookmarkEnd w:id="5"/>
    </w:p>
    <w:p w:rsidR="001B3FEB" w:rsidRPr="009C196C" w:rsidRDefault="001B3FEB" w:rsidP="00A34E1B">
      <w:r w:rsidRPr="009C196C">
        <w:t>The day-to-day management of the club is by student officers. At the top of the hierarchy there is a Men’s Captain and a Women’s Captain, one of whom is the Captain of Boats and has ultimate responsibility for the day-to-day running of the Boat Club. The two Captains represent the club at the Cambridge University Combined Boat Clubs meetings, and are responsible for any communication between the Boat Club and any external bodies.</w:t>
      </w:r>
    </w:p>
    <w:p w:rsidR="001B3FEB" w:rsidRPr="009C196C" w:rsidRDefault="001B3FEB" w:rsidP="00A34E1B">
      <w:r w:rsidRPr="009C196C">
        <w:t xml:space="preserve">The roles of the Treasurer, Secretary, </w:t>
      </w:r>
      <w:r w:rsidR="001D0963" w:rsidRPr="009C196C">
        <w:t>Publicity Officer (formerly Sponsorship Secretary)</w:t>
      </w:r>
      <w:r w:rsidRPr="009C196C">
        <w:t xml:space="preserve"> and Social Secretary are self-explanatory. We are the only club in</w:t>
      </w:r>
      <w:r w:rsidR="001D0963" w:rsidRPr="009C196C">
        <w:t xml:space="preserve"> the College to have a committee position whose main role is to interact with our sponsors</w:t>
      </w:r>
      <w:r w:rsidRPr="009C196C">
        <w:t>, to make sure both our interests and those of our sponsors are carefully looked after, and to promote this relationship now and into the future.</w:t>
      </w:r>
    </w:p>
    <w:p w:rsidR="001B3FEB" w:rsidRPr="009C196C" w:rsidRDefault="001B3FEB" w:rsidP="00A34E1B">
      <w:r w:rsidRPr="009C196C">
        <w:t>The Men’s and Women’s Lower Boats Captains and Vice-Captains of Lower Boats predominantly look after the recruitment and training of novices</w:t>
      </w:r>
      <w:r w:rsidR="007203DA" w:rsidRPr="009C196C">
        <w:t>.</w:t>
      </w:r>
    </w:p>
    <w:p w:rsidR="003970C4" w:rsidRPr="009C196C" w:rsidRDefault="003970C4" w:rsidP="00A34E1B"/>
    <w:p w:rsidR="001B3FEB" w:rsidRPr="009C196C" w:rsidRDefault="001B3FEB" w:rsidP="00501BA1">
      <w:pPr>
        <w:pStyle w:val="Heading2"/>
      </w:pPr>
      <w:bookmarkStart w:id="6" w:name="_Toc379218205"/>
      <w:r w:rsidRPr="009C196C">
        <w:t>The Steering Committee</w:t>
      </w:r>
      <w:bookmarkEnd w:id="6"/>
    </w:p>
    <w:p w:rsidR="001B3FEB" w:rsidRPr="009C196C" w:rsidRDefault="001B3FEB" w:rsidP="00A34E1B">
      <w:r w:rsidRPr="009C196C">
        <w:t xml:space="preserve">The Steering Committee was set up to look after the Boat Club and to provide continuity to counteract the annual changes of the student officers.  Many of the alumni on the committee bring significant financial, legal and practical expertise to the committee through their careers in the city and elsewhere. It meets at least once a term, and must approve both budgets and additional expenditure from the capital account.  </w:t>
      </w:r>
    </w:p>
    <w:p w:rsidR="001B3FEB" w:rsidRPr="009C196C" w:rsidRDefault="001B3FEB" w:rsidP="00501BA1">
      <w:pPr>
        <w:pStyle w:val="Heading1"/>
      </w:pPr>
      <w:r w:rsidRPr="009C196C">
        <w:rPr>
          <w:color w:val="FF0000"/>
        </w:rPr>
        <w:br w:type="page"/>
      </w:r>
      <w:bookmarkStart w:id="7" w:name="_Toc379218206"/>
      <w:r w:rsidRPr="00501BA1">
        <w:lastRenderedPageBreak/>
        <w:t>Resources</w:t>
      </w:r>
      <w:bookmarkEnd w:id="7"/>
    </w:p>
    <w:p w:rsidR="003970C4" w:rsidRPr="009C196C" w:rsidRDefault="003970C4" w:rsidP="00A34E1B"/>
    <w:p w:rsidR="001B3FEB" w:rsidRPr="009C196C" w:rsidRDefault="001B3FEB" w:rsidP="00501BA1">
      <w:pPr>
        <w:pStyle w:val="Heading2"/>
      </w:pPr>
      <w:bookmarkStart w:id="8" w:name="_Toc379218207"/>
      <w:r w:rsidRPr="009C196C">
        <w:t>Boat House Manager</w:t>
      </w:r>
      <w:bookmarkEnd w:id="8"/>
    </w:p>
    <w:p w:rsidR="001B3FEB" w:rsidRPr="009C196C" w:rsidRDefault="001B3FEB" w:rsidP="00A34E1B">
      <w:r w:rsidRPr="009C196C">
        <w:t>The Boat House Manager is employed by the college, and as such is responsible both to the college authorities and the Captain of Boats. The Boat House Manager’s salary is paid by the college in the same manner as all other college staff, and is not the re</w:t>
      </w:r>
      <w:r w:rsidR="007203DA" w:rsidRPr="009C196C">
        <w:t xml:space="preserve">sponsibility of the Boat Club. </w:t>
      </w:r>
      <w:r w:rsidRPr="009C196C">
        <w:t>The official job description is:</w:t>
      </w:r>
    </w:p>
    <w:p w:rsidR="001B3FEB" w:rsidRPr="009C196C" w:rsidRDefault="001B3FEB" w:rsidP="00A34E1B"/>
    <w:p w:rsidR="001B3FEB" w:rsidRPr="009C196C" w:rsidRDefault="001B3FEB" w:rsidP="00501BA1">
      <w:pPr>
        <w:pStyle w:val="Heading3"/>
      </w:pPr>
      <w:r w:rsidRPr="009C196C">
        <w:t>Boat House Manager:</w:t>
      </w:r>
    </w:p>
    <w:p w:rsidR="001B3FEB" w:rsidRPr="009C196C" w:rsidRDefault="001B3FEB" w:rsidP="00D246DB">
      <w:pPr>
        <w:pStyle w:val="ListParagraph"/>
        <w:numPr>
          <w:ilvl w:val="0"/>
          <w:numId w:val="29"/>
        </w:numPr>
      </w:pPr>
      <w:r w:rsidRPr="009C196C">
        <w:t>Workshop Manager, responsible for rigging and maintaining equipment, minor repairs to plastic boats and organising (but not carrying out) major repairs.</w:t>
      </w:r>
    </w:p>
    <w:p w:rsidR="001B3FEB" w:rsidRPr="009C196C" w:rsidRDefault="001B3FEB" w:rsidP="00D246DB">
      <w:pPr>
        <w:pStyle w:val="ListParagraph"/>
        <w:numPr>
          <w:ilvl w:val="0"/>
          <w:numId w:val="29"/>
        </w:numPr>
      </w:pPr>
      <w:r w:rsidRPr="009C196C">
        <w:t>Administrator, dealing with day-to-day running and maintenance of the Boathouse.</w:t>
      </w:r>
    </w:p>
    <w:p w:rsidR="001B3FEB" w:rsidRPr="009C196C" w:rsidRDefault="001B3FEB" w:rsidP="00D246DB">
      <w:pPr>
        <w:pStyle w:val="ListParagraph"/>
        <w:numPr>
          <w:ilvl w:val="0"/>
          <w:numId w:val="29"/>
        </w:numPr>
      </w:pPr>
      <w:r w:rsidRPr="009C196C">
        <w:t>Health and Safety, both of the Boathouse itself and the boats under the relevant guidelines.</w:t>
      </w:r>
    </w:p>
    <w:p w:rsidR="001B3FEB" w:rsidRPr="009C196C" w:rsidRDefault="001B3FEB" w:rsidP="00D246DB">
      <w:pPr>
        <w:pStyle w:val="ListParagraph"/>
        <w:numPr>
          <w:ilvl w:val="0"/>
          <w:numId w:val="29"/>
        </w:numPr>
      </w:pPr>
      <w:r w:rsidRPr="009C196C">
        <w:t>Enforce a code of good practice amongst the students with regard to use and care of the boathouse, and Club equipment.</w:t>
      </w:r>
    </w:p>
    <w:p w:rsidR="001B3FEB" w:rsidRPr="009C196C" w:rsidRDefault="001B3FEB" w:rsidP="00D246DB">
      <w:pPr>
        <w:pStyle w:val="ListParagraph"/>
        <w:numPr>
          <w:ilvl w:val="0"/>
          <w:numId w:val="29"/>
        </w:numPr>
      </w:pPr>
      <w:r w:rsidRPr="009C196C">
        <w:t>Liaising with the College Maintenance Department regarding the state of the Boathouse.</w:t>
      </w:r>
    </w:p>
    <w:p w:rsidR="001B3FEB" w:rsidRPr="009C196C" w:rsidRDefault="001B3FEB" w:rsidP="00501BA1">
      <w:pPr>
        <w:pStyle w:val="Heading3"/>
      </w:pPr>
      <w:r w:rsidRPr="009C196C">
        <w:t xml:space="preserve">Primary </w:t>
      </w:r>
      <w:r w:rsidRPr="00501BA1">
        <w:t>Coach</w:t>
      </w:r>
      <w:r w:rsidRPr="009C196C">
        <w:t>:</w:t>
      </w:r>
    </w:p>
    <w:p w:rsidR="001B3FEB" w:rsidRPr="009C196C" w:rsidRDefault="001B3FEB" w:rsidP="00D246DB">
      <w:pPr>
        <w:pStyle w:val="ListParagraph"/>
        <w:numPr>
          <w:ilvl w:val="0"/>
          <w:numId w:val="30"/>
        </w:numPr>
      </w:pPr>
      <w:r w:rsidRPr="009C196C">
        <w:t>Relieve student officers of substantial parts of coaching and logistical burden.</w:t>
      </w:r>
    </w:p>
    <w:p w:rsidR="001B3FEB" w:rsidRPr="009C196C" w:rsidRDefault="001B3FEB" w:rsidP="00D246DB">
      <w:pPr>
        <w:pStyle w:val="ListParagraph"/>
        <w:numPr>
          <w:ilvl w:val="0"/>
          <w:numId w:val="30"/>
        </w:numPr>
      </w:pPr>
      <w:r w:rsidRPr="009C196C">
        <w:t>Improve coaching and management continuity both on and off the river.</w:t>
      </w:r>
    </w:p>
    <w:p w:rsidR="001B3FEB" w:rsidRPr="009C196C" w:rsidRDefault="001B3FEB" w:rsidP="00D246DB">
      <w:pPr>
        <w:pStyle w:val="ListParagraph"/>
        <w:numPr>
          <w:ilvl w:val="0"/>
          <w:numId w:val="30"/>
        </w:numPr>
      </w:pPr>
      <w:r w:rsidRPr="009C196C">
        <w:t>Teach good training technique, not only to improve performance but reduce chances of injury to students.</w:t>
      </w:r>
    </w:p>
    <w:p w:rsidR="001B3FEB" w:rsidRPr="009C196C" w:rsidRDefault="001B3FEB" w:rsidP="00D246DB">
      <w:pPr>
        <w:pStyle w:val="ListParagraph"/>
        <w:numPr>
          <w:ilvl w:val="0"/>
          <w:numId w:val="30"/>
        </w:numPr>
      </w:pPr>
      <w:r w:rsidRPr="009C196C">
        <w:t>Raise standards within the Club, leading to both better results and higher morale, in order to: reduce the drop-out rate, increase membership, reduce wastage, increase asset utilisation and provide better value for money from the Amalgamated Clubs fund.</w:t>
      </w:r>
    </w:p>
    <w:p w:rsidR="001B3FEB" w:rsidRPr="009C196C" w:rsidRDefault="001B3FEB" w:rsidP="00A34E1B"/>
    <w:p w:rsidR="001B3FEB" w:rsidRPr="009C196C" w:rsidRDefault="001B3FEB" w:rsidP="00A34E1B">
      <w:r w:rsidRPr="009C196C">
        <w:t>The Boat House Manager is a practical source of continuity from year to year. The Boat House Manager and the Captains need to work closely together to ensure the smooth running of the club and the Boat House Manager’s experience and advice is an invaluable resource for the Captains each year.  It is worth noting that part of the role of the Boat House Manager is to relieve the administrative and coaching burden on student members.  With a club as large as the Boat Club this is often a major issue.  It is important that such positions should not interfere with a student’s academic performance.</w:t>
      </w:r>
    </w:p>
    <w:p w:rsidR="001B3FEB" w:rsidRPr="009C196C" w:rsidRDefault="001B3FEB" w:rsidP="00A34E1B">
      <w:r w:rsidRPr="009C196C">
        <w:t>Although coaching is part of the Boathouse manager</w:t>
      </w:r>
      <w:r w:rsidR="00EB4C63" w:rsidRPr="009C196C">
        <w:t>’</w:t>
      </w:r>
      <w:r w:rsidRPr="009C196C">
        <w:t xml:space="preserve">s role, additional coaching is required as rowing occurs outside the normal working hours that the Manager is employed. This is unavoidable due to the nature of the club. The amount of coaching the Manager is able to provide is further limited by </w:t>
      </w:r>
      <w:r w:rsidR="00D246DB">
        <w:t>her</w:t>
      </w:r>
      <w:r w:rsidRPr="009C196C">
        <w:t xml:space="preserve"> other roles.</w:t>
      </w:r>
    </w:p>
    <w:p w:rsidR="001B3FEB" w:rsidRDefault="001B3FEB" w:rsidP="00501BA1">
      <w:pPr>
        <w:pStyle w:val="Heading3"/>
      </w:pPr>
    </w:p>
    <w:p w:rsidR="00D246DB" w:rsidRDefault="00D246DB">
      <w:r>
        <w:br w:type="page"/>
      </w:r>
    </w:p>
    <w:p w:rsidR="001B3FEB" w:rsidRPr="009C196C" w:rsidRDefault="001B3FEB" w:rsidP="00501BA1">
      <w:pPr>
        <w:pStyle w:val="Heading2"/>
      </w:pPr>
      <w:bookmarkStart w:id="9" w:name="_Toc379218208"/>
      <w:r w:rsidRPr="009C196C">
        <w:lastRenderedPageBreak/>
        <w:t>Boathouse</w:t>
      </w:r>
      <w:bookmarkEnd w:id="9"/>
    </w:p>
    <w:p w:rsidR="001B3FEB" w:rsidRPr="009C196C" w:rsidRDefault="001B3FEB" w:rsidP="00A34E1B">
      <w:r w:rsidRPr="009C196C">
        <w:t xml:space="preserve">The Boathouse site is owned by the college, which is responsible for the care and maintenance of the Boathouse. Maintenance is carried out by both the Boat House Manager and the College, depending on the nature of the work. The Boat Club </w:t>
      </w:r>
      <w:r w:rsidR="001D0963" w:rsidRPr="009C196C">
        <w:t xml:space="preserve">is currently involved in raising funds for a major redevelopment, led by the Steering Committee and the development office. All funds for this development will come from this fundraising and from gifts from Old Members, NOT from </w:t>
      </w:r>
      <w:r w:rsidR="003970C4" w:rsidRPr="009C196C">
        <w:t>JCR funding</w:t>
      </w:r>
      <w:r w:rsidR="001D0963" w:rsidRPr="009C196C">
        <w:t xml:space="preserve">. </w:t>
      </w:r>
    </w:p>
    <w:p w:rsidR="001D0963" w:rsidRPr="009C196C" w:rsidRDefault="001D0963" w:rsidP="00A34E1B"/>
    <w:p w:rsidR="001B3FEB" w:rsidRPr="009C196C" w:rsidRDefault="001B3FEB" w:rsidP="00501BA1">
      <w:pPr>
        <w:pStyle w:val="Heading2"/>
      </w:pPr>
      <w:bookmarkStart w:id="10" w:name="_Toc379218209"/>
      <w:r w:rsidRPr="009C196C">
        <w:t>Equipment</w:t>
      </w:r>
      <w:bookmarkEnd w:id="10"/>
    </w:p>
    <w:p w:rsidR="001B3FEB" w:rsidRPr="009C196C" w:rsidRDefault="001B3FEB" w:rsidP="00A34E1B">
      <w:r w:rsidRPr="009C196C">
        <w:t>The equipment used by crews is owned, paid for and maintained by the Boat Club. The equipment required is unfortunately expensive and has a limited life. That said, the Boat Club has achieved incredible use, if not over-use from some equipment – some of it is past its useful l</w:t>
      </w:r>
      <w:r w:rsidR="000C2B45">
        <w:t xml:space="preserve">ifetime, yet still in service. </w:t>
      </w:r>
      <w:r w:rsidRPr="009C196C">
        <w:t xml:space="preserve">To avoid getting to the stage where much of the equipment needs replacing it is essential for the club to ensure a regular program of replacement and maintenance. Spares are not always available, so we are looking to slowly replace older boats with newer equipment. </w:t>
      </w:r>
    </w:p>
    <w:p w:rsidR="001B3FEB" w:rsidRPr="009C196C" w:rsidRDefault="001B3FEB" w:rsidP="00A34E1B">
      <w:pPr>
        <w:rPr>
          <w:color w:val="000000"/>
        </w:rPr>
      </w:pPr>
      <w:r w:rsidRPr="009C196C">
        <w:t xml:space="preserve">This problem has been compounded by size of the club. For the May bumps in </w:t>
      </w:r>
      <w:r w:rsidR="00A809D6" w:rsidRPr="009C196C">
        <w:t>201</w:t>
      </w:r>
      <w:r w:rsidR="00F56C01" w:rsidRPr="009C196C">
        <w:t>3</w:t>
      </w:r>
      <w:r w:rsidRPr="009C196C">
        <w:t xml:space="preserve"> th</w:t>
      </w:r>
      <w:r w:rsidR="00C042AC" w:rsidRPr="009C196C">
        <w:t xml:space="preserve">e club fielded </w:t>
      </w:r>
      <w:r w:rsidR="00F56C01" w:rsidRPr="009C196C">
        <w:t>seven</w:t>
      </w:r>
      <w:r w:rsidR="00C042AC" w:rsidRPr="009C196C">
        <w:t xml:space="preserve"> crews</w:t>
      </w:r>
      <w:r w:rsidR="00A809D6" w:rsidRPr="009C196C">
        <w:t>,</w:t>
      </w:r>
      <w:r w:rsidR="006B6EAE" w:rsidRPr="009C196C">
        <w:t xml:space="preserve"> and </w:t>
      </w:r>
      <w:r w:rsidR="00F56C01" w:rsidRPr="009C196C">
        <w:t xml:space="preserve">we anticipate the same number if not more in the 2014 </w:t>
      </w:r>
      <w:r w:rsidR="001D0963" w:rsidRPr="009C196C">
        <w:t>May bumps races</w:t>
      </w:r>
      <w:r w:rsidR="006B6EAE" w:rsidRPr="009C196C">
        <w:t>. The</w:t>
      </w:r>
      <w:r w:rsidRPr="009C196C">
        <w:rPr>
          <w:color w:val="000000"/>
        </w:rPr>
        <w:t xml:space="preserve"> wear and tear on these boats is very noticeable, especially in the case of the women’s third boat and the novice men’s boat, which has severe problems with its shell and rudder and heavy-use by novice rowers.</w:t>
      </w:r>
    </w:p>
    <w:p w:rsidR="001B3FEB" w:rsidRPr="009C196C" w:rsidRDefault="001B3FEB" w:rsidP="00501BA1">
      <w:pPr>
        <w:pStyle w:val="Heading1"/>
      </w:pPr>
      <w:r w:rsidRPr="009C196C">
        <w:rPr>
          <w:color w:val="FF0000"/>
        </w:rPr>
        <w:br w:type="page"/>
      </w:r>
      <w:bookmarkStart w:id="11" w:name="_Toc379218210"/>
      <w:r w:rsidRPr="009C196C">
        <w:lastRenderedPageBreak/>
        <w:t>Funding</w:t>
      </w:r>
      <w:bookmarkEnd w:id="11"/>
    </w:p>
    <w:p w:rsidR="001B3FEB" w:rsidRPr="009C196C" w:rsidRDefault="001B3FEB" w:rsidP="00501BA1">
      <w:pPr>
        <w:pStyle w:val="Heading2"/>
      </w:pPr>
      <w:bookmarkStart w:id="12" w:name="_Toc379218211"/>
      <w:r w:rsidRPr="009C196C">
        <w:t>Sponsorship</w:t>
      </w:r>
      <w:bookmarkEnd w:id="12"/>
    </w:p>
    <w:p w:rsidR="008250A3" w:rsidRPr="009C196C" w:rsidRDefault="003970C4" w:rsidP="00A34E1B">
      <w:pPr>
        <w:rPr>
          <w:color w:val="000000"/>
        </w:rPr>
      </w:pPr>
      <w:r w:rsidRPr="009C196C">
        <w:rPr>
          <w:color w:val="000000"/>
        </w:rPr>
        <w:t xml:space="preserve">For the past two years the boat club has been sponsored by </w:t>
      </w:r>
      <w:proofErr w:type="spellStart"/>
      <w:r w:rsidRPr="009C196C">
        <w:rPr>
          <w:color w:val="000000"/>
        </w:rPr>
        <w:t>TwoTwoFive</w:t>
      </w:r>
      <w:proofErr w:type="spellEnd"/>
      <w:r w:rsidRPr="009C196C">
        <w:rPr>
          <w:color w:val="000000"/>
        </w:rPr>
        <w:t xml:space="preserve">. </w:t>
      </w:r>
      <w:r w:rsidR="00557306" w:rsidRPr="009C196C">
        <w:t>The</w:t>
      </w:r>
      <w:r w:rsidR="008250A3" w:rsidRPr="009C196C">
        <w:t xml:space="preserve"> level of sponsorship for </w:t>
      </w:r>
      <w:r w:rsidR="00557306" w:rsidRPr="009C196C">
        <w:t xml:space="preserve">the 2013/2014 year has been agreed at </w:t>
      </w:r>
      <w:r w:rsidR="008250A3" w:rsidRPr="009C196C">
        <w:t>£4</w:t>
      </w:r>
      <w:r w:rsidR="00557306" w:rsidRPr="009C196C">
        <w:t>35</w:t>
      </w:r>
      <w:r w:rsidR="008250A3" w:rsidRPr="009C196C">
        <w:t>0.</w:t>
      </w:r>
      <w:r w:rsidRPr="009C196C">
        <w:t xml:space="preserve"> This has been secured due to the close link between the boat club and our alumni, which will be elaborated on in the next section.</w:t>
      </w:r>
      <w:r w:rsidR="00557306" w:rsidRPr="009C196C">
        <w:t xml:space="preserve"> This connection between </w:t>
      </w:r>
      <w:proofErr w:type="spellStart"/>
      <w:r w:rsidR="00557306" w:rsidRPr="009C196C">
        <w:t>TwoTwoFive</w:t>
      </w:r>
      <w:proofErr w:type="spellEnd"/>
      <w:r w:rsidR="00557306" w:rsidRPr="009C196C">
        <w:t xml:space="preserve"> and CCBC has b</w:t>
      </w:r>
      <w:r w:rsidR="000C2B45">
        <w:t>een secured for the next two</w:t>
      </w:r>
      <w:r w:rsidR="00557306" w:rsidRPr="009C196C">
        <w:t xml:space="preserve"> years. </w:t>
      </w:r>
    </w:p>
    <w:p w:rsidR="001B3FEB" w:rsidRPr="009C196C" w:rsidRDefault="001B3FEB" w:rsidP="00A34E1B">
      <w:r w:rsidRPr="009C196C">
        <w:t xml:space="preserve">College </w:t>
      </w:r>
      <w:r w:rsidR="007A5AF4" w:rsidRPr="009C196C">
        <w:t xml:space="preserve">boat </w:t>
      </w:r>
      <w:r w:rsidRPr="009C196C">
        <w:t xml:space="preserve">clubs without sponsorship suffer greatly from a lack of funding and corporate support, and in a time when corporate sponsorship is not easy to find, we are fortunate to have secured such a good arrangement for the club. </w:t>
      </w:r>
      <w:r w:rsidR="000820A6">
        <w:t xml:space="preserve">In spite of our sponsorship fortune, several other more successful clubs on the Cam have much larger sponsorship deals than CCBC whilst offering the same benefits for their sponsors </w:t>
      </w:r>
      <w:proofErr w:type="spellStart"/>
      <w:r w:rsidR="000820A6">
        <w:t>ie</w:t>
      </w:r>
      <w:proofErr w:type="spellEnd"/>
      <w:r w:rsidR="000820A6">
        <w:t xml:space="preserve">. boat and kit branding. </w:t>
      </w:r>
      <w:bookmarkStart w:id="13" w:name="_GoBack"/>
      <w:bookmarkEnd w:id="13"/>
    </w:p>
    <w:p w:rsidR="003970C4" w:rsidRPr="009C196C" w:rsidRDefault="003970C4" w:rsidP="00A34E1B"/>
    <w:p w:rsidR="001B3FEB" w:rsidRPr="009C196C" w:rsidRDefault="001B3FEB" w:rsidP="00501BA1">
      <w:pPr>
        <w:pStyle w:val="Heading2"/>
      </w:pPr>
      <w:bookmarkStart w:id="14" w:name="_Toc379218212"/>
      <w:r w:rsidRPr="009C196C">
        <w:t>Old Members and the Blades Association</w:t>
      </w:r>
      <w:bookmarkEnd w:id="14"/>
    </w:p>
    <w:p w:rsidR="001B3FEB" w:rsidRPr="009C196C" w:rsidRDefault="001B3FEB" w:rsidP="00A34E1B">
      <w:r w:rsidRPr="009C196C">
        <w:t>The Blades is a social organisation for former member</w:t>
      </w:r>
      <w:r w:rsidR="001D0963" w:rsidRPr="009C196C">
        <w:t>s</w:t>
      </w:r>
      <w:r w:rsidRPr="009C196C">
        <w:t xml:space="preserve"> of the Boat Club.  Its purpose is to organise social events, including an annual dinner and d</w:t>
      </w:r>
      <w:r w:rsidR="0060233C">
        <w:t xml:space="preserve">rinks at Henley Royal Regatta. </w:t>
      </w:r>
      <w:r w:rsidRPr="009C196C">
        <w:t>While many members have given donations to the Boat Club, it is mainly a social organisation.</w:t>
      </w:r>
    </w:p>
    <w:p w:rsidR="001B3FEB" w:rsidRPr="001E6BAF" w:rsidRDefault="001B3FEB" w:rsidP="00A34E1B">
      <w:r w:rsidRPr="009C196C">
        <w:t>The Blades was set up</w:t>
      </w:r>
      <w:r w:rsidR="00DD3EC9" w:rsidRPr="009C196C">
        <w:t xml:space="preserve"> </w:t>
      </w:r>
      <w:r w:rsidRPr="009C196C">
        <w:t>to provide a regular sour</w:t>
      </w:r>
      <w:r w:rsidR="0060233C">
        <w:t xml:space="preserve">ce of income to the Boat Club. </w:t>
      </w:r>
      <w:r w:rsidRPr="009C196C">
        <w:t xml:space="preserve">Members pay a subscription of </w:t>
      </w:r>
      <w:r w:rsidR="0060233C">
        <w:t xml:space="preserve">at least £25 pounds per annum. </w:t>
      </w:r>
      <w:r w:rsidRPr="009C196C">
        <w:t>At present alumni pr</w:t>
      </w:r>
      <w:r w:rsidR="008250A3" w:rsidRPr="009C196C">
        <w:t xml:space="preserve">ovide </w:t>
      </w:r>
      <w:r w:rsidR="008250A3" w:rsidRPr="001E6BAF">
        <w:t>and income of just over £7</w:t>
      </w:r>
      <w:r w:rsidR="001E6BAF" w:rsidRPr="001E6BAF">
        <w:t>5</w:t>
      </w:r>
      <w:r w:rsidRPr="001E6BAF">
        <w:t xml:space="preserve">00 per annum. </w:t>
      </w:r>
      <w:r w:rsidR="00DD3EC9" w:rsidRPr="009C196C">
        <w:t xml:space="preserve">Anyone who rows at college automatically </w:t>
      </w:r>
      <w:r w:rsidR="00DD3EC9" w:rsidRPr="001E6BAF">
        <w:t>becomes a (non-fee paying) member of the Blades, which is a great way to keep in touch with peers and the college.</w:t>
      </w:r>
    </w:p>
    <w:p w:rsidR="001B3FEB" w:rsidRPr="009C196C" w:rsidRDefault="001B3FEB" w:rsidP="00A34E1B">
      <w:r w:rsidRPr="009C196C">
        <w:t xml:space="preserve">It is important to remember that the money from Old Members and the sponsors is not intended to cover the day-to-day running costs of the club, but to fund major new equipment purchases. This source of income would be likely to disappear if it were thought to be a replacement for, rather than a supplement to, </w:t>
      </w:r>
      <w:r w:rsidR="003970C4" w:rsidRPr="009C196C">
        <w:t>JCR</w:t>
      </w:r>
      <w:r w:rsidRPr="009C196C">
        <w:t xml:space="preserve"> funding. </w:t>
      </w:r>
    </w:p>
    <w:p w:rsidR="003970C4" w:rsidRPr="009C196C" w:rsidRDefault="003970C4" w:rsidP="00A34E1B"/>
    <w:p w:rsidR="001B3FEB" w:rsidRPr="009C196C" w:rsidRDefault="003970C4" w:rsidP="00501BA1">
      <w:pPr>
        <w:pStyle w:val="Heading2"/>
      </w:pPr>
      <w:bookmarkStart w:id="15" w:name="_Toc379218213"/>
      <w:r w:rsidRPr="009C196C">
        <w:t>JCR contribution</w:t>
      </w:r>
      <w:bookmarkEnd w:id="15"/>
    </w:p>
    <w:p w:rsidR="001B3FEB" w:rsidRPr="009C196C" w:rsidRDefault="003970C4" w:rsidP="00A34E1B">
      <w:r w:rsidRPr="009C196C">
        <w:t>The</w:t>
      </w:r>
      <w:r w:rsidR="001B3FEB" w:rsidRPr="009C196C">
        <w:t xml:space="preserve"> contribution</w:t>
      </w:r>
      <w:r w:rsidRPr="009C196C">
        <w:t xml:space="preserve"> from the JCR</w:t>
      </w:r>
      <w:r w:rsidR="001B3FEB" w:rsidRPr="009C196C">
        <w:t xml:space="preserve"> is vital for the running of the Boat Club, maintenance and the purchase of equipment. Without such a contribution, the Boat Club can</w:t>
      </w:r>
      <w:r w:rsidR="00DD3EC9" w:rsidRPr="009C196C">
        <w:t>not</w:t>
      </w:r>
      <w:r w:rsidR="001B3FEB" w:rsidRPr="009C196C">
        <w:t xml:space="preserve"> </w:t>
      </w:r>
      <w:r w:rsidR="00DD3EC9" w:rsidRPr="009C196C">
        <w:t xml:space="preserve">even </w:t>
      </w:r>
      <w:r w:rsidR="001B3FEB" w:rsidRPr="009C196C">
        <w:t>subsist</w:t>
      </w:r>
      <w:r w:rsidR="00DD3EC9" w:rsidRPr="009C196C">
        <w:t xml:space="preserve"> and in a few years would probably not exist. Even at current levels of funding, the Boat Club is becoming ever more reliant on funding from alumni and utilising kit well beyond its natural life expectancy.</w:t>
      </w:r>
      <w:r w:rsidR="001B3FEB" w:rsidRPr="009C196C">
        <w:t xml:space="preserve"> </w:t>
      </w:r>
    </w:p>
    <w:p w:rsidR="001B3FEB" w:rsidRPr="009C196C" w:rsidRDefault="001B3FEB" w:rsidP="00A34E1B">
      <w:r w:rsidRPr="009C196C">
        <w:t xml:space="preserve">Whilst it is accepted that the Boat Club usually takes up a large percentage of the available money from the </w:t>
      </w:r>
      <w:r w:rsidR="003970C4" w:rsidRPr="009C196C">
        <w:t>JCR</w:t>
      </w:r>
      <w:r w:rsidRPr="009C196C">
        <w:t>, the Boat Club is a highly expensive club to run, with expenses that stretch far beyond those seen in the other college sports clubs. However, it is worth noting that we are the club with the largest membership in college, and the only club to teach the majority of our members</w:t>
      </w:r>
      <w:r w:rsidR="008250A3" w:rsidRPr="009C196C">
        <w:t xml:space="preserve"> from scratch</w:t>
      </w:r>
      <w:r w:rsidRPr="009C196C">
        <w:t>. Unlike most other clubs maintenance and insurance costs have to be met by the club, rather than through the College itself.</w:t>
      </w:r>
    </w:p>
    <w:p w:rsidR="001B3FEB" w:rsidRPr="009C196C" w:rsidRDefault="001B3FEB" w:rsidP="00501BA1">
      <w:pPr>
        <w:pStyle w:val="Heading3"/>
      </w:pPr>
    </w:p>
    <w:p w:rsidR="001B3FEB" w:rsidRPr="009C196C" w:rsidRDefault="001B3FEB" w:rsidP="00501BA1">
      <w:pPr>
        <w:pStyle w:val="Heading2"/>
      </w:pPr>
      <w:bookmarkStart w:id="16" w:name="_Toc379218214"/>
      <w:r w:rsidRPr="009C196C">
        <w:t>Current Members</w:t>
      </w:r>
      <w:bookmarkEnd w:id="16"/>
    </w:p>
    <w:p w:rsidR="001B3FEB" w:rsidRPr="009C196C" w:rsidRDefault="001B3FEB" w:rsidP="00A34E1B">
      <w:r w:rsidRPr="009C196C">
        <w:lastRenderedPageBreak/>
        <w:t>Individual members of the Boat Club are expected</w:t>
      </w:r>
      <w:r w:rsidR="0060233C">
        <w:t xml:space="preserve"> to contribute to the finances.</w:t>
      </w:r>
      <w:r w:rsidRPr="009C196C">
        <w:t xml:space="preserve"> Subscriptions are currently set at what is felt to be an affordable in order that money is </w:t>
      </w:r>
      <w:r w:rsidR="0060233C">
        <w:t>not a barrier to participation.</w:t>
      </w:r>
      <w:r w:rsidRPr="009C196C">
        <w:t xml:space="preserve"> In addition to the subscription fees, members face various other costs related to rowing which add to the overall burden. </w:t>
      </w:r>
    </w:p>
    <w:p w:rsidR="001B3FEB" w:rsidRPr="009C196C" w:rsidRDefault="001B3FEB" w:rsidP="00A34E1B">
      <w:r w:rsidRPr="00501BA1">
        <w:rPr>
          <w:rStyle w:val="Heading3Char"/>
        </w:rPr>
        <w:t>Subscription fees:</w:t>
      </w:r>
      <w:r w:rsidRPr="009C196C">
        <w:rPr>
          <w:b/>
        </w:rPr>
        <w:t xml:space="preserve"> </w:t>
      </w:r>
      <w:r w:rsidRPr="009C196C">
        <w:t>These are currently £2</w:t>
      </w:r>
      <w:r w:rsidR="00557306" w:rsidRPr="009C196C">
        <w:t>5</w:t>
      </w:r>
      <w:r w:rsidRPr="009C196C">
        <w:t xml:space="preserve"> per term, but £1</w:t>
      </w:r>
      <w:r w:rsidR="00557306" w:rsidRPr="009C196C">
        <w:t>2.50</w:t>
      </w:r>
      <w:r w:rsidRPr="009C196C">
        <w:t xml:space="preserve"> for the first term of rowing/coxing.</w:t>
      </w:r>
    </w:p>
    <w:p w:rsidR="001B3FEB" w:rsidRPr="009C196C" w:rsidRDefault="001B3FEB" w:rsidP="00A34E1B">
      <w:r w:rsidRPr="00501BA1">
        <w:rPr>
          <w:rStyle w:val="Heading3Char"/>
        </w:rPr>
        <w:t>Kit</w:t>
      </w:r>
      <w:r w:rsidRPr="009C196C">
        <w:t>: Members are expected to buy their own rowing kit both for racing and training, as it is not supplied by the Boat Club</w:t>
      </w:r>
      <w:r w:rsidR="008250A3" w:rsidRPr="009C196C">
        <w:t>, which can be expensive.</w:t>
      </w:r>
    </w:p>
    <w:p w:rsidR="001B3FEB" w:rsidRPr="001E6BAF" w:rsidRDefault="0058579E" w:rsidP="00A34E1B">
      <w:pPr>
        <w:rPr>
          <w:b/>
        </w:rPr>
      </w:pPr>
      <w:r w:rsidRPr="00501BA1">
        <w:rPr>
          <w:rStyle w:val="Heading3Char"/>
        </w:rPr>
        <w:t>B</w:t>
      </w:r>
      <w:r w:rsidR="001E6BAF" w:rsidRPr="00501BA1">
        <w:rPr>
          <w:rStyle w:val="Heading3Char"/>
        </w:rPr>
        <w:t xml:space="preserve">ritish Rowing </w:t>
      </w:r>
      <w:r w:rsidR="001B3FEB" w:rsidRPr="00501BA1">
        <w:rPr>
          <w:rStyle w:val="Heading3Char"/>
        </w:rPr>
        <w:t>membership</w:t>
      </w:r>
      <w:r w:rsidR="001B3FEB" w:rsidRPr="009C196C">
        <w:rPr>
          <w:b/>
        </w:rPr>
        <w:t>:</w:t>
      </w:r>
      <w:r w:rsidR="001B3FEB" w:rsidRPr="009C196C">
        <w:t xml:space="preserve"> For races outside Cambridge, </w:t>
      </w:r>
      <w:r w:rsidR="001E6BAF">
        <w:t>British Rowing</w:t>
      </w:r>
      <w:r w:rsidR="001B3FEB" w:rsidRPr="009C196C">
        <w:t xml:space="preserve"> membership is required, currently </w:t>
      </w:r>
      <w:r w:rsidR="001B3FEB" w:rsidRPr="001E6BAF">
        <w:t>priced at £</w:t>
      </w:r>
      <w:r w:rsidR="008250A3" w:rsidRPr="001E6BAF">
        <w:t>3</w:t>
      </w:r>
      <w:r w:rsidR="001E6BAF" w:rsidRPr="001E6BAF">
        <w:t>1</w:t>
      </w:r>
      <w:r w:rsidR="001B3FEB" w:rsidRPr="001E6BAF">
        <w:t xml:space="preserve"> per year. </w:t>
      </w:r>
    </w:p>
    <w:p w:rsidR="001B3FEB" w:rsidRPr="009C196C" w:rsidRDefault="001B3FEB" w:rsidP="00A34E1B">
      <w:r w:rsidRPr="00501BA1">
        <w:rPr>
          <w:rStyle w:val="Heading3Char"/>
        </w:rPr>
        <w:t>Transport to races</w:t>
      </w:r>
      <w:r w:rsidRPr="009C196C">
        <w:rPr>
          <w:b/>
        </w:rPr>
        <w:t xml:space="preserve">: </w:t>
      </w:r>
      <w:r w:rsidRPr="009C196C">
        <w:t xml:space="preserve">Whilst the boat club pays for transporting the boats to off </w:t>
      </w:r>
      <w:smartTag w:uri="urn:schemas-microsoft-com:office:smarttags" w:element="place">
        <w:r w:rsidRPr="009C196C">
          <w:t>Cam</w:t>
        </w:r>
      </w:smartTag>
      <w:r w:rsidRPr="009C196C">
        <w:t xml:space="preserve"> races, rowers must pay for themselves. This can be extremely costly due to high train ticket prices.</w:t>
      </w:r>
    </w:p>
    <w:p w:rsidR="00B007EF" w:rsidRDefault="001B3FEB" w:rsidP="00A34E1B">
      <w:r w:rsidRPr="00501BA1">
        <w:rPr>
          <w:rStyle w:val="Heading3Char"/>
        </w:rPr>
        <w:t>Accommodation</w:t>
      </w:r>
      <w:r w:rsidRPr="009C196C">
        <w:t xml:space="preserve">: </w:t>
      </w:r>
      <w:r w:rsidR="001E6BAF">
        <w:t>Preterm t</w:t>
      </w:r>
      <w:r w:rsidRPr="009C196C">
        <w:t xml:space="preserve">raining </w:t>
      </w:r>
      <w:r w:rsidR="001E6BAF">
        <w:t>weeks</w:t>
      </w:r>
      <w:r w:rsidRPr="009C196C">
        <w:t xml:space="preserve"> are held in Cambridge for a week before the start of </w:t>
      </w:r>
      <w:r w:rsidR="00B007EF" w:rsidRPr="009C196C">
        <w:t>Michaelmas and Easter terms</w:t>
      </w:r>
      <w:r w:rsidRPr="009C196C">
        <w:t>. Participation for these is high and students are required to pay for their accommodation in Cambridge for this period totalling approximately £200 for the year.</w:t>
      </w:r>
    </w:p>
    <w:p w:rsidR="00D246DB" w:rsidRDefault="00D246DB" w:rsidP="00A34E1B"/>
    <w:p w:rsidR="001E6BAF" w:rsidRPr="009C196C" w:rsidRDefault="001E6BAF" w:rsidP="00501BA1">
      <w:pPr>
        <w:pStyle w:val="Heading2"/>
      </w:pPr>
      <w:bookmarkStart w:id="17" w:name="_Toc379218215"/>
      <w:proofErr w:type="spellStart"/>
      <w:r>
        <w:t>Aiguebelette</w:t>
      </w:r>
      <w:proofErr w:type="spellEnd"/>
      <w:r>
        <w:t xml:space="preserve"> Training Camp</w:t>
      </w:r>
      <w:bookmarkEnd w:id="17"/>
    </w:p>
    <w:p w:rsidR="00557306" w:rsidRDefault="000A764D" w:rsidP="00A34E1B">
      <w:r>
        <w:t>The Boat C</w:t>
      </w:r>
      <w:r w:rsidR="00B007EF" w:rsidRPr="009C196C">
        <w:t>lub also organises an off-Cam training camp in France over the Christmas holidays, for which s</w:t>
      </w:r>
      <w:r w:rsidR="00557306" w:rsidRPr="009C196C">
        <w:t xml:space="preserve">tudents are required to pay £250. </w:t>
      </w:r>
    </w:p>
    <w:p w:rsidR="00FD07F7" w:rsidRPr="009C196C" w:rsidRDefault="00557306" w:rsidP="00A34E1B">
      <w:r w:rsidRPr="009C196C">
        <w:t>This training camp in France is a recent addition to the C</w:t>
      </w:r>
      <w:r w:rsidR="000A764D">
        <w:t>CBC calendar but has proved</w:t>
      </w:r>
      <w:r w:rsidRPr="009C196C">
        <w:t xml:space="preserve"> popular for </w:t>
      </w:r>
      <w:r w:rsidR="009F6990" w:rsidRPr="009C196C">
        <w:t xml:space="preserve">each of the past four years. </w:t>
      </w:r>
      <w:r w:rsidR="00FD07F7" w:rsidRPr="009C196C">
        <w:t>I</w:t>
      </w:r>
      <w:r w:rsidR="009F6990" w:rsidRPr="009C196C">
        <w:t xml:space="preserve">t is felt that the opportunity to take the club away from the </w:t>
      </w:r>
      <w:r w:rsidR="000A764D">
        <w:t>R</w:t>
      </w:r>
      <w:r w:rsidR="009F6990" w:rsidRPr="009C196C">
        <w:t xml:space="preserve">iver Cam has many advantages. </w:t>
      </w:r>
    </w:p>
    <w:p w:rsidR="00557306" w:rsidRPr="009C196C" w:rsidRDefault="009F6990" w:rsidP="00A34E1B">
      <w:r w:rsidRPr="009C196C">
        <w:t xml:space="preserve">Training in Cambridge in early January is often </w:t>
      </w:r>
      <w:r w:rsidR="0055457A" w:rsidRPr="009C196C">
        <w:t>disrupted</w:t>
      </w:r>
      <w:r w:rsidRPr="009C196C">
        <w:t xml:space="preserve"> by poor weather conditions-it is common for the river to </w:t>
      </w:r>
      <w:r w:rsidR="0055457A" w:rsidRPr="009C196C">
        <w:t xml:space="preserve">be </w:t>
      </w:r>
      <w:r w:rsidRPr="009C196C">
        <w:t xml:space="preserve">frozen or flooded at this time of year. These difficulties are circumvented </w:t>
      </w:r>
      <w:r w:rsidR="0055457A" w:rsidRPr="009C196C">
        <w:t>by travelling to F</w:t>
      </w:r>
      <w:r w:rsidRPr="009C196C">
        <w:t xml:space="preserve">rance but more </w:t>
      </w:r>
      <w:r w:rsidR="0055457A" w:rsidRPr="009C196C">
        <w:t xml:space="preserve">importantly </w:t>
      </w:r>
      <w:r w:rsidRPr="009C196C">
        <w:t>the club has the use</w:t>
      </w:r>
      <w:r w:rsidR="0055457A" w:rsidRPr="009C196C">
        <w:t xml:space="preserve"> of over 3000m of clear water</w:t>
      </w:r>
      <w:r w:rsidRPr="009C196C">
        <w:t xml:space="preserve">; something which is just not possible on the congested Cam. </w:t>
      </w:r>
    </w:p>
    <w:p w:rsidR="009F6990" w:rsidRPr="009C196C" w:rsidRDefault="009F6990" w:rsidP="00A34E1B">
      <w:r w:rsidRPr="009C196C">
        <w:t xml:space="preserve">Taking the whole club away together forges many new friendships and establishes a great club moral going into the Lent term. </w:t>
      </w:r>
      <w:r w:rsidR="00FD07F7" w:rsidRPr="009C196C">
        <w:t xml:space="preserve">These friendships and the enjoyment of rowing are the key reasons cited by many for their involvement in the club and both the Junior Committee and Steering Committee feel the training camp is important to maintaining interest in rowing at Christ’s. </w:t>
      </w:r>
    </w:p>
    <w:p w:rsidR="009F6990" w:rsidRPr="009C196C" w:rsidRDefault="009F6990" w:rsidP="00A34E1B">
      <w:r w:rsidRPr="009C196C">
        <w:t>Whilst it has</w:t>
      </w:r>
      <w:r w:rsidR="00BA13F8">
        <w:t xml:space="preserve"> been suggested that a less </w:t>
      </w:r>
      <w:r w:rsidRPr="009C196C">
        <w:t xml:space="preserve">expensive training camp could be run in the UK, it would not be possible to </w:t>
      </w:r>
      <w:r w:rsidR="0055457A" w:rsidRPr="009C196C">
        <w:t>guarantee</w:t>
      </w:r>
      <w:r w:rsidRPr="009C196C">
        <w:t xml:space="preserve"> good rowing </w:t>
      </w:r>
      <w:r w:rsidR="0055457A" w:rsidRPr="009C196C">
        <w:t>conditions</w:t>
      </w:r>
      <w:r w:rsidRPr="009C196C">
        <w:t xml:space="preserve"> at venues such as Eton </w:t>
      </w:r>
      <w:proofErr w:type="spellStart"/>
      <w:r w:rsidRPr="009C196C">
        <w:t>Dorney</w:t>
      </w:r>
      <w:proofErr w:type="spellEnd"/>
      <w:r w:rsidRPr="009C196C">
        <w:t xml:space="preserve"> and Nottingham. Furthermore when polled, student members were reluctant to contribute £250 for a training camp in the UK which amounts making a UK camp equally costly to the club itself. </w:t>
      </w:r>
    </w:p>
    <w:p w:rsidR="001B3FEB" w:rsidRPr="009C196C" w:rsidRDefault="00557306" w:rsidP="00A34E1B">
      <w:r w:rsidRPr="009C196C">
        <w:t>This year</w:t>
      </w:r>
      <w:r w:rsidR="00B007EF" w:rsidRPr="009C196C">
        <w:t xml:space="preserve"> </w:t>
      </w:r>
      <w:r w:rsidR="00BA13F8">
        <w:t>29 students attended and the camp was</w:t>
      </w:r>
      <w:r w:rsidR="00B007EF" w:rsidRPr="009C196C">
        <w:t xml:space="preserve"> extremely successful at boosting rowing ability, particularly in less experienced crews.</w:t>
      </w:r>
      <w:r w:rsidRPr="009C196C">
        <w:t xml:space="preserve"> The student contribution of £2</w:t>
      </w:r>
      <w:r w:rsidR="00BA13F8">
        <w:t>50 only funds approximately two thirds</w:t>
      </w:r>
      <w:r w:rsidRPr="009C196C">
        <w:t xml:space="preserve"> of the total cost of the training camp in France.</w:t>
      </w:r>
      <w:r w:rsidR="00FD07F7" w:rsidRPr="009C196C">
        <w:t xml:space="preserve"> The funding for the training camp in France is laid out in the next section; detailing where the largest costs lie and how it has been financed in the past. </w:t>
      </w:r>
    </w:p>
    <w:p w:rsidR="001B3FEB" w:rsidRPr="009C196C" w:rsidRDefault="001B3FEB" w:rsidP="00501BA1">
      <w:pPr>
        <w:pStyle w:val="Heading1"/>
      </w:pPr>
      <w:r w:rsidRPr="009C196C">
        <w:br w:type="page"/>
      </w:r>
      <w:bookmarkStart w:id="18" w:name="_Toc379218216"/>
      <w:r w:rsidRPr="009C196C">
        <w:lastRenderedPageBreak/>
        <w:t>Financ</w:t>
      </w:r>
      <w:r w:rsidR="00EB4C63" w:rsidRPr="009C196C">
        <w:t>ial</w:t>
      </w:r>
      <w:r w:rsidRPr="009C196C">
        <w:t xml:space="preserve"> Overview:</w:t>
      </w:r>
      <w:bookmarkEnd w:id="18"/>
    </w:p>
    <w:p w:rsidR="001B3FEB" w:rsidRPr="009C196C" w:rsidRDefault="001B3FEB" w:rsidP="00A34E1B">
      <w:r w:rsidRPr="009C196C">
        <w:t>Christ’s College Boat Club has two accounts:</w:t>
      </w:r>
      <w:r w:rsidR="00441FAB">
        <w:t xml:space="preserve"> a current account and a capital account. </w:t>
      </w:r>
    </w:p>
    <w:p w:rsidR="001B3FEB" w:rsidRPr="009C196C" w:rsidRDefault="001B3FEB" w:rsidP="00A34E1B"/>
    <w:p w:rsidR="001E6BAF" w:rsidRDefault="001E6BAF" w:rsidP="00032A11">
      <w:pPr>
        <w:pStyle w:val="Heading3"/>
      </w:pPr>
      <w:bookmarkStart w:id="19" w:name="_Toc379218217"/>
      <w:r>
        <w:t>Current account</w:t>
      </w:r>
      <w:bookmarkEnd w:id="19"/>
      <w:r>
        <w:t xml:space="preserve"> </w:t>
      </w:r>
    </w:p>
    <w:p w:rsidR="001B3FEB" w:rsidRPr="001E6BAF" w:rsidRDefault="001B3FEB" w:rsidP="00A34E1B">
      <w:r w:rsidRPr="009C196C">
        <w:rPr>
          <w:color w:val="000000"/>
        </w:rPr>
        <w:t>This account is administered b</w:t>
      </w:r>
      <w:r w:rsidR="00454971">
        <w:rPr>
          <w:color w:val="000000"/>
        </w:rPr>
        <w:t>y the student treasurer of the Boat C</w:t>
      </w:r>
      <w:r w:rsidRPr="009C196C">
        <w:rPr>
          <w:color w:val="000000"/>
        </w:rPr>
        <w:t>lub and pays for the day-to-day expenses of the club</w:t>
      </w:r>
      <w:r w:rsidRPr="009C196C">
        <w:t>.</w:t>
      </w:r>
      <w:r w:rsidR="00172425" w:rsidRPr="009C196C">
        <w:t xml:space="preserve"> This </w:t>
      </w:r>
      <w:r w:rsidR="000E428C">
        <w:t xml:space="preserve">requested </w:t>
      </w:r>
      <w:r w:rsidR="00172425" w:rsidRPr="009C196C">
        <w:t xml:space="preserve">amount includes training camp funds which have previously been allocated by the college council. It has </w:t>
      </w:r>
      <w:r w:rsidR="00172425" w:rsidRPr="001E6BAF">
        <w:t xml:space="preserve">been asked that this is requested as part of the JCR budget in the future. </w:t>
      </w:r>
    </w:p>
    <w:p w:rsidR="00C802FA" w:rsidRPr="001E6BAF" w:rsidRDefault="001B3FEB" w:rsidP="00A34E1B">
      <w:r w:rsidRPr="001E6BAF">
        <w:t>Amount requested:</w:t>
      </w:r>
      <w:r w:rsidRPr="001E6BAF">
        <w:tab/>
        <w:t>£</w:t>
      </w:r>
      <w:r w:rsidR="002C21A3" w:rsidRPr="001E6BAF">
        <w:t>1</w:t>
      </w:r>
      <w:r w:rsidR="00754C3A">
        <w:t>3</w:t>
      </w:r>
      <w:r w:rsidR="0016136F" w:rsidRPr="001E6BAF">
        <w:t>,</w:t>
      </w:r>
      <w:r w:rsidR="00754C3A">
        <w:t>5</w:t>
      </w:r>
      <w:r w:rsidR="0040692E" w:rsidRPr="001E6BAF">
        <w:t>00</w:t>
      </w:r>
    </w:p>
    <w:p w:rsidR="001E6BAF" w:rsidRDefault="001E6BAF" w:rsidP="00032A11">
      <w:pPr>
        <w:pStyle w:val="Heading3"/>
      </w:pPr>
      <w:bookmarkStart w:id="20" w:name="_Toc379218218"/>
      <w:r>
        <w:t>Capital account</w:t>
      </w:r>
      <w:bookmarkEnd w:id="20"/>
      <w:r>
        <w:t xml:space="preserve"> </w:t>
      </w:r>
    </w:p>
    <w:p w:rsidR="001B3FEB" w:rsidRPr="009C196C" w:rsidRDefault="001B3FEB" w:rsidP="00A34E1B">
      <w:r w:rsidRPr="009C196C">
        <w:t>This account is administered by the chairman of the finance sub-committee (a former member of college) acting in consultation with the boat club’s steering committee of current students, members of college administration and former members of college. This account enables the club to renew and purchase new items of capital equipment.</w:t>
      </w:r>
    </w:p>
    <w:p w:rsidR="001B3FEB" w:rsidRPr="009C196C" w:rsidRDefault="001B3FEB" w:rsidP="00A34E1B">
      <w:r w:rsidRPr="009C196C">
        <w:t>Amount requested:</w:t>
      </w:r>
      <w:r w:rsidRPr="009C196C">
        <w:tab/>
        <w:t>£</w:t>
      </w:r>
      <w:r w:rsidR="001E6BAF">
        <w:t>7000</w:t>
      </w:r>
    </w:p>
    <w:p w:rsidR="001B3FEB" w:rsidRDefault="001B3FEB" w:rsidP="00A34E1B"/>
    <w:p w:rsidR="00235057" w:rsidRPr="009C196C" w:rsidRDefault="00235057" w:rsidP="00A34E1B">
      <w:pPr>
        <w:sectPr w:rsidR="00235057" w:rsidRPr="009C196C" w:rsidSect="00F440A5">
          <w:type w:val="continuous"/>
          <w:pgSz w:w="12240" w:h="15840"/>
          <w:pgMar w:top="1440" w:right="1080" w:bottom="1440" w:left="1080" w:header="708" w:footer="708" w:gutter="0"/>
          <w:cols w:space="708"/>
          <w:docGrid w:linePitch="360"/>
        </w:sectPr>
      </w:pPr>
    </w:p>
    <w:p w:rsidR="00B01B54" w:rsidRPr="00235057" w:rsidRDefault="00B01B54" w:rsidP="00501BA1">
      <w:pPr>
        <w:pStyle w:val="Heading1"/>
      </w:pPr>
      <w:bookmarkStart w:id="21" w:name="_Toc379218219"/>
      <w:r w:rsidRPr="00235057">
        <w:lastRenderedPageBreak/>
        <w:t>Current account:</w:t>
      </w:r>
      <w:bookmarkEnd w:id="21"/>
      <w:r w:rsidRPr="00235057">
        <w:t xml:space="preserve"> </w:t>
      </w:r>
    </w:p>
    <w:p w:rsidR="00025CC2" w:rsidRDefault="00B01B54" w:rsidP="00A34E1B">
      <w:pPr>
        <w:rPr>
          <w:rStyle w:val="Emphasis"/>
          <w:rFonts w:ascii="Helvetica" w:hAnsi="Helvetica"/>
        </w:rPr>
      </w:pPr>
      <w:r w:rsidRPr="009C196C">
        <w:rPr>
          <w:rStyle w:val="Emphasis"/>
          <w:rFonts w:ascii="Helvetica" w:hAnsi="Helvetica"/>
        </w:rPr>
        <w:t>Requested amount:</w:t>
      </w:r>
      <w:r w:rsidR="00140997">
        <w:rPr>
          <w:rStyle w:val="Emphasis"/>
          <w:rFonts w:ascii="Helvetica" w:hAnsi="Helvetica"/>
        </w:rPr>
        <w:t xml:space="preserve"> £13,5</w:t>
      </w:r>
      <w:r w:rsidR="00D40AD4" w:rsidRPr="009C196C">
        <w:rPr>
          <w:rStyle w:val="Emphasis"/>
          <w:rFonts w:ascii="Helvetica" w:hAnsi="Helvetica"/>
        </w:rPr>
        <w:t>00</w:t>
      </w:r>
    </w:p>
    <w:p w:rsidR="00BD41A3" w:rsidRPr="00BD41A3" w:rsidRDefault="00BD41A3" w:rsidP="00BD41A3">
      <w:pPr>
        <w:jc w:val="left"/>
        <w:rPr>
          <w:rStyle w:val="Emphasis"/>
          <w:rFonts w:ascii="Helvetica" w:hAnsi="Helvetica"/>
          <w:b w:val="0"/>
          <w:i w:val="0"/>
        </w:rPr>
      </w:pPr>
      <w:r w:rsidRPr="00BD41A3">
        <w:rPr>
          <w:rStyle w:val="Emphasis"/>
          <w:rFonts w:ascii="Helvetica" w:hAnsi="Helvetica"/>
          <w:b w:val="0"/>
          <w:i w:val="0"/>
        </w:rPr>
        <w:t>YTD corresponds to Oct 13 to present.</w:t>
      </w:r>
    </w:p>
    <w:tbl>
      <w:tblPr>
        <w:tblW w:w="8792" w:type="dxa"/>
        <w:tblInd w:w="98" w:type="dxa"/>
        <w:tblLook w:val="04A0" w:firstRow="1" w:lastRow="0" w:firstColumn="1" w:lastColumn="0" w:noHBand="0" w:noVBand="1"/>
      </w:tblPr>
      <w:tblGrid>
        <w:gridCol w:w="3088"/>
        <w:gridCol w:w="2128"/>
        <w:gridCol w:w="1188"/>
        <w:gridCol w:w="2388"/>
      </w:tblGrid>
      <w:tr w:rsidR="00025CC2" w:rsidRPr="00025CC2" w:rsidTr="00025CC2">
        <w:trPr>
          <w:trHeight w:val="315"/>
        </w:trPr>
        <w:tc>
          <w:tcPr>
            <w:tcW w:w="3088" w:type="dxa"/>
            <w:tcBorders>
              <w:top w:val="single" w:sz="8" w:space="0" w:color="auto"/>
              <w:left w:val="single" w:sz="8" w:space="0" w:color="auto"/>
              <w:bottom w:val="single" w:sz="8" w:space="0" w:color="auto"/>
              <w:right w:val="nil"/>
            </w:tcBorders>
            <w:shd w:val="clear" w:color="000000" w:fill="FFFFFF"/>
            <w:noWrap/>
            <w:vAlign w:val="bottom"/>
            <w:hideMark/>
          </w:tcPr>
          <w:p w:rsidR="00025CC2" w:rsidRPr="00025CC2" w:rsidRDefault="00025CC2" w:rsidP="00025CC2">
            <w:pPr>
              <w:spacing w:after="0" w:line="240" w:lineRule="auto"/>
              <w:jc w:val="left"/>
              <w:rPr>
                <w:rFonts w:ascii="Calibri" w:eastAsia="Times New Roman" w:hAnsi="Calibri" w:cs="Times New Roman"/>
                <w:b/>
                <w:bCs/>
                <w:color w:val="000000"/>
              </w:rPr>
            </w:pPr>
            <w:r w:rsidRPr="00025CC2">
              <w:rPr>
                <w:rFonts w:ascii="Calibri" w:eastAsia="Times New Roman" w:hAnsi="Calibri" w:cs="Times New Roman"/>
                <w:b/>
                <w:bCs/>
                <w:color w:val="000000"/>
              </w:rPr>
              <w:t>ACTUAL Opening Balance</w:t>
            </w:r>
          </w:p>
        </w:tc>
        <w:tc>
          <w:tcPr>
            <w:tcW w:w="2128" w:type="dxa"/>
            <w:tcBorders>
              <w:top w:val="single" w:sz="8" w:space="0" w:color="auto"/>
              <w:left w:val="nil"/>
              <w:bottom w:val="single" w:sz="8" w:space="0" w:color="auto"/>
              <w:right w:val="single" w:sz="8" w:space="0" w:color="auto"/>
            </w:tcBorders>
            <w:shd w:val="clear" w:color="000000" w:fill="FFFFFF"/>
            <w:noWrap/>
            <w:vAlign w:val="bottom"/>
            <w:hideMark/>
          </w:tcPr>
          <w:p w:rsidR="00025CC2" w:rsidRPr="00025CC2" w:rsidRDefault="00025CC2" w:rsidP="00025CC2">
            <w:pPr>
              <w:spacing w:after="0" w:line="240" w:lineRule="auto"/>
              <w:jc w:val="center"/>
              <w:rPr>
                <w:rFonts w:ascii="Calibri" w:eastAsia="Times New Roman" w:hAnsi="Calibri" w:cs="Times New Roman"/>
                <w:b/>
                <w:bCs/>
                <w:color w:val="000000"/>
              </w:rPr>
            </w:pPr>
            <w:r w:rsidRPr="00025CC2">
              <w:rPr>
                <w:rFonts w:ascii="Calibri" w:eastAsia="Times New Roman" w:hAnsi="Calibri" w:cs="Times New Roman"/>
                <w:b/>
                <w:bCs/>
                <w:color w:val="000000"/>
              </w:rPr>
              <w:t xml:space="preserve">9208.67 </w:t>
            </w:r>
          </w:p>
        </w:tc>
        <w:tc>
          <w:tcPr>
            <w:tcW w:w="1188" w:type="dxa"/>
            <w:tcBorders>
              <w:top w:val="nil"/>
              <w:left w:val="nil"/>
              <w:bottom w:val="nil"/>
              <w:right w:val="nil"/>
            </w:tcBorders>
            <w:shd w:val="clear" w:color="auto" w:fill="auto"/>
            <w:noWrap/>
            <w:vAlign w:val="bottom"/>
            <w:hideMark/>
          </w:tcPr>
          <w:p w:rsidR="00025CC2" w:rsidRPr="00025CC2" w:rsidRDefault="00025CC2" w:rsidP="00025CC2">
            <w:pPr>
              <w:spacing w:after="0" w:line="240" w:lineRule="auto"/>
              <w:jc w:val="center"/>
              <w:rPr>
                <w:rFonts w:ascii="Calibri" w:eastAsia="Times New Roman" w:hAnsi="Calibri" w:cs="Times New Roman"/>
                <w:b/>
                <w:bCs/>
                <w:color w:val="000000"/>
              </w:rPr>
            </w:pPr>
          </w:p>
        </w:tc>
        <w:tc>
          <w:tcPr>
            <w:tcW w:w="2388" w:type="dxa"/>
            <w:tcBorders>
              <w:top w:val="nil"/>
              <w:left w:val="nil"/>
              <w:bottom w:val="nil"/>
              <w:right w:val="nil"/>
            </w:tcBorders>
            <w:shd w:val="clear" w:color="000000" w:fill="FFFFFF"/>
            <w:noWrap/>
            <w:vAlign w:val="bottom"/>
            <w:hideMark/>
          </w:tcPr>
          <w:p w:rsidR="00025CC2" w:rsidRPr="00025CC2" w:rsidRDefault="00025CC2" w:rsidP="00025CC2">
            <w:pPr>
              <w:spacing w:after="0" w:line="240" w:lineRule="auto"/>
              <w:jc w:val="left"/>
              <w:rPr>
                <w:rFonts w:ascii="Calibri" w:eastAsia="Times New Roman" w:hAnsi="Calibri" w:cs="Times New Roman"/>
                <w:color w:val="000000"/>
                <w:sz w:val="22"/>
                <w:szCs w:val="22"/>
              </w:rPr>
            </w:pPr>
            <w:r w:rsidRPr="00025CC2">
              <w:rPr>
                <w:rFonts w:ascii="Calibri" w:eastAsia="Times New Roman" w:hAnsi="Calibri" w:cs="Times New Roman"/>
                <w:color w:val="000000"/>
                <w:sz w:val="22"/>
                <w:szCs w:val="22"/>
              </w:rPr>
              <w:t> </w:t>
            </w:r>
          </w:p>
        </w:tc>
      </w:tr>
      <w:tr w:rsidR="00025CC2" w:rsidRPr="00025CC2" w:rsidTr="00025CC2">
        <w:trPr>
          <w:trHeight w:val="300"/>
        </w:trPr>
        <w:tc>
          <w:tcPr>
            <w:tcW w:w="3088" w:type="dxa"/>
            <w:tcBorders>
              <w:top w:val="nil"/>
              <w:left w:val="single" w:sz="8" w:space="0" w:color="auto"/>
              <w:bottom w:val="nil"/>
              <w:right w:val="nil"/>
            </w:tcBorders>
            <w:shd w:val="clear" w:color="000000" w:fill="FFFFFF"/>
            <w:noWrap/>
            <w:vAlign w:val="bottom"/>
            <w:hideMark/>
          </w:tcPr>
          <w:p w:rsidR="00025CC2" w:rsidRPr="00025CC2" w:rsidRDefault="00025CC2" w:rsidP="00025CC2">
            <w:pPr>
              <w:spacing w:after="0" w:line="240" w:lineRule="auto"/>
              <w:jc w:val="center"/>
              <w:rPr>
                <w:rFonts w:ascii="Calibri" w:eastAsia="Times New Roman" w:hAnsi="Calibri" w:cs="Times New Roman"/>
                <w:color w:val="000000"/>
              </w:rPr>
            </w:pPr>
            <w:r w:rsidRPr="00025CC2">
              <w:rPr>
                <w:rFonts w:ascii="Calibri" w:eastAsia="Times New Roman" w:hAnsi="Calibri" w:cs="Times New Roman"/>
                <w:color w:val="000000"/>
              </w:rPr>
              <w:t> </w:t>
            </w:r>
          </w:p>
        </w:tc>
        <w:tc>
          <w:tcPr>
            <w:tcW w:w="2128" w:type="dxa"/>
            <w:tcBorders>
              <w:top w:val="nil"/>
              <w:left w:val="nil"/>
              <w:bottom w:val="nil"/>
              <w:right w:val="single" w:sz="8" w:space="0" w:color="auto"/>
            </w:tcBorders>
            <w:shd w:val="clear" w:color="000000" w:fill="FFFFFF"/>
            <w:noWrap/>
            <w:vAlign w:val="bottom"/>
            <w:hideMark/>
          </w:tcPr>
          <w:p w:rsidR="00025CC2" w:rsidRPr="00025CC2" w:rsidRDefault="00025CC2" w:rsidP="00025CC2">
            <w:pPr>
              <w:spacing w:after="0" w:line="240" w:lineRule="auto"/>
              <w:jc w:val="center"/>
              <w:rPr>
                <w:rFonts w:ascii="Calibri" w:eastAsia="Times New Roman" w:hAnsi="Calibri" w:cs="Times New Roman"/>
                <w:b/>
                <w:bCs/>
                <w:color w:val="000000"/>
              </w:rPr>
            </w:pPr>
            <w:r w:rsidRPr="00025CC2">
              <w:rPr>
                <w:rFonts w:ascii="Calibri" w:eastAsia="Times New Roman" w:hAnsi="Calibri" w:cs="Times New Roman"/>
                <w:b/>
                <w:bCs/>
                <w:color w:val="000000"/>
              </w:rPr>
              <w:t>YTD</w:t>
            </w:r>
          </w:p>
        </w:tc>
        <w:tc>
          <w:tcPr>
            <w:tcW w:w="1188" w:type="dxa"/>
            <w:tcBorders>
              <w:top w:val="nil"/>
              <w:left w:val="nil"/>
              <w:bottom w:val="nil"/>
              <w:right w:val="nil"/>
            </w:tcBorders>
            <w:shd w:val="clear" w:color="auto" w:fill="auto"/>
            <w:noWrap/>
            <w:vAlign w:val="bottom"/>
            <w:hideMark/>
          </w:tcPr>
          <w:p w:rsidR="00025CC2" w:rsidRPr="00025CC2" w:rsidRDefault="00025CC2" w:rsidP="00025CC2">
            <w:pPr>
              <w:spacing w:after="0" w:line="240" w:lineRule="auto"/>
              <w:jc w:val="center"/>
              <w:rPr>
                <w:rFonts w:ascii="Calibri" w:eastAsia="Times New Roman" w:hAnsi="Calibri" w:cs="Times New Roman"/>
                <w:b/>
                <w:bCs/>
                <w:color w:val="000000"/>
              </w:rPr>
            </w:pPr>
          </w:p>
        </w:tc>
        <w:tc>
          <w:tcPr>
            <w:tcW w:w="2388" w:type="dxa"/>
            <w:tcBorders>
              <w:top w:val="single" w:sz="8" w:space="0" w:color="auto"/>
              <w:left w:val="single" w:sz="8" w:space="0" w:color="auto"/>
              <w:bottom w:val="nil"/>
              <w:right w:val="single" w:sz="8" w:space="0" w:color="auto"/>
            </w:tcBorders>
            <w:shd w:val="clear" w:color="000000" w:fill="FFFFFF"/>
            <w:noWrap/>
            <w:vAlign w:val="bottom"/>
            <w:hideMark/>
          </w:tcPr>
          <w:p w:rsidR="00025CC2" w:rsidRPr="00025CC2" w:rsidRDefault="00025CC2" w:rsidP="00025CC2">
            <w:pPr>
              <w:spacing w:after="0" w:line="240" w:lineRule="auto"/>
              <w:jc w:val="center"/>
              <w:rPr>
                <w:rFonts w:ascii="Calibri" w:eastAsia="Times New Roman" w:hAnsi="Calibri" w:cs="Times New Roman"/>
                <w:b/>
                <w:bCs/>
                <w:color w:val="000000"/>
              </w:rPr>
            </w:pPr>
            <w:r w:rsidRPr="00025CC2">
              <w:rPr>
                <w:rFonts w:ascii="Calibri" w:eastAsia="Times New Roman" w:hAnsi="Calibri" w:cs="Times New Roman"/>
                <w:b/>
                <w:bCs/>
                <w:color w:val="000000"/>
              </w:rPr>
              <w:t>Budget Jan-Dec 14</w:t>
            </w:r>
          </w:p>
        </w:tc>
      </w:tr>
      <w:tr w:rsidR="00025CC2" w:rsidRPr="00025CC2" w:rsidTr="00025CC2">
        <w:trPr>
          <w:trHeight w:val="300"/>
        </w:trPr>
        <w:tc>
          <w:tcPr>
            <w:tcW w:w="3088" w:type="dxa"/>
            <w:tcBorders>
              <w:top w:val="nil"/>
              <w:left w:val="single" w:sz="8" w:space="0" w:color="auto"/>
              <w:bottom w:val="nil"/>
              <w:right w:val="nil"/>
            </w:tcBorders>
            <w:shd w:val="clear" w:color="000000" w:fill="FFFFFF"/>
            <w:noWrap/>
            <w:vAlign w:val="bottom"/>
            <w:hideMark/>
          </w:tcPr>
          <w:p w:rsidR="00025CC2" w:rsidRPr="00025CC2" w:rsidRDefault="00025CC2" w:rsidP="00025CC2">
            <w:pPr>
              <w:spacing w:after="0" w:line="240" w:lineRule="auto"/>
              <w:jc w:val="center"/>
              <w:rPr>
                <w:rFonts w:ascii="Calibri" w:eastAsia="Times New Roman" w:hAnsi="Calibri" w:cs="Times New Roman"/>
                <w:b/>
                <w:bCs/>
                <w:color w:val="000000"/>
              </w:rPr>
            </w:pPr>
            <w:r w:rsidRPr="00025CC2">
              <w:rPr>
                <w:rFonts w:ascii="Calibri" w:eastAsia="Times New Roman" w:hAnsi="Calibri" w:cs="Times New Roman"/>
                <w:b/>
                <w:bCs/>
                <w:color w:val="000000"/>
              </w:rPr>
              <w:t>INCOME</w:t>
            </w:r>
          </w:p>
        </w:tc>
        <w:tc>
          <w:tcPr>
            <w:tcW w:w="2128" w:type="dxa"/>
            <w:tcBorders>
              <w:top w:val="nil"/>
              <w:left w:val="nil"/>
              <w:bottom w:val="nil"/>
              <w:right w:val="single" w:sz="8" w:space="0" w:color="auto"/>
            </w:tcBorders>
            <w:shd w:val="clear" w:color="000000" w:fill="FFFFFF"/>
            <w:noWrap/>
            <w:vAlign w:val="bottom"/>
            <w:hideMark/>
          </w:tcPr>
          <w:p w:rsidR="00025CC2" w:rsidRPr="00025CC2" w:rsidRDefault="00025CC2" w:rsidP="00025CC2">
            <w:pPr>
              <w:spacing w:after="0" w:line="240" w:lineRule="auto"/>
              <w:jc w:val="left"/>
              <w:rPr>
                <w:rFonts w:ascii="Calibri" w:eastAsia="Times New Roman" w:hAnsi="Calibri" w:cs="Times New Roman"/>
                <w:b/>
                <w:bCs/>
                <w:color w:val="000000"/>
              </w:rPr>
            </w:pPr>
            <w:r w:rsidRPr="00025CC2">
              <w:rPr>
                <w:rFonts w:ascii="Calibri" w:eastAsia="Times New Roman" w:hAnsi="Calibri" w:cs="Times New Roman"/>
                <w:b/>
                <w:bCs/>
                <w:color w:val="000000"/>
              </w:rPr>
              <w:t> </w:t>
            </w:r>
          </w:p>
        </w:tc>
        <w:tc>
          <w:tcPr>
            <w:tcW w:w="1188" w:type="dxa"/>
            <w:tcBorders>
              <w:top w:val="nil"/>
              <w:left w:val="nil"/>
              <w:bottom w:val="nil"/>
              <w:right w:val="nil"/>
            </w:tcBorders>
            <w:shd w:val="clear" w:color="auto" w:fill="auto"/>
            <w:noWrap/>
            <w:vAlign w:val="bottom"/>
            <w:hideMark/>
          </w:tcPr>
          <w:p w:rsidR="00025CC2" w:rsidRPr="00025CC2" w:rsidRDefault="00025CC2" w:rsidP="00025CC2">
            <w:pPr>
              <w:spacing w:after="0" w:line="240" w:lineRule="auto"/>
              <w:jc w:val="left"/>
              <w:rPr>
                <w:rFonts w:ascii="Calibri" w:eastAsia="Times New Roman" w:hAnsi="Calibri" w:cs="Times New Roman"/>
                <w:b/>
                <w:bCs/>
                <w:color w:val="000000"/>
              </w:rPr>
            </w:pPr>
          </w:p>
        </w:tc>
        <w:tc>
          <w:tcPr>
            <w:tcW w:w="2388" w:type="dxa"/>
            <w:tcBorders>
              <w:top w:val="nil"/>
              <w:left w:val="single" w:sz="8" w:space="0" w:color="auto"/>
              <w:bottom w:val="nil"/>
              <w:right w:val="single" w:sz="8" w:space="0" w:color="auto"/>
            </w:tcBorders>
            <w:shd w:val="clear" w:color="000000" w:fill="FFFFFF"/>
            <w:noWrap/>
            <w:vAlign w:val="bottom"/>
            <w:hideMark/>
          </w:tcPr>
          <w:p w:rsidR="00025CC2" w:rsidRPr="00025CC2" w:rsidRDefault="00025CC2" w:rsidP="00025CC2">
            <w:pPr>
              <w:spacing w:after="0" w:line="240" w:lineRule="auto"/>
              <w:jc w:val="center"/>
              <w:rPr>
                <w:rFonts w:ascii="Calibri" w:eastAsia="Times New Roman" w:hAnsi="Calibri" w:cs="Times New Roman"/>
                <w:color w:val="000000"/>
              </w:rPr>
            </w:pPr>
            <w:r w:rsidRPr="00025CC2">
              <w:rPr>
                <w:rFonts w:ascii="Calibri" w:eastAsia="Times New Roman" w:hAnsi="Calibri" w:cs="Times New Roman"/>
                <w:color w:val="000000"/>
              </w:rPr>
              <w:t> </w:t>
            </w:r>
          </w:p>
        </w:tc>
      </w:tr>
      <w:tr w:rsidR="00025CC2" w:rsidRPr="00025CC2" w:rsidTr="00025CC2">
        <w:trPr>
          <w:trHeight w:val="300"/>
        </w:trPr>
        <w:tc>
          <w:tcPr>
            <w:tcW w:w="3088" w:type="dxa"/>
            <w:tcBorders>
              <w:top w:val="nil"/>
              <w:left w:val="single" w:sz="8" w:space="0" w:color="auto"/>
              <w:bottom w:val="nil"/>
              <w:right w:val="nil"/>
            </w:tcBorders>
            <w:shd w:val="clear" w:color="000000" w:fill="FFFFFF"/>
            <w:noWrap/>
            <w:vAlign w:val="bottom"/>
            <w:hideMark/>
          </w:tcPr>
          <w:p w:rsidR="00025CC2" w:rsidRPr="00025CC2" w:rsidRDefault="00025CC2" w:rsidP="00025CC2">
            <w:pPr>
              <w:spacing w:after="0" w:line="240" w:lineRule="auto"/>
              <w:jc w:val="center"/>
              <w:rPr>
                <w:rFonts w:ascii="Calibri" w:eastAsia="Times New Roman" w:hAnsi="Calibri" w:cs="Times New Roman"/>
                <w:color w:val="000000"/>
              </w:rPr>
            </w:pPr>
            <w:r w:rsidRPr="00025CC2">
              <w:rPr>
                <w:rFonts w:ascii="Calibri" w:eastAsia="Times New Roman" w:hAnsi="Calibri" w:cs="Times New Roman"/>
                <w:color w:val="000000"/>
              </w:rPr>
              <w:t>Grant from Capital</w:t>
            </w:r>
          </w:p>
        </w:tc>
        <w:tc>
          <w:tcPr>
            <w:tcW w:w="2128" w:type="dxa"/>
            <w:tcBorders>
              <w:top w:val="nil"/>
              <w:left w:val="nil"/>
              <w:bottom w:val="nil"/>
              <w:right w:val="single" w:sz="8" w:space="0" w:color="auto"/>
            </w:tcBorders>
            <w:shd w:val="clear" w:color="000000" w:fill="FFFFFF"/>
            <w:noWrap/>
            <w:vAlign w:val="bottom"/>
            <w:hideMark/>
          </w:tcPr>
          <w:p w:rsidR="00025CC2" w:rsidRPr="00025CC2" w:rsidRDefault="00025CC2" w:rsidP="00025CC2">
            <w:pPr>
              <w:spacing w:after="0" w:line="240" w:lineRule="auto"/>
              <w:jc w:val="center"/>
              <w:rPr>
                <w:rFonts w:ascii="Calibri" w:eastAsia="Times New Roman" w:hAnsi="Calibri" w:cs="Times New Roman"/>
                <w:color w:val="000000"/>
              </w:rPr>
            </w:pPr>
            <w:r w:rsidRPr="00025CC2">
              <w:rPr>
                <w:rFonts w:ascii="Calibri" w:eastAsia="Times New Roman" w:hAnsi="Calibri" w:cs="Times New Roman"/>
                <w:color w:val="FF0000"/>
              </w:rPr>
              <w:t xml:space="preserve">-24977.51 </w:t>
            </w:r>
          </w:p>
        </w:tc>
        <w:tc>
          <w:tcPr>
            <w:tcW w:w="1188" w:type="dxa"/>
            <w:tcBorders>
              <w:top w:val="nil"/>
              <w:left w:val="nil"/>
              <w:bottom w:val="nil"/>
              <w:right w:val="nil"/>
            </w:tcBorders>
            <w:shd w:val="clear" w:color="auto" w:fill="auto"/>
            <w:noWrap/>
            <w:vAlign w:val="bottom"/>
            <w:hideMark/>
          </w:tcPr>
          <w:p w:rsidR="00025CC2" w:rsidRPr="00025CC2" w:rsidRDefault="00025CC2" w:rsidP="00025CC2">
            <w:pPr>
              <w:spacing w:after="0" w:line="240" w:lineRule="auto"/>
              <w:jc w:val="center"/>
              <w:rPr>
                <w:rFonts w:ascii="Calibri" w:eastAsia="Times New Roman" w:hAnsi="Calibri" w:cs="Times New Roman"/>
                <w:color w:val="000000"/>
              </w:rPr>
            </w:pPr>
          </w:p>
        </w:tc>
        <w:tc>
          <w:tcPr>
            <w:tcW w:w="2388" w:type="dxa"/>
            <w:tcBorders>
              <w:top w:val="nil"/>
              <w:left w:val="single" w:sz="8" w:space="0" w:color="auto"/>
              <w:bottom w:val="nil"/>
              <w:right w:val="single" w:sz="8" w:space="0" w:color="auto"/>
            </w:tcBorders>
            <w:shd w:val="clear" w:color="000000" w:fill="FFFFFF"/>
            <w:noWrap/>
            <w:vAlign w:val="bottom"/>
            <w:hideMark/>
          </w:tcPr>
          <w:p w:rsidR="00025CC2" w:rsidRPr="00025CC2" w:rsidRDefault="00025CC2" w:rsidP="00025CC2">
            <w:pPr>
              <w:spacing w:after="0" w:line="240" w:lineRule="auto"/>
              <w:jc w:val="center"/>
              <w:rPr>
                <w:rFonts w:ascii="Calibri" w:eastAsia="Times New Roman" w:hAnsi="Calibri" w:cs="Times New Roman"/>
                <w:color w:val="000000"/>
              </w:rPr>
            </w:pPr>
            <w:r w:rsidRPr="00025CC2">
              <w:rPr>
                <w:rFonts w:ascii="Calibri" w:eastAsia="Times New Roman" w:hAnsi="Calibri" w:cs="Times New Roman"/>
                <w:color w:val="000000"/>
              </w:rPr>
              <w:t xml:space="preserve">10000.00 </w:t>
            </w:r>
          </w:p>
        </w:tc>
      </w:tr>
      <w:tr w:rsidR="00025CC2" w:rsidRPr="00025CC2" w:rsidTr="00025CC2">
        <w:trPr>
          <w:trHeight w:val="300"/>
        </w:trPr>
        <w:tc>
          <w:tcPr>
            <w:tcW w:w="3088" w:type="dxa"/>
            <w:tcBorders>
              <w:top w:val="nil"/>
              <w:left w:val="single" w:sz="8" w:space="0" w:color="auto"/>
              <w:bottom w:val="nil"/>
              <w:right w:val="nil"/>
            </w:tcBorders>
            <w:shd w:val="clear" w:color="000000" w:fill="FFFFFF"/>
            <w:noWrap/>
            <w:vAlign w:val="bottom"/>
            <w:hideMark/>
          </w:tcPr>
          <w:p w:rsidR="00025CC2" w:rsidRPr="00025CC2" w:rsidRDefault="00025CC2" w:rsidP="00025CC2">
            <w:pPr>
              <w:spacing w:after="0" w:line="240" w:lineRule="auto"/>
              <w:jc w:val="center"/>
              <w:rPr>
                <w:rFonts w:ascii="Calibri" w:eastAsia="Times New Roman" w:hAnsi="Calibri" w:cs="Times New Roman"/>
                <w:color w:val="000000"/>
              </w:rPr>
            </w:pPr>
            <w:r w:rsidRPr="00025CC2">
              <w:rPr>
                <w:rFonts w:ascii="Calibri" w:eastAsia="Times New Roman" w:hAnsi="Calibri" w:cs="Times New Roman"/>
                <w:color w:val="000000"/>
              </w:rPr>
              <w:t>JCR Current</w:t>
            </w:r>
          </w:p>
        </w:tc>
        <w:tc>
          <w:tcPr>
            <w:tcW w:w="2128" w:type="dxa"/>
            <w:tcBorders>
              <w:top w:val="nil"/>
              <w:left w:val="nil"/>
              <w:bottom w:val="nil"/>
              <w:right w:val="single" w:sz="8" w:space="0" w:color="auto"/>
            </w:tcBorders>
            <w:shd w:val="clear" w:color="000000" w:fill="FFFFFF"/>
            <w:noWrap/>
            <w:vAlign w:val="bottom"/>
            <w:hideMark/>
          </w:tcPr>
          <w:p w:rsidR="00025CC2" w:rsidRPr="00025CC2" w:rsidRDefault="00025CC2" w:rsidP="00025CC2">
            <w:pPr>
              <w:spacing w:after="0" w:line="240" w:lineRule="auto"/>
              <w:jc w:val="center"/>
              <w:rPr>
                <w:rFonts w:ascii="Calibri" w:eastAsia="Times New Roman" w:hAnsi="Calibri" w:cs="Times New Roman"/>
                <w:color w:val="000000"/>
              </w:rPr>
            </w:pPr>
            <w:r w:rsidRPr="00025CC2">
              <w:rPr>
                <w:rFonts w:ascii="Calibri" w:eastAsia="Times New Roman" w:hAnsi="Calibri" w:cs="Times New Roman"/>
                <w:color w:val="000000"/>
              </w:rPr>
              <w:t xml:space="preserve">26000.00 </w:t>
            </w:r>
          </w:p>
        </w:tc>
        <w:tc>
          <w:tcPr>
            <w:tcW w:w="1188" w:type="dxa"/>
            <w:tcBorders>
              <w:top w:val="nil"/>
              <w:left w:val="nil"/>
              <w:bottom w:val="nil"/>
              <w:right w:val="nil"/>
            </w:tcBorders>
            <w:shd w:val="clear" w:color="auto" w:fill="auto"/>
            <w:noWrap/>
            <w:vAlign w:val="bottom"/>
            <w:hideMark/>
          </w:tcPr>
          <w:p w:rsidR="00025CC2" w:rsidRPr="00025CC2" w:rsidRDefault="00025CC2" w:rsidP="00025CC2">
            <w:pPr>
              <w:spacing w:after="0" w:line="240" w:lineRule="auto"/>
              <w:jc w:val="center"/>
              <w:rPr>
                <w:rFonts w:ascii="Calibri" w:eastAsia="Times New Roman" w:hAnsi="Calibri" w:cs="Times New Roman"/>
                <w:color w:val="000000"/>
              </w:rPr>
            </w:pPr>
          </w:p>
        </w:tc>
        <w:tc>
          <w:tcPr>
            <w:tcW w:w="2388" w:type="dxa"/>
            <w:tcBorders>
              <w:top w:val="nil"/>
              <w:left w:val="single" w:sz="8" w:space="0" w:color="auto"/>
              <w:bottom w:val="nil"/>
              <w:right w:val="single" w:sz="8" w:space="0" w:color="auto"/>
            </w:tcBorders>
            <w:shd w:val="clear" w:color="000000" w:fill="FFFFFF"/>
            <w:noWrap/>
            <w:vAlign w:val="bottom"/>
            <w:hideMark/>
          </w:tcPr>
          <w:p w:rsidR="00025CC2" w:rsidRPr="00025CC2" w:rsidRDefault="00025CC2" w:rsidP="00025CC2">
            <w:pPr>
              <w:spacing w:after="0" w:line="240" w:lineRule="auto"/>
              <w:jc w:val="center"/>
              <w:rPr>
                <w:rFonts w:ascii="Calibri" w:eastAsia="Times New Roman" w:hAnsi="Calibri" w:cs="Times New Roman"/>
                <w:color w:val="000000"/>
              </w:rPr>
            </w:pPr>
            <w:r w:rsidRPr="00025CC2">
              <w:rPr>
                <w:rFonts w:ascii="Calibri" w:eastAsia="Times New Roman" w:hAnsi="Calibri" w:cs="Times New Roman"/>
                <w:color w:val="000000"/>
              </w:rPr>
              <w:t xml:space="preserve">13500.00 </w:t>
            </w:r>
          </w:p>
        </w:tc>
      </w:tr>
      <w:tr w:rsidR="00025CC2" w:rsidRPr="00025CC2" w:rsidTr="00025CC2">
        <w:trPr>
          <w:trHeight w:val="300"/>
        </w:trPr>
        <w:tc>
          <w:tcPr>
            <w:tcW w:w="3088" w:type="dxa"/>
            <w:tcBorders>
              <w:top w:val="nil"/>
              <w:left w:val="single" w:sz="8" w:space="0" w:color="auto"/>
              <w:bottom w:val="nil"/>
              <w:right w:val="nil"/>
            </w:tcBorders>
            <w:shd w:val="clear" w:color="000000" w:fill="FFFFFF"/>
            <w:noWrap/>
            <w:vAlign w:val="bottom"/>
            <w:hideMark/>
          </w:tcPr>
          <w:p w:rsidR="00025CC2" w:rsidRPr="00025CC2" w:rsidRDefault="00025CC2" w:rsidP="00025CC2">
            <w:pPr>
              <w:spacing w:after="0" w:line="240" w:lineRule="auto"/>
              <w:jc w:val="center"/>
              <w:rPr>
                <w:rFonts w:ascii="Calibri" w:eastAsia="Times New Roman" w:hAnsi="Calibri" w:cs="Times New Roman"/>
                <w:color w:val="000000"/>
              </w:rPr>
            </w:pPr>
            <w:r w:rsidRPr="00025CC2">
              <w:rPr>
                <w:rFonts w:ascii="Calibri" w:eastAsia="Times New Roman" w:hAnsi="Calibri" w:cs="Times New Roman"/>
                <w:color w:val="000000"/>
              </w:rPr>
              <w:t>Club Subs</w:t>
            </w:r>
          </w:p>
        </w:tc>
        <w:tc>
          <w:tcPr>
            <w:tcW w:w="2128" w:type="dxa"/>
            <w:tcBorders>
              <w:top w:val="nil"/>
              <w:left w:val="nil"/>
              <w:bottom w:val="nil"/>
              <w:right w:val="single" w:sz="8" w:space="0" w:color="auto"/>
            </w:tcBorders>
            <w:shd w:val="clear" w:color="000000" w:fill="FFFFFF"/>
            <w:noWrap/>
            <w:vAlign w:val="bottom"/>
            <w:hideMark/>
          </w:tcPr>
          <w:p w:rsidR="00025CC2" w:rsidRPr="00025CC2" w:rsidRDefault="00025CC2" w:rsidP="00025CC2">
            <w:pPr>
              <w:spacing w:after="0" w:line="240" w:lineRule="auto"/>
              <w:jc w:val="center"/>
              <w:rPr>
                <w:rFonts w:ascii="Calibri" w:eastAsia="Times New Roman" w:hAnsi="Calibri" w:cs="Times New Roman"/>
                <w:color w:val="000000"/>
              </w:rPr>
            </w:pPr>
            <w:r w:rsidRPr="00025CC2">
              <w:rPr>
                <w:rFonts w:ascii="Calibri" w:eastAsia="Times New Roman" w:hAnsi="Calibri" w:cs="Times New Roman"/>
                <w:color w:val="000000"/>
              </w:rPr>
              <w:t xml:space="preserve">860.00 </w:t>
            </w:r>
          </w:p>
        </w:tc>
        <w:tc>
          <w:tcPr>
            <w:tcW w:w="1188" w:type="dxa"/>
            <w:tcBorders>
              <w:top w:val="nil"/>
              <w:left w:val="nil"/>
              <w:bottom w:val="nil"/>
              <w:right w:val="nil"/>
            </w:tcBorders>
            <w:shd w:val="clear" w:color="auto" w:fill="auto"/>
            <w:noWrap/>
            <w:vAlign w:val="bottom"/>
            <w:hideMark/>
          </w:tcPr>
          <w:p w:rsidR="00025CC2" w:rsidRPr="00025CC2" w:rsidRDefault="00025CC2" w:rsidP="00025CC2">
            <w:pPr>
              <w:spacing w:after="0" w:line="240" w:lineRule="auto"/>
              <w:jc w:val="center"/>
              <w:rPr>
                <w:rFonts w:ascii="Calibri" w:eastAsia="Times New Roman" w:hAnsi="Calibri" w:cs="Times New Roman"/>
                <w:color w:val="000000"/>
              </w:rPr>
            </w:pPr>
          </w:p>
        </w:tc>
        <w:tc>
          <w:tcPr>
            <w:tcW w:w="2388" w:type="dxa"/>
            <w:tcBorders>
              <w:top w:val="nil"/>
              <w:left w:val="single" w:sz="8" w:space="0" w:color="auto"/>
              <w:bottom w:val="nil"/>
              <w:right w:val="single" w:sz="8" w:space="0" w:color="auto"/>
            </w:tcBorders>
            <w:shd w:val="clear" w:color="000000" w:fill="FFFFFF"/>
            <w:noWrap/>
            <w:vAlign w:val="bottom"/>
            <w:hideMark/>
          </w:tcPr>
          <w:p w:rsidR="00025CC2" w:rsidRPr="00025CC2" w:rsidRDefault="00025CC2" w:rsidP="00025CC2">
            <w:pPr>
              <w:spacing w:after="0" w:line="240" w:lineRule="auto"/>
              <w:jc w:val="center"/>
              <w:rPr>
                <w:rFonts w:ascii="Calibri" w:eastAsia="Times New Roman" w:hAnsi="Calibri" w:cs="Times New Roman"/>
                <w:color w:val="000000"/>
              </w:rPr>
            </w:pPr>
            <w:r w:rsidRPr="00025CC2">
              <w:rPr>
                <w:rFonts w:ascii="Calibri" w:eastAsia="Times New Roman" w:hAnsi="Calibri" w:cs="Times New Roman"/>
                <w:color w:val="000000"/>
              </w:rPr>
              <w:t xml:space="preserve">3000.00 </w:t>
            </w:r>
          </w:p>
        </w:tc>
      </w:tr>
      <w:tr w:rsidR="00025CC2" w:rsidRPr="00025CC2" w:rsidTr="00025CC2">
        <w:trPr>
          <w:trHeight w:val="300"/>
        </w:trPr>
        <w:tc>
          <w:tcPr>
            <w:tcW w:w="3088" w:type="dxa"/>
            <w:tcBorders>
              <w:top w:val="nil"/>
              <w:left w:val="single" w:sz="8" w:space="0" w:color="auto"/>
              <w:bottom w:val="nil"/>
              <w:right w:val="nil"/>
            </w:tcBorders>
            <w:shd w:val="clear" w:color="000000" w:fill="FFFFFF"/>
            <w:noWrap/>
            <w:vAlign w:val="bottom"/>
            <w:hideMark/>
          </w:tcPr>
          <w:p w:rsidR="00025CC2" w:rsidRPr="00025CC2" w:rsidRDefault="00025CC2" w:rsidP="00025CC2">
            <w:pPr>
              <w:spacing w:after="0" w:line="240" w:lineRule="auto"/>
              <w:jc w:val="center"/>
              <w:rPr>
                <w:rFonts w:ascii="Calibri" w:eastAsia="Times New Roman" w:hAnsi="Calibri" w:cs="Times New Roman"/>
                <w:color w:val="000000"/>
              </w:rPr>
            </w:pPr>
            <w:r w:rsidRPr="00025CC2">
              <w:rPr>
                <w:rFonts w:ascii="Calibri" w:eastAsia="Times New Roman" w:hAnsi="Calibri" w:cs="Times New Roman"/>
                <w:color w:val="000000"/>
              </w:rPr>
              <w:t>Equipment hire</w:t>
            </w:r>
          </w:p>
        </w:tc>
        <w:tc>
          <w:tcPr>
            <w:tcW w:w="2128" w:type="dxa"/>
            <w:tcBorders>
              <w:top w:val="nil"/>
              <w:left w:val="nil"/>
              <w:bottom w:val="nil"/>
              <w:right w:val="single" w:sz="8" w:space="0" w:color="auto"/>
            </w:tcBorders>
            <w:shd w:val="clear" w:color="000000" w:fill="FFFFFF"/>
            <w:noWrap/>
            <w:vAlign w:val="bottom"/>
            <w:hideMark/>
          </w:tcPr>
          <w:p w:rsidR="00025CC2" w:rsidRPr="00025CC2" w:rsidRDefault="00025CC2" w:rsidP="00025CC2">
            <w:pPr>
              <w:spacing w:after="0" w:line="240" w:lineRule="auto"/>
              <w:jc w:val="center"/>
              <w:rPr>
                <w:rFonts w:ascii="Calibri" w:eastAsia="Times New Roman" w:hAnsi="Calibri" w:cs="Times New Roman"/>
                <w:color w:val="000000"/>
              </w:rPr>
            </w:pPr>
            <w:r w:rsidRPr="00025CC2">
              <w:rPr>
                <w:rFonts w:ascii="Calibri" w:eastAsia="Times New Roman" w:hAnsi="Calibri" w:cs="Times New Roman"/>
                <w:color w:val="000000"/>
              </w:rPr>
              <w:t xml:space="preserve">2819.00 </w:t>
            </w:r>
          </w:p>
        </w:tc>
        <w:tc>
          <w:tcPr>
            <w:tcW w:w="1188" w:type="dxa"/>
            <w:tcBorders>
              <w:top w:val="nil"/>
              <w:left w:val="nil"/>
              <w:bottom w:val="nil"/>
              <w:right w:val="nil"/>
            </w:tcBorders>
            <w:shd w:val="clear" w:color="auto" w:fill="auto"/>
            <w:noWrap/>
            <w:vAlign w:val="bottom"/>
            <w:hideMark/>
          </w:tcPr>
          <w:p w:rsidR="00025CC2" w:rsidRPr="00025CC2" w:rsidRDefault="00025CC2" w:rsidP="00025CC2">
            <w:pPr>
              <w:spacing w:after="0" w:line="240" w:lineRule="auto"/>
              <w:jc w:val="center"/>
              <w:rPr>
                <w:rFonts w:ascii="Calibri" w:eastAsia="Times New Roman" w:hAnsi="Calibri" w:cs="Times New Roman"/>
                <w:color w:val="000000"/>
              </w:rPr>
            </w:pPr>
          </w:p>
        </w:tc>
        <w:tc>
          <w:tcPr>
            <w:tcW w:w="2388" w:type="dxa"/>
            <w:tcBorders>
              <w:top w:val="nil"/>
              <w:left w:val="single" w:sz="8" w:space="0" w:color="auto"/>
              <w:bottom w:val="nil"/>
              <w:right w:val="single" w:sz="8" w:space="0" w:color="auto"/>
            </w:tcBorders>
            <w:shd w:val="clear" w:color="000000" w:fill="FFFFFF"/>
            <w:noWrap/>
            <w:vAlign w:val="bottom"/>
            <w:hideMark/>
          </w:tcPr>
          <w:p w:rsidR="00025CC2" w:rsidRPr="00025CC2" w:rsidRDefault="00025CC2" w:rsidP="00025CC2">
            <w:pPr>
              <w:spacing w:after="0" w:line="240" w:lineRule="auto"/>
              <w:jc w:val="center"/>
              <w:rPr>
                <w:rFonts w:ascii="Calibri" w:eastAsia="Times New Roman" w:hAnsi="Calibri" w:cs="Times New Roman"/>
                <w:color w:val="000000"/>
              </w:rPr>
            </w:pPr>
            <w:r w:rsidRPr="00025CC2">
              <w:rPr>
                <w:rFonts w:ascii="Calibri" w:eastAsia="Times New Roman" w:hAnsi="Calibri" w:cs="Times New Roman"/>
                <w:color w:val="000000"/>
              </w:rPr>
              <w:t xml:space="preserve">3000.00 </w:t>
            </w:r>
          </w:p>
        </w:tc>
      </w:tr>
      <w:tr w:rsidR="00025CC2" w:rsidRPr="00025CC2" w:rsidTr="00025CC2">
        <w:trPr>
          <w:trHeight w:val="300"/>
        </w:trPr>
        <w:tc>
          <w:tcPr>
            <w:tcW w:w="3088" w:type="dxa"/>
            <w:tcBorders>
              <w:top w:val="nil"/>
              <w:left w:val="single" w:sz="8" w:space="0" w:color="auto"/>
              <w:bottom w:val="nil"/>
              <w:right w:val="nil"/>
            </w:tcBorders>
            <w:shd w:val="clear" w:color="000000" w:fill="FFFFFF"/>
            <w:noWrap/>
            <w:vAlign w:val="bottom"/>
            <w:hideMark/>
          </w:tcPr>
          <w:p w:rsidR="00025CC2" w:rsidRPr="00025CC2" w:rsidRDefault="00025CC2" w:rsidP="00025CC2">
            <w:pPr>
              <w:spacing w:after="0" w:line="240" w:lineRule="auto"/>
              <w:jc w:val="center"/>
              <w:rPr>
                <w:rFonts w:ascii="Calibri" w:eastAsia="Times New Roman" w:hAnsi="Calibri" w:cs="Times New Roman"/>
                <w:color w:val="000000"/>
              </w:rPr>
            </w:pPr>
            <w:r w:rsidRPr="00025CC2">
              <w:rPr>
                <w:rFonts w:ascii="Calibri" w:eastAsia="Times New Roman" w:hAnsi="Calibri" w:cs="Times New Roman"/>
                <w:color w:val="000000"/>
              </w:rPr>
              <w:t>Sponsorship</w:t>
            </w:r>
          </w:p>
        </w:tc>
        <w:tc>
          <w:tcPr>
            <w:tcW w:w="2128" w:type="dxa"/>
            <w:tcBorders>
              <w:top w:val="nil"/>
              <w:left w:val="nil"/>
              <w:bottom w:val="nil"/>
              <w:right w:val="single" w:sz="8" w:space="0" w:color="auto"/>
            </w:tcBorders>
            <w:shd w:val="clear" w:color="000000" w:fill="FFFFFF"/>
            <w:noWrap/>
            <w:vAlign w:val="bottom"/>
            <w:hideMark/>
          </w:tcPr>
          <w:p w:rsidR="00025CC2" w:rsidRPr="00025CC2" w:rsidRDefault="00025CC2" w:rsidP="00025CC2">
            <w:pPr>
              <w:spacing w:after="0" w:line="240" w:lineRule="auto"/>
              <w:jc w:val="center"/>
              <w:rPr>
                <w:rFonts w:ascii="Calibri" w:eastAsia="Times New Roman" w:hAnsi="Calibri" w:cs="Times New Roman"/>
                <w:color w:val="000000"/>
              </w:rPr>
            </w:pPr>
            <w:r w:rsidRPr="00025CC2">
              <w:rPr>
                <w:rFonts w:ascii="Calibri" w:eastAsia="Times New Roman" w:hAnsi="Calibri" w:cs="Times New Roman"/>
                <w:color w:val="000000"/>
              </w:rPr>
              <w:t xml:space="preserve">4350.00 </w:t>
            </w:r>
          </w:p>
        </w:tc>
        <w:tc>
          <w:tcPr>
            <w:tcW w:w="1188" w:type="dxa"/>
            <w:tcBorders>
              <w:top w:val="nil"/>
              <w:left w:val="nil"/>
              <w:bottom w:val="nil"/>
              <w:right w:val="nil"/>
            </w:tcBorders>
            <w:shd w:val="clear" w:color="auto" w:fill="auto"/>
            <w:noWrap/>
            <w:vAlign w:val="bottom"/>
            <w:hideMark/>
          </w:tcPr>
          <w:p w:rsidR="00025CC2" w:rsidRPr="00025CC2" w:rsidRDefault="00025CC2" w:rsidP="00025CC2">
            <w:pPr>
              <w:spacing w:after="0" w:line="240" w:lineRule="auto"/>
              <w:jc w:val="center"/>
              <w:rPr>
                <w:rFonts w:ascii="Calibri" w:eastAsia="Times New Roman" w:hAnsi="Calibri" w:cs="Times New Roman"/>
                <w:color w:val="000000"/>
              </w:rPr>
            </w:pPr>
          </w:p>
        </w:tc>
        <w:tc>
          <w:tcPr>
            <w:tcW w:w="2388" w:type="dxa"/>
            <w:tcBorders>
              <w:top w:val="nil"/>
              <w:left w:val="single" w:sz="8" w:space="0" w:color="auto"/>
              <w:bottom w:val="nil"/>
              <w:right w:val="single" w:sz="8" w:space="0" w:color="auto"/>
            </w:tcBorders>
            <w:shd w:val="clear" w:color="000000" w:fill="FFFFFF"/>
            <w:noWrap/>
            <w:vAlign w:val="bottom"/>
            <w:hideMark/>
          </w:tcPr>
          <w:p w:rsidR="00025CC2" w:rsidRPr="00025CC2" w:rsidRDefault="00025CC2" w:rsidP="00025CC2">
            <w:pPr>
              <w:spacing w:after="0" w:line="240" w:lineRule="auto"/>
              <w:jc w:val="center"/>
              <w:rPr>
                <w:rFonts w:ascii="Calibri" w:eastAsia="Times New Roman" w:hAnsi="Calibri" w:cs="Times New Roman"/>
                <w:color w:val="000000"/>
              </w:rPr>
            </w:pPr>
            <w:r w:rsidRPr="00025CC2">
              <w:rPr>
                <w:rFonts w:ascii="Calibri" w:eastAsia="Times New Roman" w:hAnsi="Calibri" w:cs="Times New Roman"/>
                <w:color w:val="000000"/>
              </w:rPr>
              <w:t xml:space="preserve">4350.00 </w:t>
            </w:r>
          </w:p>
        </w:tc>
      </w:tr>
      <w:tr w:rsidR="00025CC2" w:rsidRPr="00025CC2" w:rsidTr="00025CC2">
        <w:trPr>
          <w:trHeight w:val="300"/>
        </w:trPr>
        <w:tc>
          <w:tcPr>
            <w:tcW w:w="3088" w:type="dxa"/>
            <w:tcBorders>
              <w:top w:val="nil"/>
              <w:left w:val="single" w:sz="8" w:space="0" w:color="auto"/>
              <w:bottom w:val="nil"/>
              <w:right w:val="nil"/>
            </w:tcBorders>
            <w:shd w:val="clear" w:color="000000" w:fill="FFFFFF"/>
            <w:noWrap/>
            <w:vAlign w:val="bottom"/>
            <w:hideMark/>
          </w:tcPr>
          <w:p w:rsidR="00025CC2" w:rsidRPr="00025CC2" w:rsidRDefault="00025CC2" w:rsidP="00025CC2">
            <w:pPr>
              <w:spacing w:after="0" w:line="240" w:lineRule="auto"/>
              <w:jc w:val="center"/>
              <w:rPr>
                <w:rFonts w:ascii="Calibri" w:eastAsia="Times New Roman" w:hAnsi="Calibri" w:cs="Times New Roman"/>
                <w:color w:val="000000"/>
              </w:rPr>
            </w:pPr>
            <w:r w:rsidRPr="00025CC2">
              <w:rPr>
                <w:rFonts w:ascii="Calibri" w:eastAsia="Times New Roman" w:hAnsi="Calibri" w:cs="Times New Roman"/>
                <w:color w:val="000000"/>
              </w:rPr>
              <w:t> </w:t>
            </w:r>
          </w:p>
        </w:tc>
        <w:tc>
          <w:tcPr>
            <w:tcW w:w="2128" w:type="dxa"/>
            <w:tcBorders>
              <w:top w:val="nil"/>
              <w:left w:val="nil"/>
              <w:bottom w:val="nil"/>
              <w:right w:val="single" w:sz="8" w:space="0" w:color="auto"/>
            </w:tcBorders>
            <w:shd w:val="clear" w:color="000000" w:fill="FFFFFF"/>
            <w:noWrap/>
            <w:vAlign w:val="bottom"/>
            <w:hideMark/>
          </w:tcPr>
          <w:p w:rsidR="00025CC2" w:rsidRPr="00025CC2" w:rsidRDefault="00025CC2" w:rsidP="00025CC2">
            <w:pPr>
              <w:spacing w:after="0" w:line="240" w:lineRule="auto"/>
              <w:jc w:val="center"/>
              <w:rPr>
                <w:rFonts w:ascii="Calibri" w:eastAsia="Times New Roman" w:hAnsi="Calibri" w:cs="Times New Roman"/>
                <w:color w:val="000000"/>
              </w:rPr>
            </w:pPr>
            <w:r w:rsidRPr="00025CC2">
              <w:rPr>
                <w:rFonts w:ascii="Calibri" w:eastAsia="Times New Roman" w:hAnsi="Calibri" w:cs="Times New Roman"/>
                <w:color w:val="000000"/>
              </w:rPr>
              <w:t> </w:t>
            </w:r>
          </w:p>
        </w:tc>
        <w:tc>
          <w:tcPr>
            <w:tcW w:w="1188" w:type="dxa"/>
            <w:tcBorders>
              <w:top w:val="nil"/>
              <w:left w:val="nil"/>
              <w:bottom w:val="nil"/>
              <w:right w:val="nil"/>
            </w:tcBorders>
            <w:shd w:val="clear" w:color="auto" w:fill="auto"/>
            <w:noWrap/>
            <w:vAlign w:val="bottom"/>
            <w:hideMark/>
          </w:tcPr>
          <w:p w:rsidR="00025CC2" w:rsidRPr="00025CC2" w:rsidRDefault="00025CC2" w:rsidP="00025CC2">
            <w:pPr>
              <w:spacing w:after="0" w:line="240" w:lineRule="auto"/>
              <w:jc w:val="center"/>
              <w:rPr>
                <w:rFonts w:ascii="Calibri" w:eastAsia="Times New Roman" w:hAnsi="Calibri" w:cs="Times New Roman"/>
                <w:color w:val="000000"/>
              </w:rPr>
            </w:pPr>
          </w:p>
        </w:tc>
        <w:tc>
          <w:tcPr>
            <w:tcW w:w="2388" w:type="dxa"/>
            <w:tcBorders>
              <w:top w:val="nil"/>
              <w:left w:val="single" w:sz="8" w:space="0" w:color="auto"/>
              <w:bottom w:val="nil"/>
              <w:right w:val="single" w:sz="8" w:space="0" w:color="auto"/>
            </w:tcBorders>
            <w:shd w:val="clear" w:color="000000" w:fill="FFFFFF"/>
            <w:noWrap/>
            <w:vAlign w:val="bottom"/>
            <w:hideMark/>
          </w:tcPr>
          <w:p w:rsidR="00025CC2" w:rsidRPr="00025CC2" w:rsidRDefault="00025CC2" w:rsidP="00025CC2">
            <w:pPr>
              <w:spacing w:after="0" w:line="240" w:lineRule="auto"/>
              <w:jc w:val="center"/>
              <w:rPr>
                <w:rFonts w:ascii="Calibri" w:eastAsia="Times New Roman" w:hAnsi="Calibri" w:cs="Times New Roman"/>
                <w:color w:val="000000"/>
              </w:rPr>
            </w:pPr>
            <w:r w:rsidRPr="00025CC2">
              <w:rPr>
                <w:rFonts w:ascii="Calibri" w:eastAsia="Times New Roman" w:hAnsi="Calibri" w:cs="Times New Roman"/>
                <w:color w:val="000000"/>
              </w:rPr>
              <w:t> </w:t>
            </w:r>
          </w:p>
        </w:tc>
      </w:tr>
      <w:tr w:rsidR="00025CC2" w:rsidRPr="00025CC2" w:rsidTr="00025CC2">
        <w:trPr>
          <w:trHeight w:val="300"/>
        </w:trPr>
        <w:tc>
          <w:tcPr>
            <w:tcW w:w="3088" w:type="dxa"/>
            <w:tcBorders>
              <w:top w:val="nil"/>
              <w:left w:val="single" w:sz="8" w:space="0" w:color="auto"/>
              <w:bottom w:val="nil"/>
              <w:right w:val="nil"/>
            </w:tcBorders>
            <w:shd w:val="clear" w:color="000000" w:fill="FFFFFF"/>
            <w:noWrap/>
            <w:vAlign w:val="bottom"/>
            <w:hideMark/>
          </w:tcPr>
          <w:p w:rsidR="00025CC2" w:rsidRPr="00025CC2" w:rsidRDefault="00025CC2" w:rsidP="00025CC2">
            <w:pPr>
              <w:spacing w:after="0" w:line="240" w:lineRule="auto"/>
              <w:jc w:val="center"/>
              <w:rPr>
                <w:rFonts w:ascii="Calibri" w:eastAsia="Times New Roman" w:hAnsi="Calibri" w:cs="Times New Roman"/>
                <w:b/>
                <w:bCs/>
                <w:color w:val="000000"/>
              </w:rPr>
            </w:pPr>
            <w:r w:rsidRPr="00025CC2">
              <w:rPr>
                <w:rFonts w:ascii="Calibri" w:eastAsia="Times New Roman" w:hAnsi="Calibri" w:cs="Times New Roman"/>
                <w:b/>
                <w:bCs/>
                <w:color w:val="000000"/>
              </w:rPr>
              <w:t>Total</w:t>
            </w:r>
          </w:p>
        </w:tc>
        <w:tc>
          <w:tcPr>
            <w:tcW w:w="2128" w:type="dxa"/>
            <w:tcBorders>
              <w:top w:val="nil"/>
              <w:left w:val="nil"/>
              <w:bottom w:val="nil"/>
              <w:right w:val="single" w:sz="8" w:space="0" w:color="auto"/>
            </w:tcBorders>
            <w:shd w:val="clear" w:color="000000" w:fill="FFFFFF"/>
            <w:noWrap/>
            <w:vAlign w:val="bottom"/>
            <w:hideMark/>
          </w:tcPr>
          <w:p w:rsidR="00025CC2" w:rsidRPr="00025CC2" w:rsidRDefault="00025CC2" w:rsidP="00025CC2">
            <w:pPr>
              <w:spacing w:after="0" w:line="240" w:lineRule="auto"/>
              <w:jc w:val="center"/>
              <w:rPr>
                <w:rFonts w:ascii="Calibri" w:eastAsia="Times New Roman" w:hAnsi="Calibri" w:cs="Times New Roman"/>
                <w:b/>
                <w:bCs/>
                <w:color w:val="000000"/>
              </w:rPr>
            </w:pPr>
            <w:r w:rsidRPr="00025CC2">
              <w:rPr>
                <w:rFonts w:ascii="Calibri" w:eastAsia="Times New Roman" w:hAnsi="Calibri" w:cs="Times New Roman"/>
                <w:b/>
                <w:bCs/>
                <w:color w:val="000000"/>
              </w:rPr>
              <w:t xml:space="preserve">9051.49 </w:t>
            </w:r>
          </w:p>
        </w:tc>
        <w:tc>
          <w:tcPr>
            <w:tcW w:w="1188" w:type="dxa"/>
            <w:tcBorders>
              <w:top w:val="nil"/>
              <w:left w:val="nil"/>
              <w:bottom w:val="nil"/>
              <w:right w:val="nil"/>
            </w:tcBorders>
            <w:shd w:val="clear" w:color="auto" w:fill="auto"/>
            <w:noWrap/>
            <w:vAlign w:val="bottom"/>
            <w:hideMark/>
          </w:tcPr>
          <w:p w:rsidR="00025CC2" w:rsidRPr="00025CC2" w:rsidRDefault="00025CC2" w:rsidP="00025CC2">
            <w:pPr>
              <w:spacing w:after="0" w:line="240" w:lineRule="auto"/>
              <w:jc w:val="center"/>
              <w:rPr>
                <w:rFonts w:ascii="Calibri" w:eastAsia="Times New Roman" w:hAnsi="Calibri" w:cs="Times New Roman"/>
                <w:b/>
                <w:bCs/>
                <w:color w:val="000000"/>
              </w:rPr>
            </w:pPr>
          </w:p>
        </w:tc>
        <w:tc>
          <w:tcPr>
            <w:tcW w:w="2388" w:type="dxa"/>
            <w:tcBorders>
              <w:top w:val="nil"/>
              <w:left w:val="single" w:sz="8" w:space="0" w:color="auto"/>
              <w:bottom w:val="nil"/>
              <w:right w:val="single" w:sz="8" w:space="0" w:color="auto"/>
            </w:tcBorders>
            <w:shd w:val="clear" w:color="000000" w:fill="FFFFFF"/>
            <w:noWrap/>
            <w:vAlign w:val="bottom"/>
            <w:hideMark/>
          </w:tcPr>
          <w:p w:rsidR="00025CC2" w:rsidRPr="00025CC2" w:rsidRDefault="00025CC2" w:rsidP="00025CC2">
            <w:pPr>
              <w:spacing w:after="0" w:line="240" w:lineRule="auto"/>
              <w:jc w:val="center"/>
              <w:rPr>
                <w:rFonts w:ascii="Calibri" w:eastAsia="Times New Roman" w:hAnsi="Calibri" w:cs="Times New Roman"/>
                <w:b/>
                <w:bCs/>
                <w:color w:val="000000"/>
              </w:rPr>
            </w:pPr>
            <w:r w:rsidRPr="00025CC2">
              <w:rPr>
                <w:rFonts w:ascii="Calibri" w:eastAsia="Times New Roman" w:hAnsi="Calibri" w:cs="Times New Roman"/>
                <w:b/>
                <w:bCs/>
                <w:color w:val="000000"/>
              </w:rPr>
              <w:t xml:space="preserve">33850.00 </w:t>
            </w:r>
          </w:p>
        </w:tc>
      </w:tr>
      <w:tr w:rsidR="00025CC2" w:rsidRPr="00025CC2" w:rsidTr="00025CC2">
        <w:trPr>
          <w:trHeight w:val="300"/>
        </w:trPr>
        <w:tc>
          <w:tcPr>
            <w:tcW w:w="3088" w:type="dxa"/>
            <w:tcBorders>
              <w:top w:val="nil"/>
              <w:left w:val="single" w:sz="8" w:space="0" w:color="auto"/>
              <w:bottom w:val="nil"/>
              <w:right w:val="nil"/>
            </w:tcBorders>
            <w:shd w:val="clear" w:color="000000" w:fill="FFFFFF"/>
            <w:noWrap/>
            <w:vAlign w:val="bottom"/>
            <w:hideMark/>
          </w:tcPr>
          <w:p w:rsidR="00025CC2" w:rsidRPr="00025CC2" w:rsidRDefault="00025CC2" w:rsidP="00025CC2">
            <w:pPr>
              <w:spacing w:after="0" w:line="240" w:lineRule="auto"/>
              <w:jc w:val="center"/>
              <w:rPr>
                <w:rFonts w:ascii="Calibri" w:eastAsia="Times New Roman" w:hAnsi="Calibri" w:cs="Times New Roman"/>
                <w:color w:val="000000"/>
              </w:rPr>
            </w:pPr>
            <w:r w:rsidRPr="00025CC2">
              <w:rPr>
                <w:rFonts w:ascii="Calibri" w:eastAsia="Times New Roman" w:hAnsi="Calibri" w:cs="Times New Roman"/>
                <w:color w:val="000000"/>
              </w:rPr>
              <w:t> </w:t>
            </w:r>
          </w:p>
        </w:tc>
        <w:tc>
          <w:tcPr>
            <w:tcW w:w="2128" w:type="dxa"/>
            <w:tcBorders>
              <w:top w:val="nil"/>
              <w:left w:val="nil"/>
              <w:bottom w:val="nil"/>
              <w:right w:val="single" w:sz="8" w:space="0" w:color="auto"/>
            </w:tcBorders>
            <w:shd w:val="clear" w:color="000000" w:fill="FFFFFF"/>
            <w:noWrap/>
            <w:vAlign w:val="bottom"/>
            <w:hideMark/>
          </w:tcPr>
          <w:p w:rsidR="00025CC2" w:rsidRPr="00025CC2" w:rsidRDefault="00025CC2" w:rsidP="00025CC2">
            <w:pPr>
              <w:spacing w:after="0" w:line="240" w:lineRule="auto"/>
              <w:jc w:val="center"/>
              <w:rPr>
                <w:rFonts w:ascii="Calibri" w:eastAsia="Times New Roman" w:hAnsi="Calibri" w:cs="Times New Roman"/>
                <w:color w:val="000000"/>
              </w:rPr>
            </w:pPr>
            <w:r w:rsidRPr="00025CC2">
              <w:rPr>
                <w:rFonts w:ascii="Calibri" w:eastAsia="Times New Roman" w:hAnsi="Calibri" w:cs="Times New Roman"/>
                <w:color w:val="000000"/>
              </w:rPr>
              <w:t> </w:t>
            </w:r>
          </w:p>
        </w:tc>
        <w:tc>
          <w:tcPr>
            <w:tcW w:w="1188" w:type="dxa"/>
            <w:tcBorders>
              <w:top w:val="nil"/>
              <w:left w:val="nil"/>
              <w:bottom w:val="nil"/>
              <w:right w:val="nil"/>
            </w:tcBorders>
            <w:shd w:val="clear" w:color="auto" w:fill="auto"/>
            <w:noWrap/>
            <w:vAlign w:val="bottom"/>
            <w:hideMark/>
          </w:tcPr>
          <w:p w:rsidR="00025CC2" w:rsidRPr="00025CC2" w:rsidRDefault="00025CC2" w:rsidP="00025CC2">
            <w:pPr>
              <w:spacing w:after="0" w:line="240" w:lineRule="auto"/>
              <w:jc w:val="center"/>
              <w:rPr>
                <w:rFonts w:ascii="Calibri" w:eastAsia="Times New Roman" w:hAnsi="Calibri" w:cs="Times New Roman"/>
                <w:color w:val="000000"/>
              </w:rPr>
            </w:pPr>
          </w:p>
        </w:tc>
        <w:tc>
          <w:tcPr>
            <w:tcW w:w="2388" w:type="dxa"/>
            <w:tcBorders>
              <w:top w:val="nil"/>
              <w:left w:val="single" w:sz="8" w:space="0" w:color="auto"/>
              <w:bottom w:val="nil"/>
              <w:right w:val="single" w:sz="8" w:space="0" w:color="auto"/>
            </w:tcBorders>
            <w:shd w:val="clear" w:color="000000" w:fill="FFFFFF"/>
            <w:noWrap/>
            <w:vAlign w:val="bottom"/>
            <w:hideMark/>
          </w:tcPr>
          <w:p w:rsidR="00025CC2" w:rsidRPr="00025CC2" w:rsidRDefault="00025CC2" w:rsidP="00025CC2">
            <w:pPr>
              <w:spacing w:after="0" w:line="240" w:lineRule="auto"/>
              <w:jc w:val="center"/>
              <w:rPr>
                <w:rFonts w:ascii="Calibri" w:eastAsia="Times New Roman" w:hAnsi="Calibri" w:cs="Times New Roman"/>
                <w:color w:val="000000"/>
              </w:rPr>
            </w:pPr>
            <w:r w:rsidRPr="00025CC2">
              <w:rPr>
                <w:rFonts w:ascii="Calibri" w:eastAsia="Times New Roman" w:hAnsi="Calibri" w:cs="Times New Roman"/>
                <w:color w:val="000000"/>
              </w:rPr>
              <w:t> </w:t>
            </w:r>
          </w:p>
        </w:tc>
      </w:tr>
      <w:tr w:rsidR="00025CC2" w:rsidRPr="00025CC2" w:rsidTr="00025CC2">
        <w:trPr>
          <w:trHeight w:val="300"/>
        </w:trPr>
        <w:tc>
          <w:tcPr>
            <w:tcW w:w="3088" w:type="dxa"/>
            <w:tcBorders>
              <w:top w:val="nil"/>
              <w:left w:val="single" w:sz="8" w:space="0" w:color="auto"/>
              <w:bottom w:val="nil"/>
              <w:right w:val="nil"/>
            </w:tcBorders>
            <w:shd w:val="clear" w:color="000000" w:fill="FFFFFF"/>
            <w:noWrap/>
            <w:vAlign w:val="bottom"/>
            <w:hideMark/>
          </w:tcPr>
          <w:p w:rsidR="00025CC2" w:rsidRPr="00025CC2" w:rsidRDefault="00025CC2" w:rsidP="00025CC2">
            <w:pPr>
              <w:spacing w:after="0" w:line="240" w:lineRule="auto"/>
              <w:jc w:val="center"/>
              <w:rPr>
                <w:rFonts w:ascii="Calibri" w:eastAsia="Times New Roman" w:hAnsi="Calibri" w:cs="Times New Roman"/>
                <w:b/>
                <w:bCs/>
                <w:color w:val="000000"/>
              </w:rPr>
            </w:pPr>
            <w:r w:rsidRPr="00025CC2">
              <w:rPr>
                <w:rFonts w:ascii="Calibri" w:eastAsia="Times New Roman" w:hAnsi="Calibri" w:cs="Times New Roman"/>
                <w:b/>
                <w:bCs/>
                <w:color w:val="000000"/>
              </w:rPr>
              <w:t>EXPENDITURE</w:t>
            </w:r>
          </w:p>
        </w:tc>
        <w:tc>
          <w:tcPr>
            <w:tcW w:w="2128" w:type="dxa"/>
            <w:tcBorders>
              <w:top w:val="nil"/>
              <w:left w:val="nil"/>
              <w:bottom w:val="nil"/>
              <w:right w:val="single" w:sz="8" w:space="0" w:color="auto"/>
            </w:tcBorders>
            <w:shd w:val="clear" w:color="000000" w:fill="FFFFFF"/>
            <w:noWrap/>
            <w:vAlign w:val="bottom"/>
            <w:hideMark/>
          </w:tcPr>
          <w:p w:rsidR="00025CC2" w:rsidRPr="00025CC2" w:rsidRDefault="00025CC2" w:rsidP="00025CC2">
            <w:pPr>
              <w:spacing w:after="0" w:line="240" w:lineRule="auto"/>
              <w:jc w:val="center"/>
              <w:rPr>
                <w:rFonts w:ascii="Calibri" w:eastAsia="Times New Roman" w:hAnsi="Calibri" w:cs="Times New Roman"/>
                <w:color w:val="000000"/>
              </w:rPr>
            </w:pPr>
            <w:r w:rsidRPr="00025CC2">
              <w:rPr>
                <w:rFonts w:ascii="Calibri" w:eastAsia="Times New Roman" w:hAnsi="Calibri" w:cs="Times New Roman"/>
                <w:color w:val="000000"/>
              </w:rPr>
              <w:t> </w:t>
            </w:r>
          </w:p>
        </w:tc>
        <w:tc>
          <w:tcPr>
            <w:tcW w:w="1188" w:type="dxa"/>
            <w:tcBorders>
              <w:top w:val="nil"/>
              <w:left w:val="nil"/>
              <w:bottom w:val="nil"/>
              <w:right w:val="nil"/>
            </w:tcBorders>
            <w:shd w:val="clear" w:color="auto" w:fill="auto"/>
            <w:noWrap/>
            <w:vAlign w:val="bottom"/>
            <w:hideMark/>
          </w:tcPr>
          <w:p w:rsidR="00025CC2" w:rsidRPr="00025CC2" w:rsidRDefault="00025CC2" w:rsidP="00025CC2">
            <w:pPr>
              <w:spacing w:after="0" w:line="240" w:lineRule="auto"/>
              <w:jc w:val="center"/>
              <w:rPr>
                <w:rFonts w:ascii="Calibri" w:eastAsia="Times New Roman" w:hAnsi="Calibri" w:cs="Times New Roman"/>
                <w:color w:val="000000"/>
              </w:rPr>
            </w:pPr>
          </w:p>
        </w:tc>
        <w:tc>
          <w:tcPr>
            <w:tcW w:w="2388" w:type="dxa"/>
            <w:tcBorders>
              <w:top w:val="nil"/>
              <w:left w:val="single" w:sz="8" w:space="0" w:color="auto"/>
              <w:bottom w:val="nil"/>
              <w:right w:val="single" w:sz="8" w:space="0" w:color="auto"/>
            </w:tcBorders>
            <w:shd w:val="clear" w:color="000000" w:fill="FFFFFF"/>
            <w:noWrap/>
            <w:vAlign w:val="bottom"/>
            <w:hideMark/>
          </w:tcPr>
          <w:p w:rsidR="00025CC2" w:rsidRPr="00025CC2" w:rsidRDefault="00025CC2" w:rsidP="00025CC2">
            <w:pPr>
              <w:spacing w:after="0" w:line="240" w:lineRule="auto"/>
              <w:jc w:val="center"/>
              <w:rPr>
                <w:rFonts w:ascii="Calibri" w:eastAsia="Times New Roman" w:hAnsi="Calibri" w:cs="Times New Roman"/>
                <w:color w:val="000000"/>
              </w:rPr>
            </w:pPr>
            <w:r w:rsidRPr="00025CC2">
              <w:rPr>
                <w:rFonts w:ascii="Calibri" w:eastAsia="Times New Roman" w:hAnsi="Calibri" w:cs="Times New Roman"/>
                <w:color w:val="000000"/>
              </w:rPr>
              <w:t> </w:t>
            </w:r>
          </w:p>
        </w:tc>
      </w:tr>
      <w:tr w:rsidR="00025CC2" w:rsidRPr="00025CC2" w:rsidTr="00025CC2">
        <w:trPr>
          <w:trHeight w:val="300"/>
        </w:trPr>
        <w:tc>
          <w:tcPr>
            <w:tcW w:w="3088" w:type="dxa"/>
            <w:tcBorders>
              <w:top w:val="nil"/>
              <w:left w:val="single" w:sz="8" w:space="0" w:color="auto"/>
              <w:bottom w:val="nil"/>
              <w:right w:val="nil"/>
            </w:tcBorders>
            <w:shd w:val="clear" w:color="000000" w:fill="FFFFFF"/>
            <w:noWrap/>
            <w:vAlign w:val="bottom"/>
            <w:hideMark/>
          </w:tcPr>
          <w:p w:rsidR="00025CC2" w:rsidRPr="00025CC2" w:rsidRDefault="00025CC2" w:rsidP="00025CC2">
            <w:pPr>
              <w:spacing w:after="0" w:line="240" w:lineRule="auto"/>
              <w:jc w:val="center"/>
              <w:rPr>
                <w:rFonts w:ascii="Calibri" w:eastAsia="Times New Roman" w:hAnsi="Calibri" w:cs="Times New Roman"/>
                <w:color w:val="000000"/>
              </w:rPr>
            </w:pPr>
            <w:r w:rsidRPr="00025CC2">
              <w:rPr>
                <w:rFonts w:ascii="Calibri" w:eastAsia="Times New Roman" w:hAnsi="Calibri" w:cs="Times New Roman"/>
                <w:color w:val="000000"/>
              </w:rPr>
              <w:t>Bank charges</w:t>
            </w:r>
          </w:p>
        </w:tc>
        <w:tc>
          <w:tcPr>
            <w:tcW w:w="2128" w:type="dxa"/>
            <w:tcBorders>
              <w:top w:val="nil"/>
              <w:left w:val="nil"/>
              <w:bottom w:val="nil"/>
              <w:right w:val="single" w:sz="8" w:space="0" w:color="auto"/>
            </w:tcBorders>
            <w:shd w:val="clear" w:color="000000" w:fill="FFFFFF"/>
            <w:noWrap/>
            <w:vAlign w:val="bottom"/>
            <w:hideMark/>
          </w:tcPr>
          <w:p w:rsidR="00025CC2" w:rsidRPr="00025CC2" w:rsidRDefault="00025CC2" w:rsidP="00025CC2">
            <w:pPr>
              <w:spacing w:after="0" w:line="240" w:lineRule="auto"/>
              <w:jc w:val="center"/>
              <w:rPr>
                <w:rFonts w:ascii="Calibri" w:eastAsia="Times New Roman" w:hAnsi="Calibri" w:cs="Times New Roman"/>
                <w:color w:val="000000"/>
              </w:rPr>
            </w:pPr>
            <w:r w:rsidRPr="00025CC2">
              <w:rPr>
                <w:rFonts w:ascii="Calibri" w:eastAsia="Times New Roman" w:hAnsi="Calibri" w:cs="Times New Roman"/>
                <w:color w:val="000000"/>
              </w:rPr>
              <w:t xml:space="preserve">66.00 </w:t>
            </w:r>
          </w:p>
        </w:tc>
        <w:tc>
          <w:tcPr>
            <w:tcW w:w="1188" w:type="dxa"/>
            <w:tcBorders>
              <w:top w:val="nil"/>
              <w:left w:val="nil"/>
              <w:bottom w:val="nil"/>
              <w:right w:val="nil"/>
            </w:tcBorders>
            <w:shd w:val="clear" w:color="auto" w:fill="auto"/>
            <w:noWrap/>
            <w:vAlign w:val="bottom"/>
            <w:hideMark/>
          </w:tcPr>
          <w:p w:rsidR="00025CC2" w:rsidRPr="00025CC2" w:rsidRDefault="00025CC2" w:rsidP="00025CC2">
            <w:pPr>
              <w:spacing w:after="0" w:line="240" w:lineRule="auto"/>
              <w:jc w:val="center"/>
              <w:rPr>
                <w:rFonts w:ascii="Calibri" w:eastAsia="Times New Roman" w:hAnsi="Calibri" w:cs="Times New Roman"/>
                <w:color w:val="000000"/>
              </w:rPr>
            </w:pPr>
          </w:p>
        </w:tc>
        <w:tc>
          <w:tcPr>
            <w:tcW w:w="2388" w:type="dxa"/>
            <w:tcBorders>
              <w:top w:val="nil"/>
              <w:left w:val="single" w:sz="8" w:space="0" w:color="auto"/>
              <w:bottom w:val="nil"/>
              <w:right w:val="single" w:sz="8" w:space="0" w:color="auto"/>
            </w:tcBorders>
            <w:shd w:val="clear" w:color="000000" w:fill="FFFFFF"/>
            <w:noWrap/>
            <w:vAlign w:val="bottom"/>
            <w:hideMark/>
          </w:tcPr>
          <w:p w:rsidR="00025CC2" w:rsidRPr="00025CC2" w:rsidRDefault="00025CC2" w:rsidP="00025CC2">
            <w:pPr>
              <w:spacing w:after="0" w:line="240" w:lineRule="auto"/>
              <w:jc w:val="center"/>
              <w:rPr>
                <w:rFonts w:ascii="Calibri" w:eastAsia="Times New Roman" w:hAnsi="Calibri" w:cs="Times New Roman"/>
                <w:color w:val="000000"/>
              </w:rPr>
            </w:pPr>
            <w:r w:rsidRPr="00025CC2">
              <w:rPr>
                <w:rFonts w:ascii="Calibri" w:eastAsia="Times New Roman" w:hAnsi="Calibri" w:cs="Times New Roman"/>
                <w:color w:val="000000"/>
              </w:rPr>
              <w:t xml:space="preserve">60.00 </w:t>
            </w:r>
          </w:p>
        </w:tc>
      </w:tr>
      <w:tr w:rsidR="00025CC2" w:rsidRPr="00025CC2" w:rsidTr="00025CC2">
        <w:trPr>
          <w:trHeight w:val="300"/>
        </w:trPr>
        <w:tc>
          <w:tcPr>
            <w:tcW w:w="3088" w:type="dxa"/>
            <w:tcBorders>
              <w:top w:val="nil"/>
              <w:left w:val="single" w:sz="8" w:space="0" w:color="auto"/>
              <w:bottom w:val="nil"/>
              <w:right w:val="nil"/>
            </w:tcBorders>
            <w:shd w:val="clear" w:color="000000" w:fill="FFFFFF"/>
            <w:noWrap/>
            <w:vAlign w:val="bottom"/>
            <w:hideMark/>
          </w:tcPr>
          <w:p w:rsidR="00025CC2" w:rsidRPr="00025CC2" w:rsidRDefault="00025CC2" w:rsidP="00025CC2">
            <w:pPr>
              <w:spacing w:after="0" w:line="240" w:lineRule="auto"/>
              <w:jc w:val="center"/>
              <w:rPr>
                <w:rFonts w:ascii="Calibri" w:eastAsia="Times New Roman" w:hAnsi="Calibri" w:cs="Times New Roman"/>
                <w:color w:val="000000"/>
              </w:rPr>
            </w:pPr>
            <w:r w:rsidRPr="00025CC2">
              <w:rPr>
                <w:rFonts w:ascii="Calibri" w:eastAsia="Times New Roman" w:hAnsi="Calibri" w:cs="Times New Roman"/>
                <w:color w:val="000000"/>
              </w:rPr>
              <w:t>Insurance</w:t>
            </w:r>
          </w:p>
        </w:tc>
        <w:tc>
          <w:tcPr>
            <w:tcW w:w="2128" w:type="dxa"/>
            <w:tcBorders>
              <w:top w:val="nil"/>
              <w:left w:val="nil"/>
              <w:bottom w:val="nil"/>
              <w:right w:val="single" w:sz="8" w:space="0" w:color="auto"/>
            </w:tcBorders>
            <w:shd w:val="clear" w:color="000000" w:fill="FFFFFF"/>
            <w:noWrap/>
            <w:vAlign w:val="bottom"/>
            <w:hideMark/>
          </w:tcPr>
          <w:p w:rsidR="00025CC2" w:rsidRPr="00025CC2" w:rsidRDefault="00025CC2" w:rsidP="00025CC2">
            <w:pPr>
              <w:spacing w:after="0" w:line="240" w:lineRule="auto"/>
              <w:jc w:val="center"/>
              <w:rPr>
                <w:rFonts w:ascii="Calibri" w:eastAsia="Times New Roman" w:hAnsi="Calibri" w:cs="Times New Roman"/>
                <w:color w:val="000000"/>
              </w:rPr>
            </w:pPr>
            <w:r w:rsidRPr="00025CC2">
              <w:rPr>
                <w:rFonts w:ascii="Calibri" w:eastAsia="Times New Roman" w:hAnsi="Calibri" w:cs="Times New Roman"/>
                <w:color w:val="000000"/>
              </w:rPr>
              <w:t xml:space="preserve">2140.22 </w:t>
            </w:r>
          </w:p>
        </w:tc>
        <w:tc>
          <w:tcPr>
            <w:tcW w:w="1188" w:type="dxa"/>
            <w:tcBorders>
              <w:top w:val="nil"/>
              <w:left w:val="nil"/>
              <w:bottom w:val="nil"/>
              <w:right w:val="nil"/>
            </w:tcBorders>
            <w:shd w:val="clear" w:color="auto" w:fill="auto"/>
            <w:noWrap/>
            <w:vAlign w:val="bottom"/>
            <w:hideMark/>
          </w:tcPr>
          <w:p w:rsidR="00025CC2" w:rsidRPr="00025CC2" w:rsidRDefault="00025CC2" w:rsidP="00025CC2">
            <w:pPr>
              <w:spacing w:after="0" w:line="240" w:lineRule="auto"/>
              <w:jc w:val="center"/>
              <w:rPr>
                <w:rFonts w:ascii="Calibri" w:eastAsia="Times New Roman" w:hAnsi="Calibri" w:cs="Times New Roman"/>
                <w:color w:val="000000"/>
              </w:rPr>
            </w:pPr>
          </w:p>
        </w:tc>
        <w:tc>
          <w:tcPr>
            <w:tcW w:w="2388" w:type="dxa"/>
            <w:tcBorders>
              <w:top w:val="nil"/>
              <w:left w:val="single" w:sz="8" w:space="0" w:color="auto"/>
              <w:bottom w:val="nil"/>
              <w:right w:val="single" w:sz="8" w:space="0" w:color="auto"/>
            </w:tcBorders>
            <w:shd w:val="clear" w:color="000000" w:fill="FFFFFF"/>
            <w:noWrap/>
            <w:vAlign w:val="bottom"/>
            <w:hideMark/>
          </w:tcPr>
          <w:p w:rsidR="00025CC2" w:rsidRPr="00025CC2" w:rsidRDefault="00025CC2" w:rsidP="00025CC2">
            <w:pPr>
              <w:spacing w:after="0" w:line="240" w:lineRule="auto"/>
              <w:jc w:val="center"/>
              <w:rPr>
                <w:rFonts w:ascii="Calibri" w:eastAsia="Times New Roman" w:hAnsi="Calibri" w:cs="Times New Roman"/>
                <w:color w:val="000000"/>
              </w:rPr>
            </w:pPr>
            <w:r w:rsidRPr="00025CC2">
              <w:rPr>
                <w:rFonts w:ascii="Calibri" w:eastAsia="Times New Roman" w:hAnsi="Calibri" w:cs="Times New Roman"/>
                <w:color w:val="000000"/>
              </w:rPr>
              <w:t xml:space="preserve">2600.00 </w:t>
            </w:r>
          </w:p>
        </w:tc>
      </w:tr>
      <w:tr w:rsidR="00025CC2" w:rsidRPr="00025CC2" w:rsidTr="00025CC2">
        <w:trPr>
          <w:trHeight w:val="300"/>
        </w:trPr>
        <w:tc>
          <w:tcPr>
            <w:tcW w:w="3088" w:type="dxa"/>
            <w:tcBorders>
              <w:top w:val="nil"/>
              <w:left w:val="single" w:sz="8" w:space="0" w:color="auto"/>
              <w:bottom w:val="nil"/>
              <w:right w:val="nil"/>
            </w:tcBorders>
            <w:shd w:val="clear" w:color="000000" w:fill="FFFFFF"/>
            <w:noWrap/>
            <w:vAlign w:val="bottom"/>
            <w:hideMark/>
          </w:tcPr>
          <w:p w:rsidR="00025CC2" w:rsidRPr="00025CC2" w:rsidRDefault="00025CC2" w:rsidP="00025CC2">
            <w:pPr>
              <w:spacing w:after="0" w:line="240" w:lineRule="auto"/>
              <w:jc w:val="center"/>
              <w:rPr>
                <w:rFonts w:ascii="Calibri" w:eastAsia="Times New Roman" w:hAnsi="Calibri" w:cs="Times New Roman"/>
                <w:color w:val="000000"/>
              </w:rPr>
            </w:pPr>
            <w:r w:rsidRPr="00025CC2">
              <w:rPr>
                <w:rFonts w:ascii="Calibri" w:eastAsia="Times New Roman" w:hAnsi="Calibri" w:cs="Times New Roman"/>
                <w:color w:val="000000"/>
              </w:rPr>
              <w:t>Membership</w:t>
            </w:r>
          </w:p>
        </w:tc>
        <w:tc>
          <w:tcPr>
            <w:tcW w:w="2128" w:type="dxa"/>
            <w:tcBorders>
              <w:top w:val="nil"/>
              <w:left w:val="nil"/>
              <w:bottom w:val="nil"/>
              <w:right w:val="single" w:sz="8" w:space="0" w:color="auto"/>
            </w:tcBorders>
            <w:shd w:val="clear" w:color="000000" w:fill="FFFFFF"/>
            <w:noWrap/>
            <w:vAlign w:val="bottom"/>
            <w:hideMark/>
          </w:tcPr>
          <w:p w:rsidR="00025CC2" w:rsidRPr="00025CC2" w:rsidRDefault="00025CC2" w:rsidP="00025CC2">
            <w:pPr>
              <w:spacing w:after="0" w:line="240" w:lineRule="auto"/>
              <w:jc w:val="center"/>
              <w:rPr>
                <w:rFonts w:ascii="Calibri" w:eastAsia="Times New Roman" w:hAnsi="Calibri" w:cs="Times New Roman"/>
                <w:color w:val="000000"/>
              </w:rPr>
            </w:pPr>
            <w:r w:rsidRPr="00025CC2">
              <w:rPr>
                <w:rFonts w:ascii="Calibri" w:eastAsia="Times New Roman" w:hAnsi="Calibri" w:cs="Times New Roman"/>
                <w:color w:val="000000"/>
              </w:rPr>
              <w:t xml:space="preserve">45.50 </w:t>
            </w:r>
          </w:p>
        </w:tc>
        <w:tc>
          <w:tcPr>
            <w:tcW w:w="1188" w:type="dxa"/>
            <w:tcBorders>
              <w:top w:val="nil"/>
              <w:left w:val="nil"/>
              <w:bottom w:val="nil"/>
              <w:right w:val="nil"/>
            </w:tcBorders>
            <w:shd w:val="clear" w:color="auto" w:fill="auto"/>
            <w:noWrap/>
            <w:vAlign w:val="bottom"/>
            <w:hideMark/>
          </w:tcPr>
          <w:p w:rsidR="00025CC2" w:rsidRPr="00025CC2" w:rsidRDefault="00025CC2" w:rsidP="00025CC2">
            <w:pPr>
              <w:spacing w:after="0" w:line="240" w:lineRule="auto"/>
              <w:jc w:val="center"/>
              <w:rPr>
                <w:rFonts w:ascii="Calibri" w:eastAsia="Times New Roman" w:hAnsi="Calibri" w:cs="Times New Roman"/>
                <w:color w:val="000000"/>
              </w:rPr>
            </w:pPr>
          </w:p>
        </w:tc>
        <w:tc>
          <w:tcPr>
            <w:tcW w:w="2388" w:type="dxa"/>
            <w:tcBorders>
              <w:top w:val="nil"/>
              <w:left w:val="single" w:sz="8" w:space="0" w:color="auto"/>
              <w:bottom w:val="nil"/>
              <w:right w:val="single" w:sz="8" w:space="0" w:color="auto"/>
            </w:tcBorders>
            <w:shd w:val="clear" w:color="000000" w:fill="FFFFFF"/>
            <w:noWrap/>
            <w:vAlign w:val="bottom"/>
            <w:hideMark/>
          </w:tcPr>
          <w:p w:rsidR="00025CC2" w:rsidRPr="00025CC2" w:rsidRDefault="00025CC2" w:rsidP="00025CC2">
            <w:pPr>
              <w:spacing w:after="0" w:line="240" w:lineRule="auto"/>
              <w:jc w:val="center"/>
              <w:rPr>
                <w:rFonts w:ascii="Calibri" w:eastAsia="Times New Roman" w:hAnsi="Calibri" w:cs="Times New Roman"/>
                <w:color w:val="000000"/>
              </w:rPr>
            </w:pPr>
            <w:r w:rsidRPr="00025CC2">
              <w:rPr>
                <w:rFonts w:ascii="Calibri" w:eastAsia="Times New Roman" w:hAnsi="Calibri" w:cs="Times New Roman"/>
                <w:color w:val="000000"/>
              </w:rPr>
              <w:t xml:space="preserve">1600.00 </w:t>
            </w:r>
          </w:p>
        </w:tc>
      </w:tr>
      <w:tr w:rsidR="00025CC2" w:rsidRPr="00025CC2" w:rsidTr="00025CC2">
        <w:trPr>
          <w:trHeight w:val="300"/>
        </w:trPr>
        <w:tc>
          <w:tcPr>
            <w:tcW w:w="3088" w:type="dxa"/>
            <w:tcBorders>
              <w:top w:val="nil"/>
              <w:left w:val="single" w:sz="8" w:space="0" w:color="auto"/>
              <w:bottom w:val="nil"/>
              <w:right w:val="nil"/>
            </w:tcBorders>
            <w:shd w:val="clear" w:color="000000" w:fill="FFFFFF"/>
            <w:noWrap/>
            <w:vAlign w:val="bottom"/>
            <w:hideMark/>
          </w:tcPr>
          <w:p w:rsidR="00025CC2" w:rsidRPr="00025CC2" w:rsidRDefault="00025CC2" w:rsidP="00025CC2">
            <w:pPr>
              <w:spacing w:after="0" w:line="240" w:lineRule="auto"/>
              <w:jc w:val="center"/>
              <w:rPr>
                <w:rFonts w:ascii="Calibri" w:eastAsia="Times New Roman" w:hAnsi="Calibri" w:cs="Times New Roman"/>
                <w:color w:val="000000"/>
              </w:rPr>
            </w:pPr>
            <w:r w:rsidRPr="00025CC2">
              <w:rPr>
                <w:rFonts w:ascii="Calibri" w:eastAsia="Times New Roman" w:hAnsi="Calibri" w:cs="Times New Roman"/>
                <w:color w:val="000000"/>
              </w:rPr>
              <w:t xml:space="preserve">Maintenance and Boat </w:t>
            </w:r>
            <w:proofErr w:type="spellStart"/>
            <w:r w:rsidRPr="00025CC2">
              <w:rPr>
                <w:rFonts w:ascii="Calibri" w:eastAsia="Times New Roman" w:hAnsi="Calibri" w:cs="Times New Roman"/>
                <w:color w:val="000000"/>
              </w:rPr>
              <w:t>Refurb</w:t>
            </w:r>
            <w:proofErr w:type="spellEnd"/>
          </w:p>
        </w:tc>
        <w:tc>
          <w:tcPr>
            <w:tcW w:w="2128" w:type="dxa"/>
            <w:tcBorders>
              <w:top w:val="nil"/>
              <w:left w:val="nil"/>
              <w:bottom w:val="nil"/>
              <w:right w:val="single" w:sz="8" w:space="0" w:color="auto"/>
            </w:tcBorders>
            <w:shd w:val="clear" w:color="000000" w:fill="FFFFFF"/>
            <w:noWrap/>
            <w:vAlign w:val="bottom"/>
            <w:hideMark/>
          </w:tcPr>
          <w:p w:rsidR="00025CC2" w:rsidRPr="00025CC2" w:rsidRDefault="00025CC2" w:rsidP="00025CC2">
            <w:pPr>
              <w:spacing w:after="0" w:line="240" w:lineRule="auto"/>
              <w:jc w:val="center"/>
              <w:rPr>
                <w:rFonts w:ascii="Calibri" w:eastAsia="Times New Roman" w:hAnsi="Calibri" w:cs="Times New Roman"/>
                <w:color w:val="000000"/>
              </w:rPr>
            </w:pPr>
            <w:r w:rsidRPr="00025CC2">
              <w:rPr>
                <w:rFonts w:ascii="Calibri" w:eastAsia="Times New Roman" w:hAnsi="Calibri" w:cs="Times New Roman"/>
                <w:color w:val="000000"/>
              </w:rPr>
              <w:t xml:space="preserve">1077.44 </w:t>
            </w:r>
          </w:p>
        </w:tc>
        <w:tc>
          <w:tcPr>
            <w:tcW w:w="1188" w:type="dxa"/>
            <w:tcBorders>
              <w:top w:val="nil"/>
              <w:left w:val="nil"/>
              <w:bottom w:val="nil"/>
              <w:right w:val="nil"/>
            </w:tcBorders>
            <w:shd w:val="clear" w:color="auto" w:fill="auto"/>
            <w:noWrap/>
            <w:vAlign w:val="bottom"/>
            <w:hideMark/>
          </w:tcPr>
          <w:p w:rsidR="00025CC2" w:rsidRPr="00025CC2" w:rsidRDefault="00025CC2" w:rsidP="00025CC2">
            <w:pPr>
              <w:spacing w:after="0" w:line="240" w:lineRule="auto"/>
              <w:jc w:val="center"/>
              <w:rPr>
                <w:rFonts w:ascii="Calibri" w:eastAsia="Times New Roman" w:hAnsi="Calibri" w:cs="Times New Roman"/>
                <w:color w:val="000000"/>
              </w:rPr>
            </w:pPr>
          </w:p>
        </w:tc>
        <w:tc>
          <w:tcPr>
            <w:tcW w:w="2388" w:type="dxa"/>
            <w:tcBorders>
              <w:top w:val="nil"/>
              <w:left w:val="single" w:sz="8" w:space="0" w:color="auto"/>
              <w:bottom w:val="nil"/>
              <w:right w:val="single" w:sz="8" w:space="0" w:color="auto"/>
            </w:tcBorders>
            <w:shd w:val="clear" w:color="000000" w:fill="FFFFFF"/>
            <w:noWrap/>
            <w:vAlign w:val="bottom"/>
            <w:hideMark/>
          </w:tcPr>
          <w:p w:rsidR="00025CC2" w:rsidRPr="00025CC2" w:rsidRDefault="00025CC2" w:rsidP="00025CC2">
            <w:pPr>
              <w:spacing w:after="0" w:line="240" w:lineRule="auto"/>
              <w:jc w:val="center"/>
              <w:rPr>
                <w:rFonts w:ascii="Calibri" w:eastAsia="Times New Roman" w:hAnsi="Calibri" w:cs="Times New Roman"/>
                <w:color w:val="000000"/>
              </w:rPr>
            </w:pPr>
            <w:r w:rsidRPr="00025CC2">
              <w:rPr>
                <w:rFonts w:ascii="Calibri" w:eastAsia="Times New Roman" w:hAnsi="Calibri" w:cs="Times New Roman"/>
                <w:color w:val="000000"/>
              </w:rPr>
              <w:t xml:space="preserve">8000.00 </w:t>
            </w:r>
          </w:p>
        </w:tc>
      </w:tr>
      <w:tr w:rsidR="00025CC2" w:rsidRPr="00025CC2" w:rsidTr="00025CC2">
        <w:trPr>
          <w:trHeight w:val="300"/>
        </w:trPr>
        <w:tc>
          <w:tcPr>
            <w:tcW w:w="3088" w:type="dxa"/>
            <w:tcBorders>
              <w:top w:val="nil"/>
              <w:left w:val="single" w:sz="8" w:space="0" w:color="auto"/>
              <w:bottom w:val="nil"/>
              <w:right w:val="nil"/>
            </w:tcBorders>
            <w:shd w:val="clear" w:color="000000" w:fill="FFFFFF"/>
            <w:noWrap/>
            <w:vAlign w:val="bottom"/>
            <w:hideMark/>
          </w:tcPr>
          <w:p w:rsidR="00025CC2" w:rsidRPr="00025CC2" w:rsidRDefault="00025CC2" w:rsidP="00025CC2">
            <w:pPr>
              <w:spacing w:after="0" w:line="240" w:lineRule="auto"/>
              <w:jc w:val="center"/>
              <w:rPr>
                <w:rFonts w:ascii="Calibri" w:eastAsia="Times New Roman" w:hAnsi="Calibri" w:cs="Times New Roman"/>
                <w:color w:val="000000"/>
              </w:rPr>
            </w:pPr>
            <w:r w:rsidRPr="00025CC2">
              <w:rPr>
                <w:rFonts w:ascii="Calibri" w:eastAsia="Times New Roman" w:hAnsi="Calibri" w:cs="Times New Roman"/>
                <w:color w:val="000000"/>
              </w:rPr>
              <w:t>Race entry</w:t>
            </w:r>
          </w:p>
        </w:tc>
        <w:tc>
          <w:tcPr>
            <w:tcW w:w="2128" w:type="dxa"/>
            <w:tcBorders>
              <w:top w:val="nil"/>
              <w:left w:val="nil"/>
              <w:bottom w:val="nil"/>
              <w:right w:val="single" w:sz="8" w:space="0" w:color="auto"/>
            </w:tcBorders>
            <w:shd w:val="clear" w:color="000000" w:fill="FFFFFF"/>
            <w:noWrap/>
            <w:vAlign w:val="bottom"/>
            <w:hideMark/>
          </w:tcPr>
          <w:p w:rsidR="00025CC2" w:rsidRPr="00025CC2" w:rsidRDefault="00025CC2" w:rsidP="00025CC2">
            <w:pPr>
              <w:spacing w:after="0" w:line="240" w:lineRule="auto"/>
              <w:jc w:val="center"/>
              <w:rPr>
                <w:rFonts w:ascii="Calibri" w:eastAsia="Times New Roman" w:hAnsi="Calibri" w:cs="Times New Roman"/>
                <w:color w:val="000000"/>
              </w:rPr>
            </w:pPr>
            <w:r w:rsidRPr="00025CC2">
              <w:rPr>
                <w:rFonts w:ascii="Calibri" w:eastAsia="Times New Roman" w:hAnsi="Calibri" w:cs="Times New Roman"/>
                <w:color w:val="000000"/>
              </w:rPr>
              <w:t xml:space="preserve">2711.00 </w:t>
            </w:r>
          </w:p>
        </w:tc>
        <w:tc>
          <w:tcPr>
            <w:tcW w:w="1188" w:type="dxa"/>
            <w:tcBorders>
              <w:top w:val="nil"/>
              <w:left w:val="nil"/>
              <w:bottom w:val="nil"/>
              <w:right w:val="nil"/>
            </w:tcBorders>
            <w:shd w:val="clear" w:color="auto" w:fill="auto"/>
            <w:noWrap/>
            <w:vAlign w:val="bottom"/>
            <w:hideMark/>
          </w:tcPr>
          <w:p w:rsidR="00025CC2" w:rsidRPr="00025CC2" w:rsidRDefault="00025CC2" w:rsidP="00025CC2">
            <w:pPr>
              <w:spacing w:after="0" w:line="240" w:lineRule="auto"/>
              <w:jc w:val="center"/>
              <w:rPr>
                <w:rFonts w:ascii="Calibri" w:eastAsia="Times New Roman" w:hAnsi="Calibri" w:cs="Times New Roman"/>
                <w:color w:val="000000"/>
              </w:rPr>
            </w:pPr>
          </w:p>
        </w:tc>
        <w:tc>
          <w:tcPr>
            <w:tcW w:w="2388" w:type="dxa"/>
            <w:tcBorders>
              <w:top w:val="nil"/>
              <w:left w:val="single" w:sz="8" w:space="0" w:color="auto"/>
              <w:bottom w:val="nil"/>
              <w:right w:val="single" w:sz="8" w:space="0" w:color="auto"/>
            </w:tcBorders>
            <w:shd w:val="clear" w:color="000000" w:fill="FFFFFF"/>
            <w:noWrap/>
            <w:vAlign w:val="bottom"/>
            <w:hideMark/>
          </w:tcPr>
          <w:p w:rsidR="00025CC2" w:rsidRPr="00025CC2" w:rsidRDefault="00025CC2" w:rsidP="00025CC2">
            <w:pPr>
              <w:spacing w:after="0" w:line="240" w:lineRule="auto"/>
              <w:jc w:val="center"/>
              <w:rPr>
                <w:rFonts w:ascii="Calibri" w:eastAsia="Times New Roman" w:hAnsi="Calibri" w:cs="Times New Roman"/>
                <w:color w:val="000000"/>
              </w:rPr>
            </w:pPr>
            <w:r w:rsidRPr="00025CC2">
              <w:rPr>
                <w:rFonts w:ascii="Calibri" w:eastAsia="Times New Roman" w:hAnsi="Calibri" w:cs="Times New Roman"/>
                <w:color w:val="000000"/>
              </w:rPr>
              <w:t xml:space="preserve">5250.00 </w:t>
            </w:r>
          </w:p>
        </w:tc>
      </w:tr>
      <w:tr w:rsidR="00025CC2" w:rsidRPr="00025CC2" w:rsidTr="00025CC2">
        <w:trPr>
          <w:trHeight w:val="300"/>
        </w:trPr>
        <w:tc>
          <w:tcPr>
            <w:tcW w:w="3088" w:type="dxa"/>
            <w:tcBorders>
              <w:top w:val="nil"/>
              <w:left w:val="single" w:sz="8" w:space="0" w:color="auto"/>
              <w:bottom w:val="nil"/>
              <w:right w:val="nil"/>
            </w:tcBorders>
            <w:shd w:val="clear" w:color="000000" w:fill="FFFFFF"/>
            <w:noWrap/>
            <w:vAlign w:val="bottom"/>
            <w:hideMark/>
          </w:tcPr>
          <w:p w:rsidR="00025CC2" w:rsidRPr="00025CC2" w:rsidRDefault="00025CC2" w:rsidP="00025CC2">
            <w:pPr>
              <w:spacing w:after="0" w:line="240" w:lineRule="auto"/>
              <w:jc w:val="center"/>
              <w:rPr>
                <w:rFonts w:ascii="Calibri" w:eastAsia="Times New Roman" w:hAnsi="Calibri" w:cs="Times New Roman"/>
                <w:color w:val="000000"/>
              </w:rPr>
            </w:pPr>
            <w:r w:rsidRPr="00025CC2">
              <w:rPr>
                <w:rFonts w:ascii="Calibri" w:eastAsia="Times New Roman" w:hAnsi="Calibri" w:cs="Times New Roman"/>
                <w:color w:val="000000"/>
              </w:rPr>
              <w:t>Transport</w:t>
            </w:r>
          </w:p>
        </w:tc>
        <w:tc>
          <w:tcPr>
            <w:tcW w:w="2128" w:type="dxa"/>
            <w:tcBorders>
              <w:top w:val="nil"/>
              <w:left w:val="nil"/>
              <w:bottom w:val="nil"/>
              <w:right w:val="single" w:sz="8" w:space="0" w:color="auto"/>
            </w:tcBorders>
            <w:shd w:val="clear" w:color="000000" w:fill="FFFFFF"/>
            <w:noWrap/>
            <w:vAlign w:val="bottom"/>
            <w:hideMark/>
          </w:tcPr>
          <w:p w:rsidR="00025CC2" w:rsidRPr="00025CC2" w:rsidRDefault="00025CC2" w:rsidP="00025CC2">
            <w:pPr>
              <w:spacing w:after="0" w:line="240" w:lineRule="auto"/>
              <w:jc w:val="center"/>
              <w:rPr>
                <w:rFonts w:ascii="Calibri" w:eastAsia="Times New Roman" w:hAnsi="Calibri" w:cs="Times New Roman"/>
                <w:color w:val="000000"/>
              </w:rPr>
            </w:pPr>
            <w:r w:rsidRPr="00025CC2">
              <w:rPr>
                <w:rFonts w:ascii="Calibri" w:eastAsia="Times New Roman" w:hAnsi="Calibri" w:cs="Times New Roman"/>
                <w:color w:val="000000"/>
              </w:rPr>
              <w:t xml:space="preserve">0.00 </w:t>
            </w:r>
          </w:p>
        </w:tc>
        <w:tc>
          <w:tcPr>
            <w:tcW w:w="1188" w:type="dxa"/>
            <w:tcBorders>
              <w:top w:val="nil"/>
              <w:left w:val="nil"/>
              <w:bottom w:val="nil"/>
              <w:right w:val="nil"/>
            </w:tcBorders>
            <w:shd w:val="clear" w:color="auto" w:fill="auto"/>
            <w:noWrap/>
            <w:vAlign w:val="bottom"/>
            <w:hideMark/>
          </w:tcPr>
          <w:p w:rsidR="00025CC2" w:rsidRPr="00025CC2" w:rsidRDefault="00025CC2" w:rsidP="00025CC2">
            <w:pPr>
              <w:spacing w:after="0" w:line="240" w:lineRule="auto"/>
              <w:jc w:val="center"/>
              <w:rPr>
                <w:rFonts w:ascii="Calibri" w:eastAsia="Times New Roman" w:hAnsi="Calibri" w:cs="Times New Roman"/>
                <w:color w:val="000000"/>
              </w:rPr>
            </w:pPr>
          </w:p>
        </w:tc>
        <w:tc>
          <w:tcPr>
            <w:tcW w:w="2388" w:type="dxa"/>
            <w:tcBorders>
              <w:top w:val="nil"/>
              <w:left w:val="single" w:sz="8" w:space="0" w:color="auto"/>
              <w:bottom w:val="nil"/>
              <w:right w:val="single" w:sz="8" w:space="0" w:color="auto"/>
            </w:tcBorders>
            <w:shd w:val="clear" w:color="000000" w:fill="FFFFFF"/>
            <w:noWrap/>
            <w:vAlign w:val="bottom"/>
            <w:hideMark/>
          </w:tcPr>
          <w:p w:rsidR="00025CC2" w:rsidRPr="00025CC2" w:rsidRDefault="00025CC2" w:rsidP="00025CC2">
            <w:pPr>
              <w:spacing w:after="0" w:line="240" w:lineRule="auto"/>
              <w:jc w:val="center"/>
              <w:rPr>
                <w:rFonts w:ascii="Calibri" w:eastAsia="Times New Roman" w:hAnsi="Calibri" w:cs="Times New Roman"/>
                <w:color w:val="000000"/>
              </w:rPr>
            </w:pPr>
            <w:r w:rsidRPr="00025CC2">
              <w:rPr>
                <w:rFonts w:ascii="Calibri" w:eastAsia="Times New Roman" w:hAnsi="Calibri" w:cs="Times New Roman"/>
                <w:color w:val="000000"/>
              </w:rPr>
              <w:t xml:space="preserve">200.00 </w:t>
            </w:r>
          </w:p>
        </w:tc>
      </w:tr>
      <w:tr w:rsidR="00025CC2" w:rsidRPr="00025CC2" w:rsidTr="00025CC2">
        <w:trPr>
          <w:trHeight w:val="300"/>
        </w:trPr>
        <w:tc>
          <w:tcPr>
            <w:tcW w:w="3088" w:type="dxa"/>
            <w:tcBorders>
              <w:top w:val="nil"/>
              <w:left w:val="single" w:sz="8" w:space="0" w:color="auto"/>
              <w:bottom w:val="nil"/>
              <w:right w:val="nil"/>
            </w:tcBorders>
            <w:shd w:val="clear" w:color="000000" w:fill="FFFFFF"/>
            <w:noWrap/>
            <w:vAlign w:val="bottom"/>
            <w:hideMark/>
          </w:tcPr>
          <w:p w:rsidR="00025CC2" w:rsidRPr="00025CC2" w:rsidRDefault="00025CC2" w:rsidP="00025CC2">
            <w:pPr>
              <w:spacing w:after="0" w:line="240" w:lineRule="auto"/>
              <w:jc w:val="center"/>
              <w:rPr>
                <w:rFonts w:ascii="Calibri" w:eastAsia="Times New Roman" w:hAnsi="Calibri" w:cs="Times New Roman"/>
                <w:color w:val="000000"/>
              </w:rPr>
            </w:pPr>
            <w:r w:rsidRPr="00025CC2">
              <w:rPr>
                <w:rFonts w:ascii="Calibri" w:eastAsia="Times New Roman" w:hAnsi="Calibri" w:cs="Times New Roman"/>
                <w:color w:val="000000"/>
              </w:rPr>
              <w:t>Training camp</w:t>
            </w:r>
          </w:p>
        </w:tc>
        <w:tc>
          <w:tcPr>
            <w:tcW w:w="2128" w:type="dxa"/>
            <w:tcBorders>
              <w:top w:val="nil"/>
              <w:left w:val="nil"/>
              <w:bottom w:val="nil"/>
              <w:right w:val="single" w:sz="8" w:space="0" w:color="auto"/>
            </w:tcBorders>
            <w:shd w:val="clear" w:color="000000" w:fill="FFFFFF"/>
            <w:noWrap/>
            <w:vAlign w:val="bottom"/>
            <w:hideMark/>
          </w:tcPr>
          <w:p w:rsidR="00025CC2" w:rsidRPr="00025CC2" w:rsidRDefault="00025CC2" w:rsidP="00025CC2">
            <w:pPr>
              <w:spacing w:after="0" w:line="240" w:lineRule="auto"/>
              <w:jc w:val="center"/>
              <w:rPr>
                <w:rFonts w:ascii="Calibri" w:eastAsia="Times New Roman" w:hAnsi="Calibri" w:cs="Times New Roman"/>
                <w:color w:val="000000"/>
              </w:rPr>
            </w:pPr>
            <w:r w:rsidRPr="00025CC2">
              <w:rPr>
                <w:rFonts w:ascii="Calibri" w:eastAsia="Times New Roman" w:hAnsi="Calibri" w:cs="Times New Roman"/>
                <w:color w:val="000000"/>
              </w:rPr>
              <w:t xml:space="preserve">1979.39 </w:t>
            </w:r>
          </w:p>
        </w:tc>
        <w:tc>
          <w:tcPr>
            <w:tcW w:w="1188" w:type="dxa"/>
            <w:tcBorders>
              <w:top w:val="nil"/>
              <w:left w:val="nil"/>
              <w:bottom w:val="nil"/>
              <w:right w:val="nil"/>
            </w:tcBorders>
            <w:shd w:val="clear" w:color="auto" w:fill="auto"/>
            <w:noWrap/>
            <w:vAlign w:val="bottom"/>
            <w:hideMark/>
          </w:tcPr>
          <w:p w:rsidR="00025CC2" w:rsidRPr="00025CC2" w:rsidRDefault="00025CC2" w:rsidP="00025CC2">
            <w:pPr>
              <w:spacing w:after="0" w:line="240" w:lineRule="auto"/>
              <w:jc w:val="center"/>
              <w:rPr>
                <w:rFonts w:ascii="Calibri" w:eastAsia="Times New Roman" w:hAnsi="Calibri" w:cs="Times New Roman"/>
                <w:color w:val="000000"/>
              </w:rPr>
            </w:pPr>
          </w:p>
        </w:tc>
        <w:tc>
          <w:tcPr>
            <w:tcW w:w="2388" w:type="dxa"/>
            <w:tcBorders>
              <w:top w:val="nil"/>
              <w:left w:val="single" w:sz="8" w:space="0" w:color="auto"/>
              <w:bottom w:val="nil"/>
              <w:right w:val="single" w:sz="8" w:space="0" w:color="auto"/>
            </w:tcBorders>
            <w:shd w:val="clear" w:color="000000" w:fill="FFFFFF"/>
            <w:noWrap/>
            <w:vAlign w:val="bottom"/>
            <w:hideMark/>
          </w:tcPr>
          <w:p w:rsidR="00025CC2" w:rsidRPr="00025CC2" w:rsidRDefault="00025CC2" w:rsidP="00025CC2">
            <w:pPr>
              <w:spacing w:after="0" w:line="240" w:lineRule="auto"/>
              <w:jc w:val="center"/>
              <w:rPr>
                <w:rFonts w:ascii="Calibri" w:eastAsia="Times New Roman" w:hAnsi="Calibri" w:cs="Times New Roman"/>
                <w:color w:val="000000"/>
              </w:rPr>
            </w:pPr>
            <w:r w:rsidRPr="00025CC2">
              <w:rPr>
                <w:rFonts w:ascii="Calibri" w:eastAsia="Times New Roman" w:hAnsi="Calibri" w:cs="Times New Roman"/>
                <w:color w:val="000000"/>
              </w:rPr>
              <w:t xml:space="preserve">6850.00 </w:t>
            </w:r>
          </w:p>
        </w:tc>
      </w:tr>
      <w:tr w:rsidR="00025CC2" w:rsidRPr="00025CC2" w:rsidTr="00025CC2">
        <w:trPr>
          <w:trHeight w:val="300"/>
        </w:trPr>
        <w:tc>
          <w:tcPr>
            <w:tcW w:w="3088" w:type="dxa"/>
            <w:tcBorders>
              <w:top w:val="nil"/>
              <w:left w:val="single" w:sz="8" w:space="0" w:color="auto"/>
              <w:bottom w:val="nil"/>
              <w:right w:val="nil"/>
            </w:tcBorders>
            <w:shd w:val="clear" w:color="000000" w:fill="FFFFFF"/>
            <w:noWrap/>
            <w:vAlign w:val="bottom"/>
            <w:hideMark/>
          </w:tcPr>
          <w:p w:rsidR="00025CC2" w:rsidRPr="00025CC2" w:rsidRDefault="00025CC2" w:rsidP="00025CC2">
            <w:pPr>
              <w:spacing w:after="0" w:line="240" w:lineRule="auto"/>
              <w:jc w:val="center"/>
              <w:rPr>
                <w:rFonts w:ascii="Calibri" w:eastAsia="Times New Roman" w:hAnsi="Calibri" w:cs="Times New Roman"/>
                <w:color w:val="000000"/>
              </w:rPr>
            </w:pPr>
            <w:r w:rsidRPr="00025CC2">
              <w:rPr>
                <w:rFonts w:ascii="Calibri" w:eastAsia="Times New Roman" w:hAnsi="Calibri" w:cs="Times New Roman"/>
                <w:color w:val="000000"/>
              </w:rPr>
              <w:t>Training</w:t>
            </w:r>
          </w:p>
        </w:tc>
        <w:tc>
          <w:tcPr>
            <w:tcW w:w="2128" w:type="dxa"/>
            <w:tcBorders>
              <w:top w:val="nil"/>
              <w:left w:val="nil"/>
              <w:bottom w:val="nil"/>
              <w:right w:val="single" w:sz="8" w:space="0" w:color="auto"/>
            </w:tcBorders>
            <w:shd w:val="clear" w:color="000000" w:fill="FFFFFF"/>
            <w:noWrap/>
            <w:vAlign w:val="bottom"/>
            <w:hideMark/>
          </w:tcPr>
          <w:p w:rsidR="00025CC2" w:rsidRPr="00025CC2" w:rsidRDefault="00025CC2" w:rsidP="00025CC2">
            <w:pPr>
              <w:spacing w:after="0" w:line="240" w:lineRule="auto"/>
              <w:jc w:val="center"/>
              <w:rPr>
                <w:rFonts w:ascii="Calibri" w:eastAsia="Times New Roman" w:hAnsi="Calibri" w:cs="Times New Roman"/>
                <w:color w:val="000000"/>
              </w:rPr>
            </w:pPr>
            <w:r w:rsidRPr="00025CC2">
              <w:rPr>
                <w:rFonts w:ascii="Calibri" w:eastAsia="Times New Roman" w:hAnsi="Calibri" w:cs="Times New Roman"/>
                <w:color w:val="000000"/>
              </w:rPr>
              <w:t xml:space="preserve">515.00 </w:t>
            </w:r>
          </w:p>
        </w:tc>
        <w:tc>
          <w:tcPr>
            <w:tcW w:w="1188" w:type="dxa"/>
            <w:tcBorders>
              <w:top w:val="nil"/>
              <w:left w:val="nil"/>
              <w:bottom w:val="nil"/>
              <w:right w:val="nil"/>
            </w:tcBorders>
            <w:shd w:val="clear" w:color="auto" w:fill="auto"/>
            <w:noWrap/>
            <w:vAlign w:val="bottom"/>
            <w:hideMark/>
          </w:tcPr>
          <w:p w:rsidR="00025CC2" w:rsidRPr="00025CC2" w:rsidRDefault="00025CC2" w:rsidP="00025CC2">
            <w:pPr>
              <w:spacing w:after="0" w:line="240" w:lineRule="auto"/>
              <w:jc w:val="center"/>
              <w:rPr>
                <w:rFonts w:ascii="Calibri" w:eastAsia="Times New Roman" w:hAnsi="Calibri" w:cs="Times New Roman"/>
                <w:color w:val="000000"/>
              </w:rPr>
            </w:pPr>
          </w:p>
        </w:tc>
        <w:tc>
          <w:tcPr>
            <w:tcW w:w="2388" w:type="dxa"/>
            <w:tcBorders>
              <w:top w:val="nil"/>
              <w:left w:val="single" w:sz="8" w:space="0" w:color="auto"/>
              <w:bottom w:val="nil"/>
              <w:right w:val="single" w:sz="8" w:space="0" w:color="auto"/>
            </w:tcBorders>
            <w:shd w:val="clear" w:color="000000" w:fill="FFFFFF"/>
            <w:noWrap/>
            <w:vAlign w:val="bottom"/>
            <w:hideMark/>
          </w:tcPr>
          <w:p w:rsidR="00025CC2" w:rsidRPr="00025CC2" w:rsidRDefault="00025CC2" w:rsidP="00025CC2">
            <w:pPr>
              <w:spacing w:after="0" w:line="240" w:lineRule="auto"/>
              <w:jc w:val="center"/>
              <w:rPr>
                <w:rFonts w:ascii="Calibri" w:eastAsia="Times New Roman" w:hAnsi="Calibri" w:cs="Times New Roman"/>
                <w:color w:val="000000"/>
              </w:rPr>
            </w:pPr>
            <w:r w:rsidRPr="00025CC2">
              <w:rPr>
                <w:rFonts w:ascii="Calibri" w:eastAsia="Times New Roman" w:hAnsi="Calibri" w:cs="Times New Roman"/>
                <w:color w:val="000000"/>
              </w:rPr>
              <w:t xml:space="preserve">1000.00 </w:t>
            </w:r>
          </w:p>
        </w:tc>
      </w:tr>
      <w:tr w:rsidR="00025CC2" w:rsidRPr="00025CC2" w:rsidTr="00025CC2">
        <w:trPr>
          <w:trHeight w:val="300"/>
        </w:trPr>
        <w:tc>
          <w:tcPr>
            <w:tcW w:w="3088" w:type="dxa"/>
            <w:tcBorders>
              <w:top w:val="nil"/>
              <w:left w:val="single" w:sz="8" w:space="0" w:color="auto"/>
              <w:bottom w:val="nil"/>
              <w:right w:val="nil"/>
            </w:tcBorders>
            <w:shd w:val="clear" w:color="000000" w:fill="FFFFFF"/>
            <w:noWrap/>
            <w:vAlign w:val="bottom"/>
            <w:hideMark/>
          </w:tcPr>
          <w:p w:rsidR="00025CC2" w:rsidRPr="00025CC2" w:rsidRDefault="00025CC2" w:rsidP="00025CC2">
            <w:pPr>
              <w:spacing w:after="0" w:line="240" w:lineRule="auto"/>
              <w:jc w:val="center"/>
              <w:rPr>
                <w:rFonts w:ascii="Calibri" w:eastAsia="Times New Roman" w:hAnsi="Calibri" w:cs="Times New Roman"/>
                <w:color w:val="000000"/>
              </w:rPr>
            </w:pPr>
            <w:r w:rsidRPr="00025CC2">
              <w:rPr>
                <w:rFonts w:ascii="Calibri" w:eastAsia="Times New Roman" w:hAnsi="Calibri" w:cs="Times New Roman"/>
                <w:color w:val="000000"/>
              </w:rPr>
              <w:t>Coaching</w:t>
            </w:r>
          </w:p>
        </w:tc>
        <w:tc>
          <w:tcPr>
            <w:tcW w:w="2128" w:type="dxa"/>
            <w:tcBorders>
              <w:top w:val="nil"/>
              <w:left w:val="nil"/>
              <w:bottom w:val="nil"/>
              <w:right w:val="single" w:sz="8" w:space="0" w:color="auto"/>
            </w:tcBorders>
            <w:shd w:val="clear" w:color="000000" w:fill="FFFFFF"/>
            <w:noWrap/>
            <w:vAlign w:val="bottom"/>
            <w:hideMark/>
          </w:tcPr>
          <w:p w:rsidR="00025CC2" w:rsidRPr="00025CC2" w:rsidRDefault="00025CC2" w:rsidP="00025CC2">
            <w:pPr>
              <w:spacing w:after="0" w:line="240" w:lineRule="auto"/>
              <w:jc w:val="center"/>
              <w:rPr>
                <w:rFonts w:ascii="Calibri" w:eastAsia="Times New Roman" w:hAnsi="Calibri" w:cs="Times New Roman"/>
                <w:color w:val="000000"/>
              </w:rPr>
            </w:pPr>
            <w:r w:rsidRPr="00025CC2">
              <w:rPr>
                <w:rFonts w:ascii="Calibri" w:eastAsia="Times New Roman" w:hAnsi="Calibri" w:cs="Times New Roman"/>
                <w:color w:val="000000"/>
              </w:rPr>
              <w:t xml:space="preserve">2242.34 </w:t>
            </w:r>
          </w:p>
        </w:tc>
        <w:tc>
          <w:tcPr>
            <w:tcW w:w="1188" w:type="dxa"/>
            <w:tcBorders>
              <w:top w:val="nil"/>
              <w:left w:val="nil"/>
              <w:bottom w:val="nil"/>
              <w:right w:val="nil"/>
            </w:tcBorders>
            <w:shd w:val="clear" w:color="auto" w:fill="auto"/>
            <w:noWrap/>
            <w:vAlign w:val="bottom"/>
            <w:hideMark/>
          </w:tcPr>
          <w:p w:rsidR="00025CC2" w:rsidRPr="00025CC2" w:rsidRDefault="00025CC2" w:rsidP="00025CC2">
            <w:pPr>
              <w:spacing w:after="0" w:line="240" w:lineRule="auto"/>
              <w:jc w:val="center"/>
              <w:rPr>
                <w:rFonts w:ascii="Calibri" w:eastAsia="Times New Roman" w:hAnsi="Calibri" w:cs="Times New Roman"/>
                <w:color w:val="000000"/>
              </w:rPr>
            </w:pPr>
          </w:p>
        </w:tc>
        <w:tc>
          <w:tcPr>
            <w:tcW w:w="2388" w:type="dxa"/>
            <w:tcBorders>
              <w:top w:val="nil"/>
              <w:left w:val="single" w:sz="8" w:space="0" w:color="auto"/>
              <w:bottom w:val="nil"/>
              <w:right w:val="single" w:sz="8" w:space="0" w:color="auto"/>
            </w:tcBorders>
            <w:shd w:val="clear" w:color="000000" w:fill="FFFFFF"/>
            <w:noWrap/>
            <w:vAlign w:val="bottom"/>
            <w:hideMark/>
          </w:tcPr>
          <w:p w:rsidR="00025CC2" w:rsidRPr="00025CC2" w:rsidRDefault="00025CC2" w:rsidP="00025CC2">
            <w:pPr>
              <w:spacing w:after="0" w:line="240" w:lineRule="auto"/>
              <w:jc w:val="center"/>
              <w:rPr>
                <w:rFonts w:ascii="Calibri" w:eastAsia="Times New Roman" w:hAnsi="Calibri" w:cs="Times New Roman"/>
                <w:color w:val="000000"/>
              </w:rPr>
            </w:pPr>
            <w:r w:rsidRPr="00025CC2">
              <w:rPr>
                <w:rFonts w:ascii="Calibri" w:eastAsia="Times New Roman" w:hAnsi="Calibri" w:cs="Times New Roman"/>
                <w:color w:val="000000"/>
              </w:rPr>
              <w:t xml:space="preserve">6250.00 </w:t>
            </w:r>
          </w:p>
        </w:tc>
      </w:tr>
      <w:tr w:rsidR="00025CC2" w:rsidRPr="00025CC2" w:rsidTr="00025CC2">
        <w:trPr>
          <w:trHeight w:val="300"/>
        </w:trPr>
        <w:tc>
          <w:tcPr>
            <w:tcW w:w="3088" w:type="dxa"/>
            <w:tcBorders>
              <w:top w:val="nil"/>
              <w:left w:val="single" w:sz="8" w:space="0" w:color="auto"/>
              <w:bottom w:val="nil"/>
              <w:right w:val="nil"/>
            </w:tcBorders>
            <w:shd w:val="clear" w:color="000000" w:fill="FFFFFF"/>
            <w:noWrap/>
            <w:vAlign w:val="bottom"/>
            <w:hideMark/>
          </w:tcPr>
          <w:p w:rsidR="00025CC2" w:rsidRPr="00025CC2" w:rsidRDefault="00025CC2" w:rsidP="00025CC2">
            <w:pPr>
              <w:spacing w:after="0" w:line="240" w:lineRule="auto"/>
              <w:jc w:val="center"/>
              <w:rPr>
                <w:rFonts w:ascii="Calibri" w:eastAsia="Times New Roman" w:hAnsi="Calibri" w:cs="Times New Roman"/>
                <w:color w:val="000000"/>
              </w:rPr>
            </w:pPr>
            <w:r w:rsidRPr="00025CC2">
              <w:rPr>
                <w:rFonts w:ascii="Calibri" w:eastAsia="Times New Roman" w:hAnsi="Calibri" w:cs="Times New Roman"/>
                <w:color w:val="000000"/>
              </w:rPr>
              <w:t>Fines</w:t>
            </w:r>
          </w:p>
        </w:tc>
        <w:tc>
          <w:tcPr>
            <w:tcW w:w="2128" w:type="dxa"/>
            <w:tcBorders>
              <w:top w:val="nil"/>
              <w:left w:val="nil"/>
              <w:bottom w:val="nil"/>
              <w:right w:val="single" w:sz="8" w:space="0" w:color="auto"/>
            </w:tcBorders>
            <w:shd w:val="clear" w:color="000000" w:fill="FFFFFF"/>
            <w:noWrap/>
            <w:vAlign w:val="bottom"/>
            <w:hideMark/>
          </w:tcPr>
          <w:p w:rsidR="00025CC2" w:rsidRPr="00025CC2" w:rsidRDefault="00025CC2" w:rsidP="00025CC2">
            <w:pPr>
              <w:spacing w:after="0" w:line="240" w:lineRule="auto"/>
              <w:jc w:val="center"/>
              <w:rPr>
                <w:rFonts w:ascii="Calibri" w:eastAsia="Times New Roman" w:hAnsi="Calibri" w:cs="Times New Roman"/>
                <w:color w:val="000000"/>
              </w:rPr>
            </w:pPr>
            <w:r w:rsidRPr="00025CC2">
              <w:rPr>
                <w:rFonts w:ascii="Calibri" w:eastAsia="Times New Roman" w:hAnsi="Calibri" w:cs="Times New Roman"/>
                <w:color w:val="000000"/>
              </w:rPr>
              <w:t xml:space="preserve">215.00 </w:t>
            </w:r>
          </w:p>
        </w:tc>
        <w:tc>
          <w:tcPr>
            <w:tcW w:w="1188" w:type="dxa"/>
            <w:tcBorders>
              <w:top w:val="nil"/>
              <w:left w:val="nil"/>
              <w:bottom w:val="nil"/>
              <w:right w:val="nil"/>
            </w:tcBorders>
            <w:shd w:val="clear" w:color="auto" w:fill="auto"/>
            <w:noWrap/>
            <w:vAlign w:val="bottom"/>
            <w:hideMark/>
          </w:tcPr>
          <w:p w:rsidR="00025CC2" w:rsidRPr="00025CC2" w:rsidRDefault="00025CC2" w:rsidP="00025CC2">
            <w:pPr>
              <w:spacing w:after="0" w:line="240" w:lineRule="auto"/>
              <w:jc w:val="center"/>
              <w:rPr>
                <w:rFonts w:ascii="Calibri" w:eastAsia="Times New Roman" w:hAnsi="Calibri" w:cs="Times New Roman"/>
                <w:color w:val="000000"/>
              </w:rPr>
            </w:pPr>
          </w:p>
        </w:tc>
        <w:tc>
          <w:tcPr>
            <w:tcW w:w="2388" w:type="dxa"/>
            <w:tcBorders>
              <w:top w:val="nil"/>
              <w:left w:val="single" w:sz="8" w:space="0" w:color="auto"/>
              <w:bottom w:val="nil"/>
              <w:right w:val="single" w:sz="8" w:space="0" w:color="auto"/>
            </w:tcBorders>
            <w:shd w:val="clear" w:color="000000" w:fill="FFFFFF"/>
            <w:noWrap/>
            <w:vAlign w:val="bottom"/>
            <w:hideMark/>
          </w:tcPr>
          <w:p w:rsidR="00025CC2" w:rsidRPr="00025CC2" w:rsidRDefault="00025CC2" w:rsidP="00025CC2">
            <w:pPr>
              <w:spacing w:after="0" w:line="240" w:lineRule="auto"/>
              <w:jc w:val="center"/>
              <w:rPr>
                <w:rFonts w:ascii="Calibri" w:eastAsia="Times New Roman" w:hAnsi="Calibri" w:cs="Times New Roman"/>
                <w:color w:val="000000"/>
              </w:rPr>
            </w:pPr>
            <w:r w:rsidRPr="00025CC2">
              <w:rPr>
                <w:rFonts w:ascii="Calibri" w:eastAsia="Times New Roman" w:hAnsi="Calibri" w:cs="Times New Roman"/>
                <w:color w:val="000000"/>
              </w:rPr>
              <w:t xml:space="preserve">300.00 </w:t>
            </w:r>
          </w:p>
        </w:tc>
      </w:tr>
      <w:tr w:rsidR="00025CC2" w:rsidRPr="00025CC2" w:rsidTr="00025CC2">
        <w:trPr>
          <w:trHeight w:val="300"/>
        </w:trPr>
        <w:tc>
          <w:tcPr>
            <w:tcW w:w="3088" w:type="dxa"/>
            <w:tcBorders>
              <w:top w:val="nil"/>
              <w:left w:val="single" w:sz="8" w:space="0" w:color="auto"/>
              <w:bottom w:val="nil"/>
              <w:right w:val="nil"/>
            </w:tcBorders>
            <w:shd w:val="clear" w:color="000000" w:fill="FFFFFF"/>
            <w:noWrap/>
            <w:vAlign w:val="bottom"/>
            <w:hideMark/>
          </w:tcPr>
          <w:p w:rsidR="00025CC2" w:rsidRPr="00025CC2" w:rsidRDefault="00025CC2" w:rsidP="00025CC2">
            <w:pPr>
              <w:spacing w:after="0" w:line="240" w:lineRule="auto"/>
              <w:jc w:val="center"/>
              <w:rPr>
                <w:rFonts w:ascii="Calibri" w:eastAsia="Times New Roman" w:hAnsi="Calibri" w:cs="Times New Roman"/>
                <w:color w:val="000000"/>
              </w:rPr>
            </w:pPr>
            <w:proofErr w:type="spellStart"/>
            <w:r w:rsidRPr="00025CC2">
              <w:rPr>
                <w:rFonts w:ascii="Calibri" w:eastAsia="Times New Roman" w:hAnsi="Calibri" w:cs="Times New Roman"/>
                <w:color w:val="000000"/>
              </w:rPr>
              <w:t>Ents</w:t>
            </w:r>
            <w:proofErr w:type="spellEnd"/>
          </w:p>
        </w:tc>
        <w:tc>
          <w:tcPr>
            <w:tcW w:w="2128" w:type="dxa"/>
            <w:tcBorders>
              <w:top w:val="nil"/>
              <w:left w:val="nil"/>
              <w:bottom w:val="nil"/>
              <w:right w:val="single" w:sz="8" w:space="0" w:color="auto"/>
            </w:tcBorders>
            <w:shd w:val="clear" w:color="000000" w:fill="FFFFFF"/>
            <w:noWrap/>
            <w:vAlign w:val="bottom"/>
            <w:hideMark/>
          </w:tcPr>
          <w:p w:rsidR="00025CC2" w:rsidRPr="00025CC2" w:rsidRDefault="00025CC2" w:rsidP="00025CC2">
            <w:pPr>
              <w:spacing w:after="0" w:line="240" w:lineRule="auto"/>
              <w:jc w:val="center"/>
              <w:rPr>
                <w:rFonts w:ascii="Calibri" w:eastAsia="Times New Roman" w:hAnsi="Calibri" w:cs="Times New Roman"/>
                <w:color w:val="000000"/>
              </w:rPr>
            </w:pPr>
            <w:r w:rsidRPr="00025CC2">
              <w:rPr>
                <w:rFonts w:ascii="Calibri" w:eastAsia="Times New Roman" w:hAnsi="Calibri" w:cs="Times New Roman"/>
                <w:color w:val="000000"/>
              </w:rPr>
              <w:t xml:space="preserve">6.74 </w:t>
            </w:r>
          </w:p>
        </w:tc>
        <w:tc>
          <w:tcPr>
            <w:tcW w:w="1188" w:type="dxa"/>
            <w:tcBorders>
              <w:top w:val="nil"/>
              <w:left w:val="nil"/>
              <w:bottom w:val="nil"/>
              <w:right w:val="nil"/>
            </w:tcBorders>
            <w:shd w:val="clear" w:color="auto" w:fill="auto"/>
            <w:noWrap/>
            <w:vAlign w:val="bottom"/>
            <w:hideMark/>
          </w:tcPr>
          <w:p w:rsidR="00025CC2" w:rsidRPr="00025CC2" w:rsidRDefault="00025CC2" w:rsidP="00025CC2">
            <w:pPr>
              <w:spacing w:after="0" w:line="240" w:lineRule="auto"/>
              <w:jc w:val="center"/>
              <w:rPr>
                <w:rFonts w:ascii="Calibri" w:eastAsia="Times New Roman" w:hAnsi="Calibri" w:cs="Times New Roman"/>
                <w:color w:val="000000"/>
              </w:rPr>
            </w:pPr>
          </w:p>
        </w:tc>
        <w:tc>
          <w:tcPr>
            <w:tcW w:w="2388" w:type="dxa"/>
            <w:tcBorders>
              <w:top w:val="nil"/>
              <w:left w:val="single" w:sz="8" w:space="0" w:color="auto"/>
              <w:bottom w:val="nil"/>
              <w:right w:val="single" w:sz="8" w:space="0" w:color="auto"/>
            </w:tcBorders>
            <w:shd w:val="clear" w:color="000000" w:fill="FFFFFF"/>
            <w:noWrap/>
            <w:vAlign w:val="bottom"/>
            <w:hideMark/>
          </w:tcPr>
          <w:p w:rsidR="00025CC2" w:rsidRPr="00025CC2" w:rsidRDefault="00025CC2" w:rsidP="00025CC2">
            <w:pPr>
              <w:spacing w:after="0" w:line="240" w:lineRule="auto"/>
              <w:jc w:val="center"/>
              <w:rPr>
                <w:rFonts w:ascii="Calibri" w:eastAsia="Times New Roman" w:hAnsi="Calibri" w:cs="Times New Roman"/>
                <w:color w:val="000000"/>
              </w:rPr>
            </w:pPr>
            <w:r w:rsidRPr="00025CC2">
              <w:rPr>
                <w:rFonts w:ascii="Calibri" w:eastAsia="Times New Roman" w:hAnsi="Calibri" w:cs="Times New Roman"/>
                <w:color w:val="000000"/>
              </w:rPr>
              <w:t xml:space="preserve">200.00 </w:t>
            </w:r>
          </w:p>
        </w:tc>
      </w:tr>
      <w:tr w:rsidR="00025CC2" w:rsidRPr="00025CC2" w:rsidTr="00025CC2">
        <w:trPr>
          <w:trHeight w:val="300"/>
        </w:trPr>
        <w:tc>
          <w:tcPr>
            <w:tcW w:w="3088" w:type="dxa"/>
            <w:tcBorders>
              <w:top w:val="nil"/>
              <w:left w:val="single" w:sz="8" w:space="0" w:color="auto"/>
              <w:bottom w:val="nil"/>
              <w:right w:val="nil"/>
            </w:tcBorders>
            <w:shd w:val="clear" w:color="000000" w:fill="FFFFFF"/>
            <w:noWrap/>
            <w:vAlign w:val="bottom"/>
            <w:hideMark/>
          </w:tcPr>
          <w:p w:rsidR="00025CC2" w:rsidRPr="00025CC2" w:rsidRDefault="00025CC2" w:rsidP="00025CC2">
            <w:pPr>
              <w:spacing w:after="0" w:line="240" w:lineRule="auto"/>
              <w:jc w:val="center"/>
              <w:rPr>
                <w:rFonts w:ascii="Calibri" w:eastAsia="Times New Roman" w:hAnsi="Calibri" w:cs="Times New Roman"/>
                <w:color w:val="000000"/>
              </w:rPr>
            </w:pPr>
            <w:r w:rsidRPr="00025CC2">
              <w:rPr>
                <w:rFonts w:ascii="Calibri" w:eastAsia="Times New Roman" w:hAnsi="Calibri" w:cs="Times New Roman"/>
                <w:color w:val="000000"/>
              </w:rPr>
              <w:t>Alumni costs</w:t>
            </w:r>
          </w:p>
        </w:tc>
        <w:tc>
          <w:tcPr>
            <w:tcW w:w="2128" w:type="dxa"/>
            <w:tcBorders>
              <w:top w:val="nil"/>
              <w:left w:val="nil"/>
              <w:bottom w:val="nil"/>
              <w:right w:val="single" w:sz="8" w:space="0" w:color="auto"/>
            </w:tcBorders>
            <w:shd w:val="clear" w:color="000000" w:fill="FFFFFF"/>
            <w:noWrap/>
            <w:vAlign w:val="bottom"/>
            <w:hideMark/>
          </w:tcPr>
          <w:p w:rsidR="00025CC2" w:rsidRPr="00025CC2" w:rsidRDefault="00025CC2" w:rsidP="00025CC2">
            <w:pPr>
              <w:spacing w:after="0" w:line="240" w:lineRule="auto"/>
              <w:jc w:val="center"/>
              <w:rPr>
                <w:rFonts w:ascii="Calibri" w:eastAsia="Times New Roman" w:hAnsi="Calibri" w:cs="Times New Roman"/>
                <w:color w:val="000000"/>
              </w:rPr>
            </w:pPr>
            <w:r w:rsidRPr="00025CC2">
              <w:rPr>
                <w:rFonts w:ascii="Calibri" w:eastAsia="Times New Roman" w:hAnsi="Calibri" w:cs="Times New Roman"/>
                <w:color w:val="000000"/>
              </w:rPr>
              <w:t xml:space="preserve">0.00 </w:t>
            </w:r>
          </w:p>
        </w:tc>
        <w:tc>
          <w:tcPr>
            <w:tcW w:w="1188" w:type="dxa"/>
            <w:tcBorders>
              <w:top w:val="nil"/>
              <w:left w:val="nil"/>
              <w:bottom w:val="nil"/>
              <w:right w:val="nil"/>
            </w:tcBorders>
            <w:shd w:val="clear" w:color="auto" w:fill="auto"/>
            <w:noWrap/>
            <w:vAlign w:val="bottom"/>
            <w:hideMark/>
          </w:tcPr>
          <w:p w:rsidR="00025CC2" w:rsidRPr="00025CC2" w:rsidRDefault="00025CC2" w:rsidP="00025CC2">
            <w:pPr>
              <w:spacing w:after="0" w:line="240" w:lineRule="auto"/>
              <w:jc w:val="center"/>
              <w:rPr>
                <w:rFonts w:ascii="Calibri" w:eastAsia="Times New Roman" w:hAnsi="Calibri" w:cs="Times New Roman"/>
                <w:color w:val="000000"/>
              </w:rPr>
            </w:pPr>
          </w:p>
        </w:tc>
        <w:tc>
          <w:tcPr>
            <w:tcW w:w="2388" w:type="dxa"/>
            <w:tcBorders>
              <w:top w:val="nil"/>
              <w:left w:val="single" w:sz="8" w:space="0" w:color="auto"/>
              <w:bottom w:val="nil"/>
              <w:right w:val="single" w:sz="8" w:space="0" w:color="auto"/>
            </w:tcBorders>
            <w:shd w:val="clear" w:color="000000" w:fill="FFFFFF"/>
            <w:noWrap/>
            <w:vAlign w:val="bottom"/>
            <w:hideMark/>
          </w:tcPr>
          <w:p w:rsidR="00025CC2" w:rsidRPr="00025CC2" w:rsidRDefault="00025CC2" w:rsidP="00025CC2">
            <w:pPr>
              <w:spacing w:after="0" w:line="240" w:lineRule="auto"/>
              <w:jc w:val="center"/>
              <w:rPr>
                <w:rFonts w:ascii="Calibri" w:eastAsia="Times New Roman" w:hAnsi="Calibri" w:cs="Times New Roman"/>
                <w:color w:val="000000"/>
              </w:rPr>
            </w:pPr>
            <w:r w:rsidRPr="00025CC2">
              <w:rPr>
                <w:rFonts w:ascii="Calibri" w:eastAsia="Times New Roman" w:hAnsi="Calibri" w:cs="Times New Roman"/>
                <w:color w:val="000000"/>
              </w:rPr>
              <w:t xml:space="preserve">100.00 </w:t>
            </w:r>
          </w:p>
        </w:tc>
      </w:tr>
      <w:tr w:rsidR="00025CC2" w:rsidRPr="00025CC2" w:rsidTr="00025CC2">
        <w:trPr>
          <w:trHeight w:val="300"/>
        </w:trPr>
        <w:tc>
          <w:tcPr>
            <w:tcW w:w="3088" w:type="dxa"/>
            <w:tcBorders>
              <w:top w:val="nil"/>
              <w:left w:val="single" w:sz="8" w:space="0" w:color="auto"/>
              <w:bottom w:val="nil"/>
              <w:right w:val="nil"/>
            </w:tcBorders>
            <w:shd w:val="clear" w:color="000000" w:fill="FFFFFF"/>
            <w:noWrap/>
            <w:vAlign w:val="bottom"/>
            <w:hideMark/>
          </w:tcPr>
          <w:p w:rsidR="00025CC2" w:rsidRPr="00025CC2" w:rsidRDefault="00025CC2" w:rsidP="00025CC2">
            <w:pPr>
              <w:spacing w:after="0" w:line="240" w:lineRule="auto"/>
              <w:jc w:val="center"/>
              <w:rPr>
                <w:rFonts w:ascii="Calibri" w:eastAsia="Times New Roman" w:hAnsi="Calibri" w:cs="Times New Roman"/>
                <w:color w:val="000000"/>
              </w:rPr>
            </w:pPr>
            <w:proofErr w:type="spellStart"/>
            <w:r w:rsidRPr="00025CC2">
              <w:rPr>
                <w:rFonts w:ascii="Calibri" w:eastAsia="Times New Roman" w:hAnsi="Calibri" w:cs="Times New Roman"/>
                <w:color w:val="000000"/>
              </w:rPr>
              <w:t>Freshers</w:t>
            </w:r>
            <w:proofErr w:type="spellEnd"/>
            <w:r w:rsidRPr="00025CC2">
              <w:rPr>
                <w:rFonts w:ascii="Calibri" w:eastAsia="Times New Roman" w:hAnsi="Calibri" w:cs="Times New Roman"/>
                <w:color w:val="000000"/>
              </w:rPr>
              <w:t>/BBQ</w:t>
            </w:r>
          </w:p>
        </w:tc>
        <w:tc>
          <w:tcPr>
            <w:tcW w:w="2128" w:type="dxa"/>
            <w:tcBorders>
              <w:top w:val="nil"/>
              <w:left w:val="nil"/>
              <w:bottom w:val="nil"/>
              <w:right w:val="single" w:sz="8" w:space="0" w:color="auto"/>
            </w:tcBorders>
            <w:shd w:val="clear" w:color="000000" w:fill="FFFFFF"/>
            <w:noWrap/>
            <w:vAlign w:val="bottom"/>
            <w:hideMark/>
          </w:tcPr>
          <w:p w:rsidR="00025CC2" w:rsidRPr="00025CC2" w:rsidRDefault="00025CC2" w:rsidP="00025CC2">
            <w:pPr>
              <w:spacing w:after="0" w:line="240" w:lineRule="auto"/>
              <w:jc w:val="center"/>
              <w:rPr>
                <w:rFonts w:ascii="Calibri" w:eastAsia="Times New Roman" w:hAnsi="Calibri" w:cs="Times New Roman"/>
                <w:color w:val="000000"/>
              </w:rPr>
            </w:pPr>
            <w:r w:rsidRPr="00025CC2">
              <w:rPr>
                <w:rFonts w:ascii="Calibri" w:eastAsia="Times New Roman" w:hAnsi="Calibri" w:cs="Times New Roman"/>
                <w:color w:val="000000"/>
              </w:rPr>
              <w:t xml:space="preserve">401.68 </w:t>
            </w:r>
          </w:p>
        </w:tc>
        <w:tc>
          <w:tcPr>
            <w:tcW w:w="1188" w:type="dxa"/>
            <w:tcBorders>
              <w:top w:val="nil"/>
              <w:left w:val="nil"/>
              <w:bottom w:val="nil"/>
              <w:right w:val="nil"/>
            </w:tcBorders>
            <w:shd w:val="clear" w:color="auto" w:fill="auto"/>
            <w:noWrap/>
            <w:vAlign w:val="bottom"/>
            <w:hideMark/>
          </w:tcPr>
          <w:p w:rsidR="00025CC2" w:rsidRPr="00025CC2" w:rsidRDefault="00025CC2" w:rsidP="00025CC2">
            <w:pPr>
              <w:spacing w:after="0" w:line="240" w:lineRule="auto"/>
              <w:jc w:val="center"/>
              <w:rPr>
                <w:rFonts w:ascii="Calibri" w:eastAsia="Times New Roman" w:hAnsi="Calibri" w:cs="Times New Roman"/>
                <w:color w:val="000000"/>
              </w:rPr>
            </w:pPr>
          </w:p>
        </w:tc>
        <w:tc>
          <w:tcPr>
            <w:tcW w:w="2388" w:type="dxa"/>
            <w:tcBorders>
              <w:top w:val="nil"/>
              <w:left w:val="single" w:sz="8" w:space="0" w:color="auto"/>
              <w:bottom w:val="nil"/>
              <w:right w:val="single" w:sz="8" w:space="0" w:color="auto"/>
            </w:tcBorders>
            <w:shd w:val="clear" w:color="000000" w:fill="FFFFFF"/>
            <w:noWrap/>
            <w:vAlign w:val="bottom"/>
            <w:hideMark/>
          </w:tcPr>
          <w:p w:rsidR="00025CC2" w:rsidRPr="00025CC2" w:rsidRDefault="00025CC2" w:rsidP="00025CC2">
            <w:pPr>
              <w:spacing w:after="0" w:line="240" w:lineRule="auto"/>
              <w:jc w:val="center"/>
              <w:rPr>
                <w:rFonts w:ascii="Calibri" w:eastAsia="Times New Roman" w:hAnsi="Calibri" w:cs="Times New Roman"/>
                <w:color w:val="000000"/>
              </w:rPr>
            </w:pPr>
            <w:r w:rsidRPr="00025CC2">
              <w:rPr>
                <w:rFonts w:ascii="Calibri" w:eastAsia="Times New Roman" w:hAnsi="Calibri" w:cs="Times New Roman"/>
                <w:color w:val="000000"/>
              </w:rPr>
              <w:t xml:space="preserve">450.00 </w:t>
            </w:r>
          </w:p>
        </w:tc>
      </w:tr>
      <w:tr w:rsidR="00025CC2" w:rsidRPr="00025CC2" w:rsidTr="00025CC2">
        <w:trPr>
          <w:trHeight w:val="300"/>
        </w:trPr>
        <w:tc>
          <w:tcPr>
            <w:tcW w:w="3088" w:type="dxa"/>
            <w:tcBorders>
              <w:top w:val="nil"/>
              <w:left w:val="single" w:sz="8" w:space="0" w:color="auto"/>
              <w:bottom w:val="nil"/>
              <w:right w:val="nil"/>
            </w:tcBorders>
            <w:shd w:val="clear" w:color="000000" w:fill="FFFFFF"/>
            <w:noWrap/>
            <w:vAlign w:val="bottom"/>
            <w:hideMark/>
          </w:tcPr>
          <w:p w:rsidR="00025CC2" w:rsidRPr="00025CC2" w:rsidRDefault="00025CC2" w:rsidP="00025CC2">
            <w:pPr>
              <w:spacing w:after="0" w:line="240" w:lineRule="auto"/>
              <w:jc w:val="center"/>
              <w:rPr>
                <w:rFonts w:ascii="Calibri" w:eastAsia="Times New Roman" w:hAnsi="Calibri" w:cs="Times New Roman"/>
                <w:color w:val="000000"/>
              </w:rPr>
            </w:pPr>
            <w:r w:rsidRPr="00025CC2">
              <w:rPr>
                <w:rFonts w:ascii="Calibri" w:eastAsia="Times New Roman" w:hAnsi="Calibri" w:cs="Times New Roman"/>
                <w:color w:val="000000"/>
              </w:rPr>
              <w:t>Henley</w:t>
            </w:r>
          </w:p>
        </w:tc>
        <w:tc>
          <w:tcPr>
            <w:tcW w:w="2128" w:type="dxa"/>
            <w:tcBorders>
              <w:top w:val="nil"/>
              <w:left w:val="nil"/>
              <w:bottom w:val="nil"/>
              <w:right w:val="single" w:sz="8" w:space="0" w:color="auto"/>
            </w:tcBorders>
            <w:shd w:val="clear" w:color="000000" w:fill="FFFFFF"/>
            <w:noWrap/>
            <w:vAlign w:val="bottom"/>
            <w:hideMark/>
          </w:tcPr>
          <w:p w:rsidR="00025CC2" w:rsidRPr="00025CC2" w:rsidRDefault="00025CC2" w:rsidP="00025CC2">
            <w:pPr>
              <w:spacing w:after="0" w:line="240" w:lineRule="auto"/>
              <w:jc w:val="center"/>
              <w:rPr>
                <w:rFonts w:ascii="Calibri" w:eastAsia="Times New Roman" w:hAnsi="Calibri" w:cs="Times New Roman"/>
                <w:color w:val="000000"/>
              </w:rPr>
            </w:pPr>
            <w:r w:rsidRPr="00025CC2">
              <w:rPr>
                <w:rFonts w:ascii="Calibri" w:eastAsia="Times New Roman" w:hAnsi="Calibri" w:cs="Times New Roman"/>
                <w:color w:val="000000"/>
              </w:rPr>
              <w:t xml:space="preserve">0.00 </w:t>
            </w:r>
          </w:p>
        </w:tc>
        <w:tc>
          <w:tcPr>
            <w:tcW w:w="1188" w:type="dxa"/>
            <w:tcBorders>
              <w:top w:val="nil"/>
              <w:left w:val="nil"/>
              <w:bottom w:val="nil"/>
              <w:right w:val="nil"/>
            </w:tcBorders>
            <w:shd w:val="clear" w:color="auto" w:fill="auto"/>
            <w:noWrap/>
            <w:vAlign w:val="bottom"/>
            <w:hideMark/>
          </w:tcPr>
          <w:p w:rsidR="00025CC2" w:rsidRPr="00025CC2" w:rsidRDefault="00025CC2" w:rsidP="00025CC2">
            <w:pPr>
              <w:spacing w:after="0" w:line="240" w:lineRule="auto"/>
              <w:jc w:val="center"/>
              <w:rPr>
                <w:rFonts w:ascii="Calibri" w:eastAsia="Times New Roman" w:hAnsi="Calibri" w:cs="Times New Roman"/>
                <w:color w:val="000000"/>
              </w:rPr>
            </w:pPr>
          </w:p>
        </w:tc>
        <w:tc>
          <w:tcPr>
            <w:tcW w:w="2388" w:type="dxa"/>
            <w:tcBorders>
              <w:top w:val="nil"/>
              <w:left w:val="single" w:sz="8" w:space="0" w:color="auto"/>
              <w:bottom w:val="nil"/>
              <w:right w:val="single" w:sz="8" w:space="0" w:color="auto"/>
            </w:tcBorders>
            <w:shd w:val="clear" w:color="000000" w:fill="FFFFFF"/>
            <w:noWrap/>
            <w:vAlign w:val="bottom"/>
            <w:hideMark/>
          </w:tcPr>
          <w:p w:rsidR="00025CC2" w:rsidRPr="00025CC2" w:rsidRDefault="00025CC2" w:rsidP="00025CC2">
            <w:pPr>
              <w:spacing w:after="0" w:line="240" w:lineRule="auto"/>
              <w:jc w:val="center"/>
              <w:rPr>
                <w:rFonts w:ascii="Calibri" w:eastAsia="Times New Roman" w:hAnsi="Calibri" w:cs="Times New Roman"/>
                <w:color w:val="000000"/>
              </w:rPr>
            </w:pPr>
            <w:r w:rsidRPr="00025CC2">
              <w:rPr>
                <w:rFonts w:ascii="Calibri" w:eastAsia="Times New Roman" w:hAnsi="Calibri" w:cs="Times New Roman"/>
                <w:color w:val="000000"/>
              </w:rPr>
              <w:t xml:space="preserve">150.00 </w:t>
            </w:r>
          </w:p>
        </w:tc>
      </w:tr>
      <w:tr w:rsidR="00025CC2" w:rsidRPr="00025CC2" w:rsidTr="00025CC2">
        <w:trPr>
          <w:trHeight w:val="300"/>
        </w:trPr>
        <w:tc>
          <w:tcPr>
            <w:tcW w:w="3088" w:type="dxa"/>
            <w:tcBorders>
              <w:top w:val="nil"/>
              <w:left w:val="single" w:sz="8" w:space="0" w:color="auto"/>
              <w:bottom w:val="nil"/>
              <w:right w:val="nil"/>
            </w:tcBorders>
            <w:shd w:val="clear" w:color="000000" w:fill="FFFFFF"/>
            <w:noWrap/>
            <w:vAlign w:val="bottom"/>
            <w:hideMark/>
          </w:tcPr>
          <w:p w:rsidR="00025CC2" w:rsidRPr="00025CC2" w:rsidRDefault="00025CC2" w:rsidP="00025CC2">
            <w:pPr>
              <w:spacing w:after="0" w:line="240" w:lineRule="auto"/>
              <w:jc w:val="center"/>
              <w:rPr>
                <w:rFonts w:ascii="Calibri" w:eastAsia="Times New Roman" w:hAnsi="Calibri" w:cs="Times New Roman"/>
                <w:color w:val="000000"/>
              </w:rPr>
            </w:pPr>
            <w:proofErr w:type="spellStart"/>
            <w:r w:rsidRPr="00025CC2">
              <w:rPr>
                <w:rFonts w:ascii="Calibri" w:eastAsia="Times New Roman" w:hAnsi="Calibri" w:cs="Times New Roman"/>
                <w:color w:val="000000"/>
              </w:rPr>
              <w:t>Misc</w:t>
            </w:r>
            <w:proofErr w:type="spellEnd"/>
          </w:p>
        </w:tc>
        <w:tc>
          <w:tcPr>
            <w:tcW w:w="2128" w:type="dxa"/>
            <w:tcBorders>
              <w:top w:val="nil"/>
              <w:left w:val="nil"/>
              <w:bottom w:val="nil"/>
              <w:right w:val="single" w:sz="8" w:space="0" w:color="auto"/>
            </w:tcBorders>
            <w:shd w:val="clear" w:color="000000" w:fill="FFFFFF"/>
            <w:noWrap/>
            <w:vAlign w:val="bottom"/>
            <w:hideMark/>
          </w:tcPr>
          <w:p w:rsidR="00025CC2" w:rsidRPr="00025CC2" w:rsidRDefault="00025CC2" w:rsidP="00025CC2">
            <w:pPr>
              <w:spacing w:after="0" w:line="240" w:lineRule="auto"/>
              <w:jc w:val="center"/>
              <w:rPr>
                <w:rFonts w:ascii="Calibri" w:eastAsia="Times New Roman" w:hAnsi="Calibri" w:cs="Times New Roman"/>
                <w:color w:val="000000"/>
              </w:rPr>
            </w:pPr>
            <w:r w:rsidRPr="00025CC2">
              <w:rPr>
                <w:rFonts w:ascii="Calibri" w:eastAsia="Times New Roman" w:hAnsi="Calibri" w:cs="Times New Roman"/>
                <w:color w:val="000000"/>
              </w:rPr>
              <w:t xml:space="preserve">25.18 </w:t>
            </w:r>
          </w:p>
        </w:tc>
        <w:tc>
          <w:tcPr>
            <w:tcW w:w="1188" w:type="dxa"/>
            <w:tcBorders>
              <w:top w:val="nil"/>
              <w:left w:val="nil"/>
              <w:bottom w:val="nil"/>
              <w:right w:val="nil"/>
            </w:tcBorders>
            <w:shd w:val="clear" w:color="auto" w:fill="auto"/>
            <w:noWrap/>
            <w:vAlign w:val="bottom"/>
            <w:hideMark/>
          </w:tcPr>
          <w:p w:rsidR="00025CC2" w:rsidRPr="00025CC2" w:rsidRDefault="00025CC2" w:rsidP="00025CC2">
            <w:pPr>
              <w:spacing w:after="0" w:line="240" w:lineRule="auto"/>
              <w:jc w:val="center"/>
              <w:rPr>
                <w:rFonts w:ascii="Calibri" w:eastAsia="Times New Roman" w:hAnsi="Calibri" w:cs="Times New Roman"/>
                <w:color w:val="000000"/>
              </w:rPr>
            </w:pPr>
          </w:p>
        </w:tc>
        <w:tc>
          <w:tcPr>
            <w:tcW w:w="2388" w:type="dxa"/>
            <w:tcBorders>
              <w:top w:val="nil"/>
              <w:left w:val="single" w:sz="8" w:space="0" w:color="auto"/>
              <w:bottom w:val="nil"/>
              <w:right w:val="single" w:sz="8" w:space="0" w:color="auto"/>
            </w:tcBorders>
            <w:shd w:val="clear" w:color="000000" w:fill="FFFFFF"/>
            <w:noWrap/>
            <w:vAlign w:val="bottom"/>
            <w:hideMark/>
          </w:tcPr>
          <w:p w:rsidR="00025CC2" w:rsidRPr="00025CC2" w:rsidRDefault="00025CC2" w:rsidP="00025CC2">
            <w:pPr>
              <w:spacing w:after="0" w:line="240" w:lineRule="auto"/>
              <w:jc w:val="center"/>
              <w:rPr>
                <w:rFonts w:ascii="Calibri" w:eastAsia="Times New Roman" w:hAnsi="Calibri" w:cs="Times New Roman"/>
                <w:color w:val="000000"/>
              </w:rPr>
            </w:pPr>
            <w:r w:rsidRPr="00025CC2">
              <w:rPr>
                <w:rFonts w:ascii="Calibri" w:eastAsia="Times New Roman" w:hAnsi="Calibri" w:cs="Times New Roman"/>
                <w:color w:val="000000"/>
              </w:rPr>
              <w:t xml:space="preserve">225.00 </w:t>
            </w:r>
          </w:p>
        </w:tc>
      </w:tr>
      <w:tr w:rsidR="00025CC2" w:rsidRPr="00025CC2" w:rsidTr="00025CC2">
        <w:trPr>
          <w:trHeight w:val="300"/>
        </w:trPr>
        <w:tc>
          <w:tcPr>
            <w:tcW w:w="3088" w:type="dxa"/>
            <w:tcBorders>
              <w:top w:val="nil"/>
              <w:left w:val="single" w:sz="8" w:space="0" w:color="auto"/>
              <w:bottom w:val="nil"/>
              <w:right w:val="nil"/>
            </w:tcBorders>
            <w:shd w:val="clear" w:color="000000" w:fill="FFFFFF"/>
            <w:noWrap/>
            <w:vAlign w:val="bottom"/>
            <w:hideMark/>
          </w:tcPr>
          <w:p w:rsidR="00025CC2" w:rsidRPr="00025CC2" w:rsidRDefault="00025CC2" w:rsidP="00025CC2">
            <w:pPr>
              <w:spacing w:after="0" w:line="240" w:lineRule="auto"/>
              <w:jc w:val="center"/>
              <w:rPr>
                <w:rFonts w:ascii="Calibri" w:eastAsia="Times New Roman" w:hAnsi="Calibri" w:cs="Times New Roman"/>
                <w:color w:val="000000"/>
              </w:rPr>
            </w:pPr>
            <w:r w:rsidRPr="00025CC2">
              <w:rPr>
                <w:rFonts w:ascii="Calibri" w:eastAsia="Times New Roman" w:hAnsi="Calibri" w:cs="Times New Roman"/>
                <w:color w:val="000000"/>
              </w:rPr>
              <w:t>Signage</w:t>
            </w:r>
          </w:p>
        </w:tc>
        <w:tc>
          <w:tcPr>
            <w:tcW w:w="2128" w:type="dxa"/>
            <w:tcBorders>
              <w:top w:val="nil"/>
              <w:left w:val="nil"/>
              <w:bottom w:val="nil"/>
              <w:right w:val="single" w:sz="8" w:space="0" w:color="auto"/>
            </w:tcBorders>
            <w:shd w:val="clear" w:color="000000" w:fill="FFFFFF"/>
            <w:noWrap/>
            <w:vAlign w:val="bottom"/>
            <w:hideMark/>
          </w:tcPr>
          <w:p w:rsidR="00025CC2" w:rsidRPr="00025CC2" w:rsidRDefault="00025CC2" w:rsidP="00025CC2">
            <w:pPr>
              <w:spacing w:after="0" w:line="240" w:lineRule="auto"/>
              <w:jc w:val="center"/>
              <w:rPr>
                <w:rFonts w:ascii="Calibri" w:eastAsia="Times New Roman" w:hAnsi="Calibri" w:cs="Times New Roman"/>
                <w:color w:val="000000"/>
              </w:rPr>
            </w:pPr>
            <w:r w:rsidRPr="00025CC2">
              <w:rPr>
                <w:rFonts w:ascii="Calibri" w:eastAsia="Times New Roman" w:hAnsi="Calibri" w:cs="Times New Roman"/>
                <w:color w:val="000000"/>
              </w:rPr>
              <w:t xml:space="preserve">240.00 </w:t>
            </w:r>
          </w:p>
        </w:tc>
        <w:tc>
          <w:tcPr>
            <w:tcW w:w="1188" w:type="dxa"/>
            <w:tcBorders>
              <w:top w:val="nil"/>
              <w:left w:val="nil"/>
              <w:bottom w:val="nil"/>
              <w:right w:val="nil"/>
            </w:tcBorders>
            <w:shd w:val="clear" w:color="auto" w:fill="auto"/>
            <w:noWrap/>
            <w:vAlign w:val="bottom"/>
            <w:hideMark/>
          </w:tcPr>
          <w:p w:rsidR="00025CC2" w:rsidRPr="00025CC2" w:rsidRDefault="00025CC2" w:rsidP="00025CC2">
            <w:pPr>
              <w:spacing w:after="0" w:line="240" w:lineRule="auto"/>
              <w:jc w:val="center"/>
              <w:rPr>
                <w:rFonts w:ascii="Calibri" w:eastAsia="Times New Roman" w:hAnsi="Calibri" w:cs="Times New Roman"/>
                <w:color w:val="000000"/>
              </w:rPr>
            </w:pPr>
          </w:p>
        </w:tc>
        <w:tc>
          <w:tcPr>
            <w:tcW w:w="2388" w:type="dxa"/>
            <w:tcBorders>
              <w:top w:val="nil"/>
              <w:left w:val="single" w:sz="8" w:space="0" w:color="auto"/>
              <w:bottom w:val="nil"/>
              <w:right w:val="single" w:sz="8" w:space="0" w:color="auto"/>
            </w:tcBorders>
            <w:shd w:val="clear" w:color="000000" w:fill="FFFFFF"/>
            <w:noWrap/>
            <w:vAlign w:val="bottom"/>
            <w:hideMark/>
          </w:tcPr>
          <w:p w:rsidR="00025CC2" w:rsidRPr="00025CC2" w:rsidRDefault="00025CC2" w:rsidP="00025CC2">
            <w:pPr>
              <w:spacing w:after="0" w:line="240" w:lineRule="auto"/>
              <w:jc w:val="center"/>
              <w:rPr>
                <w:rFonts w:ascii="Calibri" w:eastAsia="Times New Roman" w:hAnsi="Calibri" w:cs="Times New Roman"/>
                <w:color w:val="000000"/>
              </w:rPr>
            </w:pPr>
            <w:r w:rsidRPr="00025CC2">
              <w:rPr>
                <w:rFonts w:ascii="Calibri" w:eastAsia="Times New Roman" w:hAnsi="Calibri" w:cs="Times New Roman"/>
                <w:color w:val="000000"/>
              </w:rPr>
              <w:t xml:space="preserve">350.00 </w:t>
            </w:r>
          </w:p>
        </w:tc>
      </w:tr>
      <w:tr w:rsidR="00025CC2" w:rsidRPr="00025CC2" w:rsidTr="00025CC2">
        <w:trPr>
          <w:trHeight w:val="300"/>
        </w:trPr>
        <w:tc>
          <w:tcPr>
            <w:tcW w:w="3088" w:type="dxa"/>
            <w:tcBorders>
              <w:top w:val="nil"/>
              <w:left w:val="single" w:sz="8" w:space="0" w:color="auto"/>
              <w:bottom w:val="nil"/>
              <w:right w:val="nil"/>
            </w:tcBorders>
            <w:shd w:val="clear" w:color="000000" w:fill="FFFFFF"/>
            <w:noWrap/>
            <w:vAlign w:val="bottom"/>
            <w:hideMark/>
          </w:tcPr>
          <w:p w:rsidR="00025CC2" w:rsidRPr="00025CC2" w:rsidRDefault="00025CC2" w:rsidP="00025CC2">
            <w:pPr>
              <w:spacing w:after="0" w:line="240" w:lineRule="auto"/>
              <w:jc w:val="center"/>
              <w:rPr>
                <w:rFonts w:ascii="Calibri" w:eastAsia="Times New Roman" w:hAnsi="Calibri" w:cs="Times New Roman"/>
                <w:color w:val="000000"/>
              </w:rPr>
            </w:pPr>
            <w:r w:rsidRPr="00025CC2">
              <w:rPr>
                <w:rFonts w:ascii="Calibri" w:eastAsia="Times New Roman" w:hAnsi="Calibri" w:cs="Times New Roman"/>
                <w:color w:val="000000"/>
              </w:rPr>
              <w:t>Kit</w:t>
            </w:r>
          </w:p>
        </w:tc>
        <w:tc>
          <w:tcPr>
            <w:tcW w:w="2128" w:type="dxa"/>
            <w:tcBorders>
              <w:top w:val="nil"/>
              <w:left w:val="nil"/>
              <w:bottom w:val="nil"/>
              <w:right w:val="single" w:sz="8" w:space="0" w:color="auto"/>
            </w:tcBorders>
            <w:shd w:val="clear" w:color="000000" w:fill="FFFFFF"/>
            <w:noWrap/>
            <w:vAlign w:val="bottom"/>
            <w:hideMark/>
          </w:tcPr>
          <w:p w:rsidR="00025CC2" w:rsidRPr="00025CC2" w:rsidRDefault="00025CC2" w:rsidP="00025CC2">
            <w:pPr>
              <w:spacing w:after="0" w:line="240" w:lineRule="auto"/>
              <w:jc w:val="center"/>
              <w:rPr>
                <w:rFonts w:ascii="Calibri" w:eastAsia="Times New Roman" w:hAnsi="Calibri" w:cs="Times New Roman"/>
                <w:color w:val="000000"/>
              </w:rPr>
            </w:pPr>
            <w:r w:rsidRPr="00025CC2">
              <w:rPr>
                <w:rFonts w:ascii="Calibri" w:eastAsia="Times New Roman" w:hAnsi="Calibri" w:cs="Times New Roman"/>
                <w:color w:val="000000"/>
              </w:rPr>
              <w:t xml:space="preserve">0.00 </w:t>
            </w:r>
          </w:p>
        </w:tc>
        <w:tc>
          <w:tcPr>
            <w:tcW w:w="1188" w:type="dxa"/>
            <w:tcBorders>
              <w:top w:val="nil"/>
              <w:left w:val="nil"/>
              <w:bottom w:val="nil"/>
              <w:right w:val="nil"/>
            </w:tcBorders>
            <w:shd w:val="clear" w:color="auto" w:fill="auto"/>
            <w:noWrap/>
            <w:vAlign w:val="bottom"/>
            <w:hideMark/>
          </w:tcPr>
          <w:p w:rsidR="00025CC2" w:rsidRPr="00025CC2" w:rsidRDefault="00025CC2" w:rsidP="00025CC2">
            <w:pPr>
              <w:spacing w:after="0" w:line="240" w:lineRule="auto"/>
              <w:jc w:val="center"/>
              <w:rPr>
                <w:rFonts w:ascii="Calibri" w:eastAsia="Times New Roman" w:hAnsi="Calibri" w:cs="Times New Roman"/>
                <w:color w:val="000000"/>
              </w:rPr>
            </w:pPr>
          </w:p>
        </w:tc>
        <w:tc>
          <w:tcPr>
            <w:tcW w:w="2388" w:type="dxa"/>
            <w:tcBorders>
              <w:top w:val="nil"/>
              <w:left w:val="single" w:sz="8" w:space="0" w:color="auto"/>
              <w:bottom w:val="nil"/>
              <w:right w:val="single" w:sz="8" w:space="0" w:color="auto"/>
            </w:tcBorders>
            <w:shd w:val="clear" w:color="000000" w:fill="FFFFFF"/>
            <w:noWrap/>
            <w:vAlign w:val="bottom"/>
            <w:hideMark/>
          </w:tcPr>
          <w:p w:rsidR="00025CC2" w:rsidRPr="00025CC2" w:rsidRDefault="00025CC2" w:rsidP="00025CC2">
            <w:pPr>
              <w:spacing w:after="0" w:line="240" w:lineRule="auto"/>
              <w:jc w:val="center"/>
              <w:rPr>
                <w:rFonts w:ascii="Calibri" w:eastAsia="Times New Roman" w:hAnsi="Calibri" w:cs="Times New Roman"/>
                <w:color w:val="000000"/>
              </w:rPr>
            </w:pPr>
            <w:r w:rsidRPr="00025CC2">
              <w:rPr>
                <w:rFonts w:ascii="Calibri" w:eastAsia="Times New Roman" w:hAnsi="Calibri" w:cs="Times New Roman"/>
                <w:color w:val="000000"/>
              </w:rPr>
              <w:t xml:space="preserve">0.00 </w:t>
            </w:r>
          </w:p>
        </w:tc>
      </w:tr>
      <w:tr w:rsidR="00025CC2" w:rsidRPr="00025CC2" w:rsidTr="00025CC2">
        <w:trPr>
          <w:trHeight w:val="300"/>
        </w:trPr>
        <w:tc>
          <w:tcPr>
            <w:tcW w:w="3088" w:type="dxa"/>
            <w:tcBorders>
              <w:top w:val="nil"/>
              <w:left w:val="single" w:sz="8" w:space="0" w:color="auto"/>
              <w:bottom w:val="nil"/>
              <w:right w:val="nil"/>
            </w:tcBorders>
            <w:shd w:val="clear" w:color="000000" w:fill="FFFFFF"/>
            <w:noWrap/>
            <w:vAlign w:val="bottom"/>
            <w:hideMark/>
          </w:tcPr>
          <w:p w:rsidR="00025CC2" w:rsidRPr="00025CC2" w:rsidRDefault="00025CC2" w:rsidP="00025CC2">
            <w:pPr>
              <w:spacing w:after="0" w:line="240" w:lineRule="auto"/>
              <w:jc w:val="center"/>
              <w:rPr>
                <w:rFonts w:ascii="Calibri" w:eastAsia="Times New Roman" w:hAnsi="Calibri" w:cs="Times New Roman"/>
                <w:color w:val="000000"/>
              </w:rPr>
            </w:pPr>
            <w:r w:rsidRPr="00025CC2">
              <w:rPr>
                <w:rFonts w:ascii="Calibri" w:eastAsia="Times New Roman" w:hAnsi="Calibri" w:cs="Times New Roman"/>
                <w:color w:val="000000"/>
              </w:rPr>
              <w:t>Contingency</w:t>
            </w:r>
          </w:p>
        </w:tc>
        <w:tc>
          <w:tcPr>
            <w:tcW w:w="2128" w:type="dxa"/>
            <w:tcBorders>
              <w:top w:val="nil"/>
              <w:left w:val="nil"/>
              <w:bottom w:val="nil"/>
              <w:right w:val="single" w:sz="8" w:space="0" w:color="auto"/>
            </w:tcBorders>
            <w:shd w:val="clear" w:color="000000" w:fill="FFFFFF"/>
            <w:noWrap/>
            <w:vAlign w:val="bottom"/>
            <w:hideMark/>
          </w:tcPr>
          <w:p w:rsidR="00025CC2" w:rsidRPr="00025CC2" w:rsidRDefault="00025CC2" w:rsidP="00025CC2">
            <w:pPr>
              <w:spacing w:after="0" w:line="240" w:lineRule="auto"/>
              <w:jc w:val="center"/>
              <w:rPr>
                <w:rFonts w:ascii="Calibri" w:eastAsia="Times New Roman" w:hAnsi="Calibri" w:cs="Times New Roman"/>
                <w:color w:val="000000"/>
              </w:rPr>
            </w:pPr>
            <w:r w:rsidRPr="00025CC2">
              <w:rPr>
                <w:rFonts w:ascii="Calibri" w:eastAsia="Times New Roman" w:hAnsi="Calibri" w:cs="Times New Roman"/>
                <w:color w:val="000000"/>
              </w:rPr>
              <w:t xml:space="preserve">0.00 </w:t>
            </w:r>
          </w:p>
        </w:tc>
        <w:tc>
          <w:tcPr>
            <w:tcW w:w="1188" w:type="dxa"/>
            <w:tcBorders>
              <w:top w:val="nil"/>
              <w:left w:val="nil"/>
              <w:bottom w:val="nil"/>
              <w:right w:val="nil"/>
            </w:tcBorders>
            <w:shd w:val="clear" w:color="auto" w:fill="auto"/>
            <w:noWrap/>
            <w:vAlign w:val="bottom"/>
            <w:hideMark/>
          </w:tcPr>
          <w:p w:rsidR="00025CC2" w:rsidRPr="00025CC2" w:rsidRDefault="00025CC2" w:rsidP="00025CC2">
            <w:pPr>
              <w:spacing w:after="0" w:line="240" w:lineRule="auto"/>
              <w:jc w:val="center"/>
              <w:rPr>
                <w:rFonts w:ascii="Calibri" w:eastAsia="Times New Roman" w:hAnsi="Calibri" w:cs="Times New Roman"/>
                <w:color w:val="000000"/>
              </w:rPr>
            </w:pPr>
          </w:p>
        </w:tc>
        <w:tc>
          <w:tcPr>
            <w:tcW w:w="2388" w:type="dxa"/>
            <w:tcBorders>
              <w:top w:val="nil"/>
              <w:left w:val="single" w:sz="8" w:space="0" w:color="auto"/>
              <w:bottom w:val="nil"/>
              <w:right w:val="single" w:sz="8" w:space="0" w:color="auto"/>
            </w:tcBorders>
            <w:shd w:val="clear" w:color="000000" w:fill="FFFFFF"/>
            <w:noWrap/>
            <w:vAlign w:val="bottom"/>
            <w:hideMark/>
          </w:tcPr>
          <w:p w:rsidR="00025CC2" w:rsidRPr="00025CC2" w:rsidRDefault="00025CC2" w:rsidP="00025CC2">
            <w:pPr>
              <w:spacing w:after="0" w:line="240" w:lineRule="auto"/>
              <w:jc w:val="center"/>
              <w:rPr>
                <w:rFonts w:ascii="Calibri" w:eastAsia="Times New Roman" w:hAnsi="Calibri" w:cs="Times New Roman"/>
                <w:color w:val="000000"/>
              </w:rPr>
            </w:pPr>
            <w:r w:rsidRPr="00025CC2">
              <w:rPr>
                <w:rFonts w:ascii="Calibri" w:eastAsia="Times New Roman" w:hAnsi="Calibri" w:cs="Times New Roman"/>
                <w:color w:val="000000"/>
              </w:rPr>
              <w:t xml:space="preserve">500.00 </w:t>
            </w:r>
          </w:p>
        </w:tc>
      </w:tr>
      <w:tr w:rsidR="00025CC2" w:rsidRPr="00025CC2" w:rsidTr="00025CC2">
        <w:trPr>
          <w:trHeight w:val="300"/>
        </w:trPr>
        <w:tc>
          <w:tcPr>
            <w:tcW w:w="3088" w:type="dxa"/>
            <w:tcBorders>
              <w:top w:val="nil"/>
              <w:left w:val="single" w:sz="8" w:space="0" w:color="auto"/>
              <w:bottom w:val="nil"/>
              <w:right w:val="nil"/>
            </w:tcBorders>
            <w:shd w:val="clear" w:color="000000" w:fill="FFFFFF"/>
            <w:noWrap/>
            <w:vAlign w:val="bottom"/>
            <w:hideMark/>
          </w:tcPr>
          <w:p w:rsidR="00025CC2" w:rsidRPr="00025CC2" w:rsidRDefault="00025CC2" w:rsidP="00025CC2">
            <w:pPr>
              <w:spacing w:after="0" w:line="240" w:lineRule="auto"/>
              <w:jc w:val="center"/>
              <w:rPr>
                <w:rFonts w:ascii="Calibri" w:eastAsia="Times New Roman" w:hAnsi="Calibri" w:cs="Times New Roman"/>
                <w:color w:val="000000"/>
              </w:rPr>
            </w:pPr>
            <w:r w:rsidRPr="00025CC2">
              <w:rPr>
                <w:rFonts w:ascii="Calibri" w:eastAsia="Times New Roman" w:hAnsi="Calibri" w:cs="Times New Roman"/>
                <w:color w:val="000000"/>
              </w:rPr>
              <w:t> </w:t>
            </w:r>
          </w:p>
        </w:tc>
        <w:tc>
          <w:tcPr>
            <w:tcW w:w="2128" w:type="dxa"/>
            <w:tcBorders>
              <w:top w:val="nil"/>
              <w:left w:val="nil"/>
              <w:bottom w:val="nil"/>
              <w:right w:val="single" w:sz="8" w:space="0" w:color="auto"/>
            </w:tcBorders>
            <w:shd w:val="clear" w:color="000000" w:fill="FFFFFF"/>
            <w:noWrap/>
            <w:vAlign w:val="bottom"/>
            <w:hideMark/>
          </w:tcPr>
          <w:p w:rsidR="00025CC2" w:rsidRPr="00025CC2" w:rsidRDefault="00025CC2" w:rsidP="00025CC2">
            <w:pPr>
              <w:spacing w:after="0" w:line="240" w:lineRule="auto"/>
              <w:jc w:val="center"/>
              <w:rPr>
                <w:rFonts w:ascii="Calibri" w:eastAsia="Times New Roman" w:hAnsi="Calibri" w:cs="Times New Roman"/>
                <w:color w:val="000000"/>
              </w:rPr>
            </w:pPr>
            <w:r w:rsidRPr="00025CC2">
              <w:rPr>
                <w:rFonts w:ascii="Calibri" w:eastAsia="Times New Roman" w:hAnsi="Calibri" w:cs="Times New Roman"/>
                <w:color w:val="000000"/>
              </w:rPr>
              <w:t> </w:t>
            </w:r>
          </w:p>
        </w:tc>
        <w:tc>
          <w:tcPr>
            <w:tcW w:w="1188" w:type="dxa"/>
            <w:tcBorders>
              <w:top w:val="nil"/>
              <w:left w:val="nil"/>
              <w:bottom w:val="nil"/>
              <w:right w:val="nil"/>
            </w:tcBorders>
            <w:shd w:val="clear" w:color="auto" w:fill="auto"/>
            <w:noWrap/>
            <w:vAlign w:val="bottom"/>
            <w:hideMark/>
          </w:tcPr>
          <w:p w:rsidR="00025CC2" w:rsidRPr="00025CC2" w:rsidRDefault="00025CC2" w:rsidP="00025CC2">
            <w:pPr>
              <w:spacing w:after="0" w:line="240" w:lineRule="auto"/>
              <w:jc w:val="center"/>
              <w:rPr>
                <w:rFonts w:ascii="Calibri" w:eastAsia="Times New Roman" w:hAnsi="Calibri" w:cs="Times New Roman"/>
                <w:color w:val="000000"/>
              </w:rPr>
            </w:pPr>
          </w:p>
        </w:tc>
        <w:tc>
          <w:tcPr>
            <w:tcW w:w="2388" w:type="dxa"/>
            <w:tcBorders>
              <w:top w:val="nil"/>
              <w:left w:val="single" w:sz="8" w:space="0" w:color="auto"/>
              <w:bottom w:val="nil"/>
              <w:right w:val="single" w:sz="8" w:space="0" w:color="auto"/>
            </w:tcBorders>
            <w:shd w:val="clear" w:color="000000" w:fill="FFFFFF"/>
            <w:noWrap/>
            <w:vAlign w:val="bottom"/>
            <w:hideMark/>
          </w:tcPr>
          <w:p w:rsidR="00025CC2" w:rsidRPr="00025CC2" w:rsidRDefault="00025CC2" w:rsidP="00025CC2">
            <w:pPr>
              <w:spacing w:after="0" w:line="240" w:lineRule="auto"/>
              <w:jc w:val="center"/>
              <w:rPr>
                <w:rFonts w:ascii="Calibri" w:eastAsia="Times New Roman" w:hAnsi="Calibri" w:cs="Times New Roman"/>
                <w:color w:val="000000"/>
              </w:rPr>
            </w:pPr>
            <w:r w:rsidRPr="00025CC2">
              <w:rPr>
                <w:rFonts w:ascii="Calibri" w:eastAsia="Times New Roman" w:hAnsi="Calibri" w:cs="Times New Roman"/>
                <w:color w:val="000000"/>
              </w:rPr>
              <w:t> </w:t>
            </w:r>
          </w:p>
        </w:tc>
      </w:tr>
      <w:tr w:rsidR="00025CC2" w:rsidRPr="00025CC2" w:rsidTr="00025CC2">
        <w:trPr>
          <w:trHeight w:val="300"/>
        </w:trPr>
        <w:tc>
          <w:tcPr>
            <w:tcW w:w="3088" w:type="dxa"/>
            <w:tcBorders>
              <w:top w:val="nil"/>
              <w:left w:val="single" w:sz="8" w:space="0" w:color="auto"/>
              <w:bottom w:val="nil"/>
              <w:right w:val="nil"/>
            </w:tcBorders>
            <w:shd w:val="clear" w:color="000000" w:fill="FFFFFF"/>
            <w:noWrap/>
            <w:vAlign w:val="bottom"/>
            <w:hideMark/>
          </w:tcPr>
          <w:p w:rsidR="00025CC2" w:rsidRPr="00025CC2" w:rsidRDefault="00025CC2" w:rsidP="00025CC2">
            <w:pPr>
              <w:spacing w:after="0" w:line="240" w:lineRule="auto"/>
              <w:jc w:val="center"/>
              <w:rPr>
                <w:rFonts w:ascii="Calibri" w:eastAsia="Times New Roman" w:hAnsi="Calibri" w:cs="Times New Roman"/>
                <w:b/>
                <w:bCs/>
                <w:color w:val="000000"/>
              </w:rPr>
            </w:pPr>
            <w:r w:rsidRPr="00025CC2">
              <w:rPr>
                <w:rFonts w:ascii="Calibri" w:eastAsia="Times New Roman" w:hAnsi="Calibri" w:cs="Times New Roman"/>
                <w:b/>
                <w:bCs/>
                <w:color w:val="000000"/>
              </w:rPr>
              <w:t>Total</w:t>
            </w:r>
          </w:p>
        </w:tc>
        <w:tc>
          <w:tcPr>
            <w:tcW w:w="2128" w:type="dxa"/>
            <w:tcBorders>
              <w:top w:val="nil"/>
              <w:left w:val="nil"/>
              <w:bottom w:val="nil"/>
              <w:right w:val="single" w:sz="8" w:space="0" w:color="auto"/>
            </w:tcBorders>
            <w:shd w:val="clear" w:color="000000" w:fill="FFFFFF"/>
            <w:noWrap/>
            <w:vAlign w:val="bottom"/>
            <w:hideMark/>
          </w:tcPr>
          <w:p w:rsidR="00025CC2" w:rsidRPr="00025CC2" w:rsidRDefault="00025CC2" w:rsidP="00025CC2">
            <w:pPr>
              <w:spacing w:after="0" w:line="240" w:lineRule="auto"/>
              <w:jc w:val="center"/>
              <w:rPr>
                <w:rFonts w:ascii="Calibri" w:eastAsia="Times New Roman" w:hAnsi="Calibri" w:cs="Times New Roman"/>
                <w:b/>
                <w:bCs/>
                <w:color w:val="000000"/>
              </w:rPr>
            </w:pPr>
            <w:r w:rsidRPr="00025CC2">
              <w:rPr>
                <w:rFonts w:ascii="Calibri" w:eastAsia="Times New Roman" w:hAnsi="Calibri" w:cs="Times New Roman"/>
                <w:b/>
                <w:bCs/>
                <w:color w:val="000000"/>
              </w:rPr>
              <w:t xml:space="preserve">11665.49 </w:t>
            </w:r>
          </w:p>
        </w:tc>
        <w:tc>
          <w:tcPr>
            <w:tcW w:w="1188" w:type="dxa"/>
            <w:tcBorders>
              <w:top w:val="nil"/>
              <w:left w:val="nil"/>
              <w:bottom w:val="nil"/>
              <w:right w:val="nil"/>
            </w:tcBorders>
            <w:shd w:val="clear" w:color="auto" w:fill="auto"/>
            <w:noWrap/>
            <w:vAlign w:val="bottom"/>
            <w:hideMark/>
          </w:tcPr>
          <w:p w:rsidR="00025CC2" w:rsidRPr="00025CC2" w:rsidRDefault="00025CC2" w:rsidP="00025CC2">
            <w:pPr>
              <w:spacing w:after="0" w:line="240" w:lineRule="auto"/>
              <w:jc w:val="center"/>
              <w:rPr>
                <w:rFonts w:ascii="Calibri" w:eastAsia="Times New Roman" w:hAnsi="Calibri" w:cs="Times New Roman"/>
                <w:b/>
                <w:bCs/>
                <w:color w:val="000000"/>
              </w:rPr>
            </w:pPr>
          </w:p>
        </w:tc>
        <w:tc>
          <w:tcPr>
            <w:tcW w:w="2388" w:type="dxa"/>
            <w:tcBorders>
              <w:top w:val="nil"/>
              <w:left w:val="single" w:sz="8" w:space="0" w:color="auto"/>
              <w:bottom w:val="nil"/>
              <w:right w:val="single" w:sz="8" w:space="0" w:color="auto"/>
            </w:tcBorders>
            <w:shd w:val="clear" w:color="000000" w:fill="FFFFFF"/>
            <w:noWrap/>
            <w:vAlign w:val="bottom"/>
            <w:hideMark/>
          </w:tcPr>
          <w:p w:rsidR="00025CC2" w:rsidRPr="00025CC2" w:rsidRDefault="00025CC2" w:rsidP="00025CC2">
            <w:pPr>
              <w:spacing w:after="0" w:line="240" w:lineRule="auto"/>
              <w:jc w:val="center"/>
              <w:rPr>
                <w:rFonts w:ascii="Calibri" w:eastAsia="Times New Roman" w:hAnsi="Calibri" w:cs="Times New Roman"/>
                <w:b/>
                <w:bCs/>
                <w:color w:val="000000"/>
              </w:rPr>
            </w:pPr>
            <w:r w:rsidRPr="00025CC2">
              <w:rPr>
                <w:rFonts w:ascii="Calibri" w:eastAsia="Times New Roman" w:hAnsi="Calibri" w:cs="Times New Roman"/>
                <w:b/>
                <w:bCs/>
                <w:color w:val="000000"/>
              </w:rPr>
              <w:t xml:space="preserve">34085.00 </w:t>
            </w:r>
          </w:p>
        </w:tc>
      </w:tr>
      <w:tr w:rsidR="00025CC2" w:rsidRPr="00025CC2" w:rsidTr="00025CC2">
        <w:trPr>
          <w:trHeight w:val="300"/>
        </w:trPr>
        <w:tc>
          <w:tcPr>
            <w:tcW w:w="3088" w:type="dxa"/>
            <w:tcBorders>
              <w:top w:val="nil"/>
              <w:left w:val="single" w:sz="8" w:space="0" w:color="auto"/>
              <w:bottom w:val="nil"/>
              <w:right w:val="nil"/>
            </w:tcBorders>
            <w:shd w:val="clear" w:color="000000" w:fill="FFFFFF"/>
            <w:noWrap/>
            <w:vAlign w:val="bottom"/>
            <w:hideMark/>
          </w:tcPr>
          <w:p w:rsidR="00025CC2" w:rsidRPr="00025CC2" w:rsidRDefault="00025CC2" w:rsidP="00025CC2">
            <w:pPr>
              <w:spacing w:after="0" w:line="240" w:lineRule="auto"/>
              <w:jc w:val="center"/>
              <w:rPr>
                <w:rFonts w:ascii="Calibri" w:eastAsia="Times New Roman" w:hAnsi="Calibri" w:cs="Times New Roman"/>
                <w:color w:val="000000"/>
              </w:rPr>
            </w:pPr>
            <w:r w:rsidRPr="00025CC2">
              <w:rPr>
                <w:rFonts w:ascii="Calibri" w:eastAsia="Times New Roman" w:hAnsi="Calibri" w:cs="Times New Roman"/>
                <w:color w:val="000000"/>
              </w:rPr>
              <w:t> </w:t>
            </w:r>
          </w:p>
        </w:tc>
        <w:tc>
          <w:tcPr>
            <w:tcW w:w="2128" w:type="dxa"/>
            <w:tcBorders>
              <w:top w:val="nil"/>
              <w:left w:val="nil"/>
              <w:bottom w:val="nil"/>
              <w:right w:val="single" w:sz="8" w:space="0" w:color="auto"/>
            </w:tcBorders>
            <w:shd w:val="clear" w:color="000000" w:fill="FFFFFF"/>
            <w:noWrap/>
            <w:vAlign w:val="bottom"/>
            <w:hideMark/>
          </w:tcPr>
          <w:p w:rsidR="00025CC2" w:rsidRPr="00025CC2" w:rsidRDefault="00025CC2" w:rsidP="00025CC2">
            <w:pPr>
              <w:spacing w:after="0" w:line="240" w:lineRule="auto"/>
              <w:jc w:val="center"/>
              <w:rPr>
                <w:rFonts w:ascii="Calibri" w:eastAsia="Times New Roman" w:hAnsi="Calibri" w:cs="Times New Roman"/>
                <w:color w:val="000000"/>
              </w:rPr>
            </w:pPr>
            <w:r w:rsidRPr="00025CC2">
              <w:rPr>
                <w:rFonts w:ascii="Calibri" w:eastAsia="Times New Roman" w:hAnsi="Calibri" w:cs="Times New Roman"/>
                <w:color w:val="000000"/>
              </w:rPr>
              <w:t> </w:t>
            </w:r>
          </w:p>
        </w:tc>
        <w:tc>
          <w:tcPr>
            <w:tcW w:w="1188" w:type="dxa"/>
            <w:tcBorders>
              <w:top w:val="nil"/>
              <w:left w:val="nil"/>
              <w:bottom w:val="nil"/>
              <w:right w:val="nil"/>
            </w:tcBorders>
            <w:shd w:val="clear" w:color="auto" w:fill="auto"/>
            <w:noWrap/>
            <w:vAlign w:val="bottom"/>
            <w:hideMark/>
          </w:tcPr>
          <w:p w:rsidR="00025CC2" w:rsidRPr="00025CC2" w:rsidRDefault="00025CC2" w:rsidP="00025CC2">
            <w:pPr>
              <w:spacing w:after="0" w:line="240" w:lineRule="auto"/>
              <w:jc w:val="center"/>
              <w:rPr>
                <w:rFonts w:ascii="Calibri" w:eastAsia="Times New Roman" w:hAnsi="Calibri" w:cs="Times New Roman"/>
                <w:color w:val="000000"/>
              </w:rPr>
            </w:pPr>
          </w:p>
        </w:tc>
        <w:tc>
          <w:tcPr>
            <w:tcW w:w="2388" w:type="dxa"/>
            <w:tcBorders>
              <w:top w:val="nil"/>
              <w:left w:val="single" w:sz="8" w:space="0" w:color="auto"/>
              <w:bottom w:val="nil"/>
              <w:right w:val="single" w:sz="8" w:space="0" w:color="auto"/>
            </w:tcBorders>
            <w:shd w:val="clear" w:color="000000" w:fill="FFFFFF"/>
            <w:noWrap/>
            <w:vAlign w:val="bottom"/>
            <w:hideMark/>
          </w:tcPr>
          <w:p w:rsidR="00025CC2" w:rsidRPr="00025CC2" w:rsidRDefault="00025CC2" w:rsidP="00025CC2">
            <w:pPr>
              <w:spacing w:after="0" w:line="240" w:lineRule="auto"/>
              <w:jc w:val="center"/>
              <w:rPr>
                <w:rFonts w:ascii="Calibri" w:eastAsia="Times New Roman" w:hAnsi="Calibri" w:cs="Times New Roman"/>
                <w:color w:val="000000"/>
              </w:rPr>
            </w:pPr>
            <w:r w:rsidRPr="00025CC2">
              <w:rPr>
                <w:rFonts w:ascii="Calibri" w:eastAsia="Times New Roman" w:hAnsi="Calibri" w:cs="Times New Roman"/>
                <w:color w:val="000000"/>
              </w:rPr>
              <w:t> </w:t>
            </w:r>
          </w:p>
        </w:tc>
      </w:tr>
      <w:tr w:rsidR="00025CC2" w:rsidRPr="00025CC2" w:rsidTr="00025CC2">
        <w:trPr>
          <w:trHeight w:val="315"/>
        </w:trPr>
        <w:tc>
          <w:tcPr>
            <w:tcW w:w="3088" w:type="dxa"/>
            <w:tcBorders>
              <w:top w:val="nil"/>
              <w:left w:val="single" w:sz="8" w:space="0" w:color="auto"/>
              <w:bottom w:val="single" w:sz="8" w:space="0" w:color="auto"/>
              <w:right w:val="nil"/>
            </w:tcBorders>
            <w:shd w:val="clear" w:color="000000" w:fill="FFFFFF"/>
            <w:noWrap/>
            <w:vAlign w:val="bottom"/>
            <w:hideMark/>
          </w:tcPr>
          <w:p w:rsidR="00025CC2" w:rsidRPr="00025CC2" w:rsidRDefault="00025CC2" w:rsidP="00025CC2">
            <w:pPr>
              <w:spacing w:after="0" w:line="240" w:lineRule="auto"/>
              <w:jc w:val="center"/>
              <w:rPr>
                <w:rFonts w:ascii="Calibri" w:eastAsia="Times New Roman" w:hAnsi="Calibri" w:cs="Times New Roman"/>
                <w:b/>
                <w:bCs/>
                <w:color w:val="000000"/>
              </w:rPr>
            </w:pPr>
            <w:r w:rsidRPr="00025CC2">
              <w:rPr>
                <w:rFonts w:ascii="Calibri" w:eastAsia="Times New Roman" w:hAnsi="Calibri" w:cs="Times New Roman"/>
                <w:b/>
                <w:bCs/>
                <w:color w:val="000000"/>
              </w:rPr>
              <w:t>NET CASHFLOW</w:t>
            </w:r>
          </w:p>
        </w:tc>
        <w:tc>
          <w:tcPr>
            <w:tcW w:w="2128" w:type="dxa"/>
            <w:tcBorders>
              <w:top w:val="nil"/>
              <w:left w:val="nil"/>
              <w:bottom w:val="single" w:sz="8" w:space="0" w:color="auto"/>
              <w:right w:val="single" w:sz="8" w:space="0" w:color="auto"/>
            </w:tcBorders>
            <w:shd w:val="clear" w:color="000000" w:fill="FFFFFF"/>
            <w:noWrap/>
            <w:vAlign w:val="bottom"/>
            <w:hideMark/>
          </w:tcPr>
          <w:p w:rsidR="00025CC2" w:rsidRPr="00025CC2" w:rsidRDefault="00025CC2" w:rsidP="00025CC2">
            <w:pPr>
              <w:spacing w:after="0" w:line="240" w:lineRule="auto"/>
              <w:jc w:val="center"/>
              <w:rPr>
                <w:rFonts w:ascii="Calibri" w:eastAsia="Times New Roman" w:hAnsi="Calibri" w:cs="Times New Roman"/>
                <w:b/>
                <w:bCs/>
                <w:color w:val="000000"/>
              </w:rPr>
            </w:pPr>
            <w:r w:rsidRPr="00025CC2">
              <w:rPr>
                <w:rFonts w:ascii="Calibri" w:eastAsia="Times New Roman" w:hAnsi="Calibri" w:cs="Times New Roman"/>
                <w:b/>
                <w:bCs/>
                <w:color w:val="FF0000"/>
              </w:rPr>
              <w:t xml:space="preserve">-2614.00 </w:t>
            </w:r>
          </w:p>
        </w:tc>
        <w:tc>
          <w:tcPr>
            <w:tcW w:w="1188" w:type="dxa"/>
            <w:tcBorders>
              <w:top w:val="nil"/>
              <w:left w:val="nil"/>
              <w:bottom w:val="nil"/>
              <w:right w:val="nil"/>
            </w:tcBorders>
            <w:shd w:val="clear" w:color="auto" w:fill="auto"/>
            <w:noWrap/>
            <w:vAlign w:val="bottom"/>
            <w:hideMark/>
          </w:tcPr>
          <w:p w:rsidR="00025CC2" w:rsidRPr="00025CC2" w:rsidRDefault="00025CC2" w:rsidP="00025CC2">
            <w:pPr>
              <w:spacing w:after="0" w:line="240" w:lineRule="auto"/>
              <w:jc w:val="center"/>
              <w:rPr>
                <w:rFonts w:ascii="Calibri" w:eastAsia="Times New Roman" w:hAnsi="Calibri" w:cs="Times New Roman"/>
                <w:b/>
                <w:bCs/>
                <w:color w:val="000000"/>
              </w:rPr>
            </w:pPr>
          </w:p>
        </w:tc>
        <w:tc>
          <w:tcPr>
            <w:tcW w:w="2388" w:type="dxa"/>
            <w:tcBorders>
              <w:top w:val="nil"/>
              <w:left w:val="single" w:sz="8" w:space="0" w:color="auto"/>
              <w:bottom w:val="single" w:sz="8" w:space="0" w:color="auto"/>
              <w:right w:val="single" w:sz="8" w:space="0" w:color="auto"/>
            </w:tcBorders>
            <w:shd w:val="clear" w:color="000000" w:fill="FFFFFF"/>
            <w:noWrap/>
            <w:vAlign w:val="bottom"/>
            <w:hideMark/>
          </w:tcPr>
          <w:p w:rsidR="00025CC2" w:rsidRPr="00025CC2" w:rsidRDefault="00025CC2" w:rsidP="00025CC2">
            <w:pPr>
              <w:spacing w:after="0" w:line="240" w:lineRule="auto"/>
              <w:jc w:val="center"/>
              <w:rPr>
                <w:rFonts w:ascii="Calibri" w:eastAsia="Times New Roman" w:hAnsi="Calibri" w:cs="Times New Roman"/>
                <w:b/>
                <w:bCs/>
                <w:color w:val="000000"/>
              </w:rPr>
            </w:pPr>
            <w:r w:rsidRPr="00025CC2">
              <w:rPr>
                <w:rFonts w:ascii="Calibri" w:eastAsia="Times New Roman" w:hAnsi="Calibri" w:cs="Times New Roman"/>
                <w:b/>
                <w:bCs/>
                <w:color w:val="FF0000"/>
              </w:rPr>
              <w:t xml:space="preserve">-235.00 </w:t>
            </w:r>
          </w:p>
        </w:tc>
      </w:tr>
      <w:tr w:rsidR="00025CC2" w:rsidRPr="00025CC2" w:rsidTr="00025CC2">
        <w:trPr>
          <w:trHeight w:val="315"/>
        </w:trPr>
        <w:tc>
          <w:tcPr>
            <w:tcW w:w="3088" w:type="dxa"/>
            <w:tcBorders>
              <w:top w:val="nil"/>
              <w:left w:val="single" w:sz="8" w:space="0" w:color="auto"/>
              <w:bottom w:val="single" w:sz="8" w:space="0" w:color="auto"/>
              <w:right w:val="nil"/>
            </w:tcBorders>
            <w:shd w:val="clear" w:color="000000" w:fill="FFFFFF"/>
            <w:noWrap/>
            <w:vAlign w:val="bottom"/>
            <w:hideMark/>
          </w:tcPr>
          <w:p w:rsidR="00025CC2" w:rsidRPr="00025CC2" w:rsidRDefault="00025CC2" w:rsidP="00025CC2">
            <w:pPr>
              <w:spacing w:after="0" w:line="240" w:lineRule="auto"/>
              <w:jc w:val="left"/>
              <w:rPr>
                <w:rFonts w:ascii="Calibri" w:eastAsia="Times New Roman" w:hAnsi="Calibri" w:cs="Times New Roman"/>
                <w:b/>
                <w:bCs/>
                <w:color w:val="000000"/>
              </w:rPr>
            </w:pPr>
            <w:r w:rsidRPr="00025CC2">
              <w:rPr>
                <w:rFonts w:ascii="Calibri" w:eastAsia="Times New Roman" w:hAnsi="Calibri" w:cs="Times New Roman"/>
                <w:b/>
                <w:bCs/>
                <w:color w:val="000000"/>
              </w:rPr>
              <w:t>ACTUAL Closing Balance</w:t>
            </w:r>
          </w:p>
        </w:tc>
        <w:tc>
          <w:tcPr>
            <w:tcW w:w="2128" w:type="dxa"/>
            <w:tcBorders>
              <w:top w:val="nil"/>
              <w:left w:val="nil"/>
              <w:bottom w:val="single" w:sz="8" w:space="0" w:color="auto"/>
              <w:right w:val="single" w:sz="8" w:space="0" w:color="auto"/>
            </w:tcBorders>
            <w:shd w:val="clear" w:color="000000" w:fill="FFFFFF"/>
            <w:noWrap/>
            <w:vAlign w:val="bottom"/>
            <w:hideMark/>
          </w:tcPr>
          <w:p w:rsidR="00025CC2" w:rsidRPr="00025CC2" w:rsidRDefault="00025CC2" w:rsidP="00025CC2">
            <w:pPr>
              <w:spacing w:after="0" w:line="240" w:lineRule="auto"/>
              <w:jc w:val="center"/>
              <w:rPr>
                <w:rFonts w:ascii="Calibri" w:eastAsia="Times New Roman" w:hAnsi="Calibri" w:cs="Times New Roman"/>
                <w:b/>
                <w:bCs/>
                <w:color w:val="000000"/>
              </w:rPr>
            </w:pPr>
            <w:r w:rsidRPr="00025CC2">
              <w:rPr>
                <w:rFonts w:ascii="Calibri" w:eastAsia="Times New Roman" w:hAnsi="Calibri" w:cs="Times New Roman"/>
                <w:b/>
                <w:bCs/>
                <w:color w:val="000000"/>
              </w:rPr>
              <w:t>8,513.67</w:t>
            </w:r>
          </w:p>
        </w:tc>
        <w:tc>
          <w:tcPr>
            <w:tcW w:w="1188" w:type="dxa"/>
            <w:tcBorders>
              <w:top w:val="nil"/>
              <w:left w:val="nil"/>
              <w:bottom w:val="nil"/>
              <w:right w:val="nil"/>
            </w:tcBorders>
            <w:shd w:val="clear" w:color="auto" w:fill="auto"/>
            <w:noWrap/>
            <w:vAlign w:val="bottom"/>
            <w:hideMark/>
          </w:tcPr>
          <w:p w:rsidR="00025CC2" w:rsidRPr="00025CC2" w:rsidRDefault="00025CC2" w:rsidP="00025CC2">
            <w:pPr>
              <w:spacing w:after="0" w:line="240" w:lineRule="auto"/>
              <w:jc w:val="center"/>
              <w:rPr>
                <w:rFonts w:ascii="Calibri" w:eastAsia="Times New Roman" w:hAnsi="Calibri" w:cs="Times New Roman"/>
                <w:b/>
                <w:bCs/>
                <w:color w:val="000000"/>
              </w:rPr>
            </w:pPr>
          </w:p>
        </w:tc>
        <w:tc>
          <w:tcPr>
            <w:tcW w:w="2388" w:type="dxa"/>
            <w:tcBorders>
              <w:top w:val="nil"/>
              <w:left w:val="nil"/>
              <w:bottom w:val="nil"/>
              <w:right w:val="nil"/>
            </w:tcBorders>
            <w:shd w:val="clear" w:color="000000" w:fill="FFFFFF"/>
            <w:noWrap/>
            <w:vAlign w:val="bottom"/>
            <w:hideMark/>
          </w:tcPr>
          <w:p w:rsidR="00025CC2" w:rsidRPr="00025CC2" w:rsidRDefault="00025CC2" w:rsidP="00025CC2">
            <w:pPr>
              <w:spacing w:after="0" w:line="240" w:lineRule="auto"/>
              <w:jc w:val="left"/>
              <w:rPr>
                <w:rFonts w:ascii="Calibri" w:eastAsia="Times New Roman" w:hAnsi="Calibri" w:cs="Times New Roman"/>
                <w:color w:val="000000"/>
                <w:sz w:val="22"/>
                <w:szCs w:val="22"/>
              </w:rPr>
            </w:pPr>
            <w:r w:rsidRPr="00025CC2">
              <w:rPr>
                <w:rFonts w:ascii="Calibri" w:eastAsia="Times New Roman" w:hAnsi="Calibri" w:cs="Times New Roman"/>
                <w:color w:val="000000"/>
                <w:sz w:val="22"/>
                <w:szCs w:val="22"/>
              </w:rPr>
              <w:t> </w:t>
            </w:r>
          </w:p>
        </w:tc>
      </w:tr>
    </w:tbl>
    <w:p w:rsidR="00025CC2" w:rsidRDefault="00025CC2" w:rsidP="00A34E1B">
      <w:pPr>
        <w:rPr>
          <w:rStyle w:val="Emphasis"/>
          <w:rFonts w:ascii="Helvetica" w:hAnsi="Helvetica"/>
        </w:rPr>
      </w:pPr>
    </w:p>
    <w:p w:rsidR="009C196C" w:rsidRPr="009C196C" w:rsidRDefault="00025CC2" w:rsidP="00BD41A3">
      <w:pPr>
        <w:pStyle w:val="Heading2"/>
      </w:pPr>
      <w:r>
        <w:rPr>
          <w:rStyle w:val="Emphasis"/>
          <w:rFonts w:ascii="Helvetica" w:hAnsi="Helvetica"/>
        </w:rPr>
        <w:br w:type="page"/>
      </w:r>
      <w:bookmarkStart w:id="22" w:name="_Toc379218220"/>
      <w:r w:rsidR="009C196C" w:rsidRPr="009C196C">
        <w:lastRenderedPageBreak/>
        <w:t>Major Changes from previous year:</w:t>
      </w:r>
      <w:bookmarkEnd w:id="22"/>
    </w:p>
    <w:p w:rsidR="009C196C" w:rsidRPr="00404952" w:rsidRDefault="009C196C" w:rsidP="00404952">
      <w:pPr>
        <w:pStyle w:val="ListParagraph"/>
        <w:numPr>
          <w:ilvl w:val="0"/>
          <w:numId w:val="34"/>
        </w:numPr>
      </w:pPr>
      <w:r w:rsidRPr="00404952">
        <w:t xml:space="preserve">The JCR contribution for both 2012/13 and 2013/14 </w:t>
      </w:r>
      <w:proofErr w:type="gramStart"/>
      <w:r w:rsidRPr="00404952">
        <w:t>has</w:t>
      </w:r>
      <w:proofErr w:type="gramEnd"/>
      <w:r w:rsidRPr="00404952">
        <w:t xml:space="preserve"> been paid into the account due to a failure to collect last year’s money before </w:t>
      </w:r>
      <w:r w:rsidR="00235057" w:rsidRPr="00404952">
        <w:t>October</w:t>
      </w:r>
      <w:r w:rsidRPr="00404952">
        <w:t xml:space="preserve"> 2013. </w:t>
      </w:r>
    </w:p>
    <w:p w:rsidR="005E0E06" w:rsidRPr="00404952" w:rsidRDefault="005E0E06" w:rsidP="00404952">
      <w:pPr>
        <w:pStyle w:val="ListParagraph"/>
        <w:numPr>
          <w:ilvl w:val="0"/>
          <w:numId w:val="34"/>
        </w:numPr>
      </w:pPr>
      <w:r w:rsidRPr="00404952">
        <w:t>JCR contribution to the current and capital accounts has remained in the current account</w:t>
      </w:r>
      <w:r w:rsidR="002F222D">
        <w:t>.</w:t>
      </w:r>
    </w:p>
    <w:p w:rsidR="005E0E06" w:rsidRPr="00404952" w:rsidRDefault="005E0E06" w:rsidP="00404952">
      <w:pPr>
        <w:pStyle w:val="ListParagraph"/>
        <w:numPr>
          <w:ilvl w:val="0"/>
          <w:numId w:val="34"/>
        </w:numPr>
      </w:pPr>
      <w:r w:rsidRPr="00404952">
        <w:t>Sponsorship payment has already been secured for next year and will remain at £4350.</w:t>
      </w:r>
    </w:p>
    <w:p w:rsidR="005E0E06" w:rsidRPr="00404952" w:rsidRDefault="005E0E06" w:rsidP="00404952">
      <w:pPr>
        <w:pStyle w:val="ListParagraph"/>
        <w:numPr>
          <w:ilvl w:val="0"/>
          <w:numId w:val="34"/>
        </w:numPr>
      </w:pPr>
      <w:r w:rsidRPr="00404952">
        <w:t xml:space="preserve">Equipment hire continues to provide a steady source of </w:t>
      </w:r>
      <w:r w:rsidR="00FE0D25" w:rsidRPr="00404952">
        <w:t xml:space="preserve">income for the club but should not be relied on since agreements are on a yearly basis. </w:t>
      </w:r>
    </w:p>
    <w:p w:rsidR="005E0E06" w:rsidRDefault="005E0E06" w:rsidP="00404952">
      <w:pPr>
        <w:pStyle w:val="ListParagraph"/>
        <w:numPr>
          <w:ilvl w:val="0"/>
          <w:numId w:val="34"/>
        </w:numPr>
      </w:pPr>
      <w:r w:rsidRPr="00404952">
        <w:t>All expenditure excluding purchases of large pieces of new equipment are now channelled through the current account</w:t>
      </w:r>
      <w:r w:rsidR="00025CC2">
        <w:t>.</w:t>
      </w:r>
    </w:p>
    <w:p w:rsidR="005E0E06" w:rsidRPr="00404952" w:rsidRDefault="005E0E06" w:rsidP="00404952">
      <w:pPr>
        <w:pStyle w:val="ListParagraph"/>
        <w:numPr>
          <w:ilvl w:val="0"/>
          <w:numId w:val="34"/>
        </w:numPr>
      </w:pPr>
      <w:r w:rsidRPr="00404952">
        <w:t>Boat refurbishment</w:t>
      </w:r>
      <w:r w:rsidR="00404952">
        <w:t>,</w:t>
      </w:r>
      <w:r w:rsidRPr="00404952">
        <w:t xml:space="preserve"> which has in the past been spent from the capital account</w:t>
      </w:r>
      <w:r w:rsidR="00404952">
        <w:t>,</w:t>
      </w:r>
      <w:r w:rsidRPr="00404952">
        <w:t xml:space="preserve"> has now been combined with maintenance and will now be spent from the current account since this better reflects the way these repairs are made. </w:t>
      </w:r>
    </w:p>
    <w:p w:rsidR="009C196C" w:rsidRPr="00404952" w:rsidRDefault="009C196C" w:rsidP="00404952">
      <w:pPr>
        <w:pStyle w:val="ListParagraph"/>
        <w:numPr>
          <w:ilvl w:val="0"/>
          <w:numId w:val="34"/>
        </w:numPr>
      </w:pPr>
      <w:r w:rsidRPr="00404952">
        <w:t>Boat refurbishment</w:t>
      </w:r>
      <w:r w:rsidR="00FE0D25" w:rsidRPr="00404952">
        <w:t xml:space="preserve"> and maintenance costs</w:t>
      </w:r>
      <w:r w:rsidRPr="00404952">
        <w:t xml:space="preserve"> will in</w:t>
      </w:r>
      <w:r w:rsidR="00FE0D25" w:rsidRPr="00404952">
        <w:t xml:space="preserve">crease as boats get older. </w:t>
      </w:r>
    </w:p>
    <w:p w:rsidR="00FE0D25" w:rsidRDefault="00FE0D25" w:rsidP="00404952">
      <w:pPr>
        <w:pStyle w:val="ListParagraph"/>
        <w:numPr>
          <w:ilvl w:val="0"/>
          <w:numId w:val="34"/>
        </w:numPr>
      </w:pPr>
      <w:r w:rsidRPr="00404952">
        <w:t>Insurance costs were lower than expected but may increase again in 2014.</w:t>
      </w:r>
    </w:p>
    <w:p w:rsidR="00025CC2" w:rsidRPr="00404952" w:rsidRDefault="00025CC2" w:rsidP="00404952">
      <w:pPr>
        <w:pStyle w:val="ListParagraph"/>
        <w:numPr>
          <w:ilvl w:val="0"/>
          <w:numId w:val="34"/>
        </w:numPr>
      </w:pPr>
      <w:r>
        <w:t xml:space="preserve">£24997.51 as </w:t>
      </w:r>
      <w:r w:rsidR="00BD41A3">
        <w:t>‘</w:t>
      </w:r>
      <w:r>
        <w:t>Grant from Capital</w:t>
      </w:r>
      <w:r w:rsidR="00BD41A3">
        <w:t>’</w:t>
      </w:r>
      <w:r>
        <w:t xml:space="preserve"> required</w:t>
      </w:r>
      <w:r w:rsidR="00BD41A3">
        <w:t xml:space="preserve"> for</w:t>
      </w:r>
      <w:r>
        <w:t xml:space="preserve"> transfer </w:t>
      </w:r>
      <w:r w:rsidR="00BD41A3">
        <w:t xml:space="preserve">of </w:t>
      </w:r>
      <w:r>
        <w:t>funds between current and capital accounts surroundi</w:t>
      </w:r>
      <w:r w:rsidR="00BD41A3">
        <w:t>ng payment for new women’s VIII which is a capital account cost which was spent from current account.</w:t>
      </w:r>
    </w:p>
    <w:p w:rsidR="001B3FEB" w:rsidRPr="009C196C" w:rsidRDefault="001B3FEB" w:rsidP="00A34E1B"/>
    <w:p w:rsidR="008B6020" w:rsidRDefault="008B6020" w:rsidP="00A34E1B">
      <w:pPr>
        <w:rPr>
          <w:spacing w:val="5"/>
          <w:sz w:val="32"/>
          <w:szCs w:val="32"/>
        </w:rPr>
      </w:pPr>
      <w:r>
        <w:br w:type="page"/>
      </w:r>
    </w:p>
    <w:p w:rsidR="001B3FEB" w:rsidRPr="009C196C" w:rsidRDefault="001B3FEB" w:rsidP="00501BA1">
      <w:pPr>
        <w:pStyle w:val="Heading1"/>
      </w:pPr>
      <w:bookmarkStart w:id="23" w:name="_Toc379218221"/>
      <w:r w:rsidRPr="009C196C">
        <w:lastRenderedPageBreak/>
        <w:t>Appendix to current account:</w:t>
      </w:r>
      <w:bookmarkEnd w:id="23"/>
    </w:p>
    <w:p w:rsidR="001B3FEB" w:rsidRPr="009C196C" w:rsidRDefault="001B3FEB" w:rsidP="00501BA1">
      <w:pPr>
        <w:pStyle w:val="Heading2"/>
      </w:pPr>
      <w:bookmarkStart w:id="24" w:name="_Toc379218222"/>
      <w:r w:rsidRPr="009C196C">
        <w:t>Details of Income items</w:t>
      </w:r>
      <w:bookmarkEnd w:id="24"/>
    </w:p>
    <w:p w:rsidR="001B3FEB" w:rsidRPr="00235057" w:rsidRDefault="001B3FEB" w:rsidP="00501BA1">
      <w:pPr>
        <w:pStyle w:val="Heading3"/>
      </w:pPr>
      <w:r w:rsidRPr="00235057">
        <w:t>Club Subs:</w:t>
      </w:r>
    </w:p>
    <w:p w:rsidR="001B3FEB" w:rsidRPr="009C196C" w:rsidRDefault="001B3FEB" w:rsidP="00A34E1B">
      <w:r w:rsidRPr="009C196C">
        <w:t>Amount received from Clu</w:t>
      </w:r>
      <w:r w:rsidR="00FD07F7" w:rsidRPr="009C196C">
        <w:t>b subs, which are at present £25 a term (£12.50</w:t>
      </w:r>
      <w:r w:rsidRPr="009C196C">
        <w:t xml:space="preserve"> for first term of rowers/coxes).</w:t>
      </w:r>
    </w:p>
    <w:p w:rsidR="001B3FEB" w:rsidRPr="00235057" w:rsidRDefault="001B3FEB" w:rsidP="00501BA1">
      <w:pPr>
        <w:pStyle w:val="Heading3"/>
      </w:pPr>
      <w:r w:rsidRPr="00235057">
        <w:t xml:space="preserve">Equipment </w:t>
      </w:r>
      <w:proofErr w:type="gramStart"/>
      <w:r w:rsidRPr="00235057">
        <w:t>hire</w:t>
      </w:r>
      <w:proofErr w:type="gramEnd"/>
      <w:r w:rsidRPr="00235057">
        <w:t>:</w:t>
      </w:r>
    </w:p>
    <w:p w:rsidR="00817B2E" w:rsidRPr="009C196C" w:rsidRDefault="001B3FEB" w:rsidP="00A34E1B">
      <w:r w:rsidRPr="009C196C">
        <w:t>CCBC hires out rack space for single sculls as well as use of the rowing machines and the gym. The second and third type of hire can be detrimental to the boat club as it stops Christ’s students accessing the equipment occasionally. Furthermore other boats are hired out to town clubs on an ad hoc basis and not to interfere with possible training times of members. This year has had exceptional income from this source and cannot be relied upon to continue in the future, especially as equipment becomes older</w:t>
      </w:r>
      <w:r w:rsidR="00F73EA0" w:rsidRPr="009C196C">
        <w:t xml:space="preserve">. </w:t>
      </w:r>
      <w:r w:rsidR="00DD3EC9" w:rsidRPr="009C196C">
        <w:t>This hire also increases maintenance, due to extra wear and tear on the equipment and cleaning costs.</w:t>
      </w:r>
    </w:p>
    <w:p w:rsidR="001B3FEB" w:rsidRPr="00235057" w:rsidRDefault="001B3FEB" w:rsidP="00501BA1">
      <w:pPr>
        <w:pStyle w:val="Heading3"/>
      </w:pPr>
      <w:r w:rsidRPr="00235057">
        <w:t xml:space="preserve">JCR </w:t>
      </w:r>
      <w:r w:rsidRPr="00501BA1">
        <w:t>Contribution</w:t>
      </w:r>
      <w:r w:rsidRPr="00235057">
        <w:t>:</w:t>
      </w:r>
    </w:p>
    <w:p w:rsidR="001B3FEB" w:rsidRPr="009C196C" w:rsidRDefault="001B3FEB" w:rsidP="00A34E1B">
      <w:r w:rsidRPr="009C196C">
        <w:t xml:space="preserve">Amount received from the </w:t>
      </w:r>
      <w:r w:rsidR="003970C4" w:rsidRPr="009C196C">
        <w:t>JCR</w:t>
      </w:r>
      <w:r w:rsidRPr="009C196C">
        <w:t>.</w:t>
      </w:r>
    </w:p>
    <w:p w:rsidR="001B3FEB" w:rsidRPr="00235057" w:rsidRDefault="001B3FEB" w:rsidP="00501BA1">
      <w:pPr>
        <w:pStyle w:val="Heading3"/>
      </w:pPr>
      <w:r w:rsidRPr="00235057">
        <w:t>Grant from Capital:</w:t>
      </w:r>
    </w:p>
    <w:p w:rsidR="001B3FEB" w:rsidRDefault="001B3FEB" w:rsidP="00A34E1B">
      <w:r w:rsidRPr="009C196C">
        <w:t>This shows the income required to keep the day to day running of the boat club possible, due to insufficient funding.</w:t>
      </w:r>
    </w:p>
    <w:p w:rsidR="00C73BB2" w:rsidRPr="008B6020" w:rsidRDefault="00C73BB2" w:rsidP="00C73BB2">
      <w:pPr>
        <w:pStyle w:val="Heading3"/>
      </w:pPr>
      <w:r w:rsidRPr="008B6020">
        <w:t>Sponsorship:</w:t>
      </w:r>
    </w:p>
    <w:p w:rsidR="00C73BB2" w:rsidRPr="009C196C" w:rsidRDefault="00C73BB2" w:rsidP="00C73BB2">
      <w:r w:rsidRPr="009C196C">
        <w:t xml:space="preserve">Amount received from our new sponsors </w:t>
      </w:r>
      <w:proofErr w:type="spellStart"/>
      <w:r w:rsidRPr="009C196C">
        <w:t>TwoTwoFive</w:t>
      </w:r>
      <w:proofErr w:type="spellEnd"/>
      <w:r w:rsidRPr="009C196C">
        <w:t xml:space="preserve">. We have been lucky to obtain this sponsorship deal in the current unstable financial period, unlike other boat clubs. </w:t>
      </w:r>
    </w:p>
    <w:p w:rsidR="002C3ECC" w:rsidRPr="009C196C" w:rsidRDefault="002C3ECC" w:rsidP="00A34E1B"/>
    <w:p w:rsidR="001B3FEB" w:rsidRPr="009C196C" w:rsidRDefault="001B3FEB" w:rsidP="00501BA1">
      <w:pPr>
        <w:pStyle w:val="Heading2"/>
      </w:pPr>
      <w:bookmarkStart w:id="25" w:name="_Toc379218223"/>
      <w:r w:rsidRPr="009C196C">
        <w:t>Details of expenditure items</w:t>
      </w:r>
      <w:bookmarkEnd w:id="25"/>
    </w:p>
    <w:p w:rsidR="001B3FEB" w:rsidRPr="00235057" w:rsidRDefault="001B3FEB" w:rsidP="00501BA1">
      <w:pPr>
        <w:pStyle w:val="Heading3"/>
      </w:pPr>
      <w:r w:rsidRPr="00235057">
        <w:t>Insurance:</w:t>
      </w:r>
    </w:p>
    <w:p w:rsidR="001B3FEB" w:rsidRPr="009C196C" w:rsidRDefault="001B3FEB" w:rsidP="00A34E1B">
      <w:r w:rsidRPr="009C196C">
        <w:t>Insurance is a critical expenditure of the club without which the participants would not be insured for 3</w:t>
      </w:r>
      <w:r w:rsidRPr="009C196C">
        <w:rPr>
          <w:vertAlign w:val="superscript"/>
        </w:rPr>
        <w:t>rd</w:t>
      </w:r>
      <w:r w:rsidRPr="009C196C">
        <w:t xml:space="preserve"> party or member-to-member liability against damage to equipment or persons. </w:t>
      </w:r>
    </w:p>
    <w:p w:rsidR="001B3FEB" w:rsidRPr="00235057" w:rsidRDefault="001B3FEB" w:rsidP="00501BA1">
      <w:pPr>
        <w:pStyle w:val="Heading3"/>
      </w:pPr>
      <w:r w:rsidRPr="00235057">
        <w:t>Membership:</w:t>
      </w:r>
    </w:p>
    <w:p w:rsidR="001B3FEB" w:rsidRPr="009C196C" w:rsidRDefault="001B3FEB" w:rsidP="00A34E1B">
      <w:r w:rsidRPr="009C196C">
        <w:t xml:space="preserve">Membership charges are critical to the function of the club and comprise payments to </w:t>
      </w:r>
      <w:r w:rsidR="00404952">
        <w:t>British Rowing</w:t>
      </w:r>
      <w:r w:rsidR="003378CA" w:rsidRPr="009C196C">
        <w:t xml:space="preserve"> and Conservators of the Cam. </w:t>
      </w:r>
      <w:r w:rsidRPr="009C196C">
        <w:t xml:space="preserve">Without membership of these organisations the club would not be allowed to compete in any races and would not be legally allowed to row or keep boats on the Cam at all. These costs have risen significantly this year and are expected to rise again next year.  </w:t>
      </w:r>
    </w:p>
    <w:p w:rsidR="001B3FEB" w:rsidRPr="00235057" w:rsidRDefault="001B3FEB" w:rsidP="00754C3A">
      <w:pPr>
        <w:pStyle w:val="Heading3"/>
        <w:keepNext/>
      </w:pPr>
      <w:r w:rsidRPr="00235057">
        <w:t>Race Entry:</w:t>
      </w:r>
    </w:p>
    <w:p w:rsidR="00025CC2" w:rsidRPr="00025CC2" w:rsidRDefault="001B3FEB" w:rsidP="00A34E1B">
      <w:r w:rsidRPr="00025CC2">
        <w:t xml:space="preserve">The critical amount necessary for the club to compete in the major end of term events is </w:t>
      </w:r>
      <w:r w:rsidR="00025CC2" w:rsidRPr="00025CC2">
        <w:t>~</w:t>
      </w:r>
      <w:r w:rsidRPr="00025CC2">
        <w:t>£</w:t>
      </w:r>
      <w:r w:rsidR="007C3ECC" w:rsidRPr="00025CC2">
        <w:t>1</w:t>
      </w:r>
      <w:r w:rsidR="00025CC2" w:rsidRPr="00025CC2">
        <w:t>370</w:t>
      </w:r>
      <w:r w:rsidRPr="00025CC2">
        <w:t xml:space="preserve"> (</w:t>
      </w:r>
      <w:r w:rsidR="00025CC2" w:rsidRPr="00025CC2">
        <w:t xml:space="preserve">University IVs, </w:t>
      </w:r>
      <w:proofErr w:type="spellStart"/>
      <w:r w:rsidRPr="00025CC2">
        <w:t>Fairbairns</w:t>
      </w:r>
      <w:proofErr w:type="spellEnd"/>
      <w:r w:rsidRPr="00025CC2">
        <w:t xml:space="preserve">, </w:t>
      </w:r>
      <w:proofErr w:type="gramStart"/>
      <w:r w:rsidRPr="00025CC2">
        <w:t>Clare</w:t>
      </w:r>
      <w:proofErr w:type="gramEnd"/>
      <w:r w:rsidRPr="00025CC2">
        <w:t xml:space="preserve"> novices and bumps entries in 20</w:t>
      </w:r>
      <w:r w:rsidR="00316BF5" w:rsidRPr="00025CC2">
        <w:t>1</w:t>
      </w:r>
      <w:r w:rsidR="00025CC2" w:rsidRPr="00025CC2">
        <w:t>3</w:t>
      </w:r>
      <w:r w:rsidR="00316BF5" w:rsidRPr="00025CC2">
        <w:t>-201</w:t>
      </w:r>
      <w:r w:rsidR="00025CC2" w:rsidRPr="00025CC2">
        <w:t>4</w:t>
      </w:r>
      <w:r w:rsidRPr="00025CC2">
        <w:t xml:space="preserve">) and represents the absolute minimum level of competition which would </w:t>
      </w:r>
      <w:r w:rsidR="00025CC2" w:rsidRPr="00025CC2">
        <w:t xml:space="preserve">justify the level of the club. </w:t>
      </w:r>
      <w:r w:rsidRPr="00025CC2">
        <w:t>This money has been provided in the past by the JCR</w:t>
      </w:r>
      <w:r w:rsidR="00025CC2" w:rsidRPr="00025CC2">
        <w:t xml:space="preserve">. </w:t>
      </w:r>
    </w:p>
    <w:p w:rsidR="001B3FEB" w:rsidRPr="00025CC2" w:rsidRDefault="001B3FEB" w:rsidP="00A34E1B">
      <w:r w:rsidRPr="00025CC2">
        <w:t>Other race entries including off-Cam races are provided for by the high level of subscriptions the bo</w:t>
      </w:r>
      <w:r w:rsidR="00FD07F7" w:rsidRPr="00025CC2">
        <w:t>at club charges its members (£25 per term (£12.50</w:t>
      </w:r>
      <w:r w:rsidRPr="00025CC2">
        <w:t xml:space="preserve"> for novice rowers)). Donations from alumni have covered racing at Henley </w:t>
      </w:r>
      <w:r w:rsidR="00FD07F7" w:rsidRPr="00025CC2">
        <w:t>Royal Regatta as a special case where accommodation for the athletes needs also to be covered during the multiday event.</w:t>
      </w:r>
    </w:p>
    <w:p w:rsidR="001B3FEB" w:rsidRPr="00235057" w:rsidRDefault="001B3FEB" w:rsidP="00025CC2">
      <w:pPr>
        <w:pStyle w:val="Heading3"/>
        <w:keepNext/>
      </w:pPr>
      <w:r w:rsidRPr="00235057">
        <w:lastRenderedPageBreak/>
        <w:t>Transport:</w:t>
      </w:r>
    </w:p>
    <w:p w:rsidR="001B3FEB" w:rsidRPr="009C196C" w:rsidRDefault="001B3FEB" w:rsidP="00025CC2">
      <w:pPr>
        <w:keepNext/>
      </w:pPr>
      <w:r w:rsidRPr="009C196C">
        <w:t>This expenditure relates mainly to the cost of towing boats to regatta</w:t>
      </w:r>
      <w:r w:rsidR="006F56BD">
        <w:t xml:space="preserve">s and races off the River Cam. </w:t>
      </w:r>
      <w:r w:rsidRPr="009C196C">
        <w:t>With the rising price of petrol and increased trend for Cambridge colleges to race off Cam this e</w:t>
      </w:r>
      <w:r w:rsidR="006F56BD">
        <w:t xml:space="preserve">xpenditure is set to increase. </w:t>
      </w:r>
      <w:r w:rsidRPr="009C196C">
        <w:t>This sum also covers petrol costs incurred by the boathouse man</w:t>
      </w:r>
      <w:r w:rsidR="006F56BD">
        <w:t>ager in her</w:t>
      </w:r>
      <w:r w:rsidRPr="009C196C">
        <w:t xml:space="preserve"> duties for the club and transport for coaches both to get to Cambridge and for training off Cam.</w:t>
      </w:r>
    </w:p>
    <w:p w:rsidR="001B3FEB" w:rsidRPr="00235057" w:rsidRDefault="001B3FEB" w:rsidP="00501BA1">
      <w:pPr>
        <w:pStyle w:val="Heading3"/>
      </w:pPr>
      <w:r w:rsidRPr="00235057">
        <w:t>Training Costs:</w:t>
      </w:r>
    </w:p>
    <w:p w:rsidR="001B3FEB" w:rsidRPr="009C196C" w:rsidRDefault="001B3FEB" w:rsidP="00A34E1B">
      <w:r w:rsidRPr="009C196C">
        <w:t xml:space="preserve">This expenditure covers the cost of putting people in small boats through capsize drills before they can use a small boat (a boat club policy which is necessary to ensure the safety of members of the boat club). The cost of hiring additional boats which the club does not have capability for at present (e.g. </w:t>
      </w:r>
      <w:r w:rsidR="00335D89" w:rsidRPr="009C196C">
        <w:t>4</w:t>
      </w:r>
      <w:proofErr w:type="gramStart"/>
      <w:r w:rsidR="00335D89" w:rsidRPr="009C196C">
        <w:t>-</w:t>
      </w:r>
      <w:r w:rsidRPr="009C196C">
        <w:t>)</w:t>
      </w:r>
      <w:proofErr w:type="gramEnd"/>
      <w:r w:rsidRPr="009C196C">
        <w:t xml:space="preserve"> and additional boats if required due to more crews than at present can be capacitated by the current fleet of boats. Furthermore this also includes lake hire for training off </w:t>
      </w:r>
      <w:smartTag w:uri="urn:schemas-microsoft-com:office:smarttags" w:element="place">
        <w:r w:rsidRPr="009C196C">
          <w:t>Cam</w:t>
        </w:r>
      </w:smartTag>
      <w:r w:rsidRPr="009C196C">
        <w:t>, which helps develop and increase the standard of rowing at the boat club.</w:t>
      </w:r>
    </w:p>
    <w:p w:rsidR="001B3FEB" w:rsidRPr="009C196C" w:rsidRDefault="001B3FEB" w:rsidP="00501BA1">
      <w:pPr>
        <w:pStyle w:val="Heading3"/>
        <w:rPr>
          <w:rFonts w:ascii="Helvetica" w:hAnsi="Helvetica"/>
        </w:rPr>
      </w:pPr>
      <w:r w:rsidRPr="00235057">
        <w:t>Coaching</w:t>
      </w:r>
      <w:r w:rsidRPr="009C196C">
        <w:rPr>
          <w:rFonts w:ascii="Helvetica" w:hAnsi="Helvetica"/>
        </w:rPr>
        <w:t>:</w:t>
      </w:r>
    </w:p>
    <w:p w:rsidR="001B3FEB" w:rsidRPr="009C196C" w:rsidRDefault="001B3FEB" w:rsidP="00A34E1B">
      <w:r w:rsidRPr="009C196C">
        <w:t>Paid for coaching is a necessary expense in order to increase the performance of the top boats for the club. Furthermore it allows more than one boat to be coached at a time, which is a necessity, as many boats belonging to the club train at the same time due to restrictions on daylight hours and workloads of the members, which cannot be worked around.</w:t>
      </w:r>
    </w:p>
    <w:p w:rsidR="003378CA" w:rsidRPr="009C196C" w:rsidRDefault="001C36C1" w:rsidP="00A34E1B">
      <w:r w:rsidRPr="009C196C">
        <w:t xml:space="preserve">Included in the coaching budget </w:t>
      </w:r>
      <w:proofErr w:type="gramStart"/>
      <w:r w:rsidRPr="009C196C">
        <w:t>is</w:t>
      </w:r>
      <w:proofErr w:type="gramEnd"/>
      <w:r w:rsidRPr="009C196C">
        <w:t xml:space="preserve"> not only coaching for water sessions but also coaching for strength and conditioning which forms an integral part of the training programme for top boats. During these sessions correct technique and form are essential thus justifying the need for professional coaching.</w:t>
      </w:r>
    </w:p>
    <w:p w:rsidR="001B3FEB" w:rsidRPr="009C196C" w:rsidRDefault="001B3FEB" w:rsidP="00501BA1">
      <w:pPr>
        <w:pStyle w:val="Heading3"/>
        <w:rPr>
          <w:rFonts w:ascii="Helvetica" w:hAnsi="Helvetica"/>
        </w:rPr>
      </w:pPr>
      <w:r w:rsidRPr="00235057">
        <w:t>Fines</w:t>
      </w:r>
      <w:r w:rsidRPr="009C196C">
        <w:rPr>
          <w:rFonts w:ascii="Helvetica" w:hAnsi="Helvetica"/>
        </w:rPr>
        <w:t>:</w:t>
      </w:r>
    </w:p>
    <w:p w:rsidR="003378CA" w:rsidRPr="009C196C" w:rsidRDefault="001B3FEB" w:rsidP="00A34E1B">
      <w:r w:rsidRPr="009C196C">
        <w:t>This expenditure relates to fines imposed on the club by Cambridge University Combined Boat Clubs (CUCBC) for infringements regarding college boat clubs’ use of the river and bumps racing.  While fines regarding to misuse of the river are very avoidable and should not be incurred, fines incurred during bumps racing are an unavoidable and normal part of racing.  These fines are often given very subjectively and are not in the club’s power to control. The club now charges members for foul and abusive</w:t>
      </w:r>
      <w:r w:rsidR="00246F79" w:rsidRPr="009C196C">
        <w:t xml:space="preserve"> language fines</w:t>
      </w:r>
      <w:r w:rsidRPr="009C196C">
        <w:t xml:space="preserve">, </w:t>
      </w:r>
      <w:r w:rsidR="00246F79" w:rsidRPr="009C196C">
        <w:t xml:space="preserve">as these are </w:t>
      </w:r>
      <w:r w:rsidRPr="009C196C">
        <w:t>clearly avoidable</w:t>
      </w:r>
      <w:r w:rsidR="00246F79" w:rsidRPr="009C196C">
        <w:t xml:space="preserve"> and members should be expected to comport themselves acceptably when representing the club and the college</w:t>
      </w:r>
      <w:r w:rsidRPr="009C196C">
        <w:t>.</w:t>
      </w:r>
    </w:p>
    <w:p w:rsidR="001B3FEB" w:rsidRPr="00235057" w:rsidRDefault="001B3FEB" w:rsidP="00754C3A">
      <w:pPr>
        <w:pStyle w:val="Heading3"/>
        <w:keepNext/>
      </w:pPr>
      <w:r w:rsidRPr="00235057">
        <w:t>Miscellaneous</w:t>
      </w:r>
    </w:p>
    <w:p w:rsidR="001B3FEB" w:rsidRPr="009C196C" w:rsidRDefault="001B3FEB" w:rsidP="00A34E1B">
      <w:r w:rsidRPr="009C196C">
        <w:t>This is to cover all costs which do not fall under any of the previous categories, which are likely considering the vast range of purchases the club needs to make.</w:t>
      </w:r>
    </w:p>
    <w:p w:rsidR="001B3FEB" w:rsidRPr="00754C3A" w:rsidRDefault="001B3FEB" w:rsidP="00754C3A">
      <w:pPr>
        <w:pStyle w:val="Heading3"/>
        <w:keepNext/>
      </w:pPr>
      <w:r w:rsidRPr="00235057">
        <w:t>Entertainments</w:t>
      </w:r>
      <w:r w:rsidRPr="00754C3A">
        <w:t>:</w:t>
      </w:r>
    </w:p>
    <w:p w:rsidR="001B3FEB" w:rsidRPr="009C196C" w:rsidRDefault="001B3FEB" w:rsidP="00A34E1B">
      <w:r w:rsidRPr="009C196C">
        <w:t xml:space="preserve">This amount covers costs such as producing menus for the boat club dinners and any deficit in club </w:t>
      </w:r>
      <w:proofErr w:type="spellStart"/>
      <w:r w:rsidRPr="009C196C">
        <w:t>ents</w:t>
      </w:r>
      <w:proofErr w:type="spellEnd"/>
      <w:r w:rsidRPr="009C196C">
        <w:t xml:space="preserve"> such as the Boat Club cocktails (intended to break even).</w:t>
      </w:r>
    </w:p>
    <w:p w:rsidR="003114AC" w:rsidRPr="00235057" w:rsidRDefault="003114AC" w:rsidP="00754C3A">
      <w:pPr>
        <w:pStyle w:val="Heading3"/>
        <w:keepNext/>
      </w:pPr>
      <w:r w:rsidRPr="00235057">
        <w:t>Maintenance and Boat Refurbishment:</w:t>
      </w:r>
    </w:p>
    <w:p w:rsidR="001B3FEB" w:rsidRPr="009C196C" w:rsidRDefault="001B3FEB" w:rsidP="00A34E1B">
      <w:r w:rsidRPr="009C196C">
        <w:t>The sum allocated for maintenance is based on a detailed projection carried out by college employed boathouse manager (previously circulated to JCR treasurer) and represents the minimum amount required to keep the club’s equipment serviceable and safe to use.  Should somebody be injured due to inadequate status of equipment then the club could be liable. Wear and tear, minor damages not covered by insurance all require money to fix or replace.</w:t>
      </w:r>
      <w:r w:rsidR="00DD3EC9" w:rsidRPr="009C196C">
        <w:t xml:space="preserve"> These costs have also increased due to increased hire of Boat Club facilities.</w:t>
      </w:r>
      <w:r w:rsidRPr="009C196C">
        <w:t xml:space="preserve"> This money </w:t>
      </w:r>
      <w:r w:rsidR="00335D89" w:rsidRPr="009C196C">
        <w:t>comes from the current account.</w:t>
      </w:r>
    </w:p>
    <w:p w:rsidR="001B3FEB" w:rsidRPr="009C196C" w:rsidRDefault="001B3FEB" w:rsidP="00A34E1B">
      <w:r w:rsidRPr="009C196C">
        <w:t xml:space="preserve">Replacing and purchasing boats, </w:t>
      </w:r>
      <w:proofErr w:type="spellStart"/>
      <w:r w:rsidRPr="009C196C">
        <w:t>erg</w:t>
      </w:r>
      <w:r w:rsidR="00404C72" w:rsidRPr="009C196C">
        <w:t>o</w:t>
      </w:r>
      <w:r w:rsidRPr="009C196C">
        <w:t>s</w:t>
      </w:r>
      <w:proofErr w:type="spellEnd"/>
      <w:r w:rsidR="00404C72" w:rsidRPr="009C196C">
        <w:t xml:space="preserve"> and blades</w:t>
      </w:r>
      <w:r w:rsidRPr="009C196C">
        <w:t xml:space="preserve"> etc. is spent from the Capital account.</w:t>
      </w:r>
    </w:p>
    <w:p w:rsidR="001B3FEB" w:rsidRPr="00235057" w:rsidRDefault="001B3FEB" w:rsidP="00754C3A">
      <w:pPr>
        <w:pStyle w:val="Heading3"/>
        <w:keepNext/>
      </w:pPr>
      <w:proofErr w:type="spellStart"/>
      <w:r w:rsidRPr="00235057">
        <w:lastRenderedPageBreak/>
        <w:t>Freshers</w:t>
      </w:r>
      <w:proofErr w:type="spellEnd"/>
      <w:r w:rsidRPr="00235057">
        <w:t xml:space="preserve"> Costs:</w:t>
      </w:r>
    </w:p>
    <w:p w:rsidR="001B3FEB" w:rsidRPr="009C196C" w:rsidRDefault="001B3FEB" w:rsidP="00A34E1B">
      <w:r w:rsidRPr="009C196C">
        <w:t xml:space="preserve">This is the cost required to recruit </w:t>
      </w:r>
      <w:proofErr w:type="spellStart"/>
      <w:r w:rsidRPr="009C196C">
        <w:t>freshers</w:t>
      </w:r>
      <w:proofErr w:type="spellEnd"/>
      <w:r w:rsidRPr="009C196C">
        <w:t xml:space="preserve"> to the boat club and then subsequently train them over Michaelmas term.</w:t>
      </w:r>
      <w:r w:rsidR="006366F0" w:rsidRPr="009C196C">
        <w:t xml:space="preserve"> This is typically spent on publicity for rowing around college at the beginning of Michaelmas term and paying for experienced coaches to take over from the lower boats captains for the top novice crews towards the end of the Michaelmas term.</w:t>
      </w:r>
    </w:p>
    <w:p w:rsidR="003114AC" w:rsidRPr="00235057" w:rsidRDefault="003114AC" w:rsidP="002C3ECC">
      <w:pPr>
        <w:pStyle w:val="Heading3"/>
        <w:keepNext/>
      </w:pPr>
      <w:r w:rsidRPr="00235057">
        <w:t>Henley:</w:t>
      </w:r>
    </w:p>
    <w:p w:rsidR="003114AC" w:rsidRPr="009C196C" w:rsidRDefault="003114AC" w:rsidP="00A34E1B">
      <w:r w:rsidRPr="009C196C">
        <w:t xml:space="preserve">This is to cover all costs for sending crews to the Henley Royal Regatta, something which is expected of the club by many of our alumni. The opportunity to compete at one of the premier events in the rowing season is certainly not one to be missed out on. </w:t>
      </w:r>
    </w:p>
    <w:p w:rsidR="003114AC" w:rsidRPr="00235057" w:rsidRDefault="003114AC" w:rsidP="00501BA1">
      <w:pPr>
        <w:pStyle w:val="Heading3"/>
      </w:pPr>
      <w:r w:rsidRPr="00235057">
        <w:t>Signage:</w:t>
      </w:r>
    </w:p>
    <w:p w:rsidR="003114AC" w:rsidRPr="009C196C" w:rsidRDefault="003114AC" w:rsidP="00A34E1B">
      <w:r w:rsidRPr="009C196C">
        <w:t>This covers costs for painting the honours board, 1</w:t>
      </w:r>
      <w:r w:rsidRPr="009C196C">
        <w:rPr>
          <w:vertAlign w:val="superscript"/>
        </w:rPr>
        <w:t>st</w:t>
      </w:r>
      <w:r w:rsidRPr="009C196C">
        <w:t xml:space="preserve"> may crew boards (a tradition which dates back well over 100 years), and boat names. This has not been completed for the past two years so costs are anticipated to be higher than usual this year. </w:t>
      </w:r>
    </w:p>
    <w:p w:rsidR="003114AC" w:rsidRPr="00235057" w:rsidRDefault="003114AC" w:rsidP="00501BA1">
      <w:pPr>
        <w:pStyle w:val="Heading3"/>
      </w:pPr>
      <w:r w:rsidRPr="00235057">
        <w:t>Alumni Costs:</w:t>
      </w:r>
    </w:p>
    <w:p w:rsidR="003114AC" w:rsidRPr="009C196C" w:rsidRDefault="003114AC" w:rsidP="00A34E1B">
      <w:r w:rsidRPr="009C196C">
        <w:t>The sum allocated for Alumni costs is to be used to increase aware</w:t>
      </w:r>
      <w:r w:rsidR="00404C72" w:rsidRPr="009C196C">
        <w:t xml:space="preserve">ness of the </w:t>
      </w:r>
      <w:r w:rsidR="006F56BD">
        <w:t>Boat C</w:t>
      </w:r>
      <w:r w:rsidR="00404C72" w:rsidRPr="009C196C">
        <w:t>lub to alumni, to further fundraising efforts and</w:t>
      </w:r>
      <w:r w:rsidRPr="009C196C">
        <w:t xml:space="preserve"> increase alumni donations.</w:t>
      </w:r>
    </w:p>
    <w:p w:rsidR="003114AC" w:rsidRPr="00235057" w:rsidRDefault="003114AC" w:rsidP="00754C3A">
      <w:pPr>
        <w:pStyle w:val="Heading3"/>
        <w:keepNext/>
      </w:pPr>
      <w:r w:rsidRPr="00235057">
        <w:t>Training Camp:</w:t>
      </w:r>
    </w:p>
    <w:p w:rsidR="003114AC" w:rsidRPr="009C196C" w:rsidRDefault="003114AC" w:rsidP="00A34E1B">
      <w:r w:rsidRPr="009C196C">
        <w:t xml:space="preserve">This expenditure allows the boat club to train abroad before Lent </w:t>
      </w:r>
      <w:proofErr w:type="gramStart"/>
      <w:r w:rsidRPr="009C196C">
        <w:t>Term</w:t>
      </w:r>
      <w:proofErr w:type="gramEnd"/>
      <w:r w:rsidRPr="009C196C">
        <w:t xml:space="preserve">, when the weather may stop a UK camp from going ahead. </w:t>
      </w:r>
      <w:r w:rsidR="00235057">
        <w:t xml:space="preserve">It enables the </w:t>
      </w:r>
      <w:r w:rsidRPr="009C196C">
        <w:t xml:space="preserve">boat club to train in a more controlled environment and thus increase the performance of its boats. </w:t>
      </w:r>
    </w:p>
    <w:p w:rsidR="00503F2B" w:rsidRDefault="00503F2B" w:rsidP="00A34E1B">
      <w:r w:rsidRPr="009C196C">
        <w:t xml:space="preserve">The table below outlines the expenditure on the training camp held in </w:t>
      </w:r>
      <w:r w:rsidR="006F56BD" w:rsidRPr="009C196C">
        <w:t>January</w:t>
      </w:r>
      <w:r w:rsidRPr="009C196C">
        <w:t xml:space="preserve"> 2014 alongside a projected budget for trip in January 2015. In 2014, 29 rowers and 2 coaches travelled to </w:t>
      </w:r>
      <w:proofErr w:type="spellStart"/>
      <w:r w:rsidRPr="009C196C">
        <w:t>Aiguebelette</w:t>
      </w:r>
      <w:proofErr w:type="spellEnd"/>
      <w:r w:rsidRPr="009C196C">
        <w:t xml:space="preserve"> for a shortened camp of just 7 days (5 days rowing, two </w:t>
      </w:r>
      <w:r w:rsidR="006F56BD" w:rsidRPr="009C196C">
        <w:t>travelling</w:t>
      </w:r>
      <w:r w:rsidR="006F56BD">
        <w:t>).It should be n</w:t>
      </w:r>
      <w:r w:rsidRPr="009C196C">
        <w:t>oted that fewer rowers attended the</w:t>
      </w:r>
      <w:r w:rsidR="006F56BD">
        <w:t xml:space="preserve"> training camp than was planned</w:t>
      </w:r>
      <w:r w:rsidRPr="009C196C">
        <w:t xml:space="preserve"> and owing to term dates and lake opening the trip was cut short to 5 days of rowing rather than the 6 days spent in the past. Both of these factors meant that the cost of the trip was si</w:t>
      </w:r>
      <w:r w:rsidR="006F56BD">
        <w:t>gnificantly less than expected. W</w:t>
      </w:r>
      <w:r w:rsidRPr="009C196C">
        <w:t xml:space="preserve">e </w:t>
      </w:r>
      <w:r w:rsidR="009B62B5" w:rsidRPr="009C196C">
        <w:t xml:space="preserve">have based projected costs for the 2015 trip on 36 rowers attending accompanied by 4 coaches and also factored in inflationary rises. </w:t>
      </w:r>
    </w:p>
    <w:p w:rsidR="00CA283D" w:rsidRPr="009C196C" w:rsidRDefault="00CA283D" w:rsidP="00A34E1B">
      <w:r w:rsidRPr="009C196C">
        <w:t>In the past the college council has kindly given money to the Boat Club to help finance the training camp in January. Previously this has been allocated independently from the JCR budget, it has now been requested that these funds are requested as part of the JCR budget.</w:t>
      </w:r>
      <w:r>
        <w:t xml:space="preserve"> </w:t>
      </w:r>
      <w:r w:rsidRPr="009C196C">
        <w:t xml:space="preserve">Last year the cost not covered by the student contribution </w:t>
      </w:r>
      <w:r w:rsidR="00C73BB2">
        <w:t>was</w:t>
      </w:r>
      <w:r w:rsidRPr="009C196C">
        <w:t xml:space="preserve"> split approximately evenly between boat club funds and money given to the club by college. </w:t>
      </w:r>
    </w:p>
    <w:p w:rsidR="00CA283D" w:rsidRPr="009C196C" w:rsidRDefault="00CA283D" w:rsidP="00A34E1B">
      <w:r w:rsidRPr="009C196C">
        <w:fldChar w:fldCharType="begin"/>
      </w:r>
      <w:r w:rsidRPr="009C196C">
        <w:instrText xml:space="preserve"> REF _Ref379209995 \h </w:instrText>
      </w:r>
      <w:r>
        <w:instrText xml:space="preserve"> \* MERGEFORMAT </w:instrText>
      </w:r>
      <w:r w:rsidRPr="009C196C">
        <w:fldChar w:fldCharType="separate"/>
      </w:r>
      <w:r w:rsidR="003F6B82" w:rsidRPr="003F6B82">
        <w:t xml:space="preserve">Table </w:t>
      </w:r>
      <w:r w:rsidR="003F6B82" w:rsidRPr="003F6B82">
        <w:rPr>
          <w:noProof/>
        </w:rPr>
        <w:t>2</w:t>
      </w:r>
      <w:r w:rsidRPr="009C196C">
        <w:fldChar w:fldCharType="end"/>
      </w:r>
      <w:r w:rsidRPr="009C196C">
        <w:t xml:space="preserve"> indicates that an additional £6850 needs to be found to fully fund the traini</w:t>
      </w:r>
      <w:r>
        <w:t>ng camp. In line with previous</w:t>
      </w:r>
      <w:r w:rsidRPr="009C196C">
        <w:t xml:space="preserve"> years, it is suggested that this is split between the boat club and money requested from the JCR. As a result, we have requested an additional £3425 from the JCR to cover this in 2015. </w:t>
      </w:r>
    </w:p>
    <w:p w:rsidR="00CA283D" w:rsidRDefault="00CA283D" w:rsidP="00A34E1B">
      <w:pPr>
        <w:rPr>
          <w:color w:val="000000"/>
        </w:rPr>
      </w:pPr>
      <w:r>
        <w:rPr>
          <w:color w:val="000000"/>
        </w:rPr>
        <w:br w:type="page"/>
      </w:r>
    </w:p>
    <w:p w:rsidR="009B62B5" w:rsidRPr="009C196C" w:rsidRDefault="009B62B5" w:rsidP="009B62B5">
      <w:pPr>
        <w:pStyle w:val="Caption"/>
        <w:keepNext/>
        <w:rPr>
          <w:rFonts w:ascii="Helvetica" w:hAnsi="Helvetica"/>
        </w:rPr>
      </w:pPr>
      <w:r w:rsidRPr="009C196C">
        <w:rPr>
          <w:rFonts w:ascii="Helvetica" w:hAnsi="Helvetica"/>
        </w:rPr>
        <w:lastRenderedPageBreak/>
        <w:t xml:space="preserve">Table </w:t>
      </w:r>
      <w:r w:rsidRPr="009C196C">
        <w:rPr>
          <w:rFonts w:ascii="Helvetica" w:hAnsi="Helvetica"/>
        </w:rPr>
        <w:fldChar w:fldCharType="begin"/>
      </w:r>
      <w:r w:rsidRPr="00754C3A">
        <w:rPr>
          <w:rFonts w:ascii="Helvetica" w:hAnsi="Helvetica"/>
        </w:rPr>
        <w:instrText xml:space="preserve"> SEQ Table \* ARABIC </w:instrText>
      </w:r>
      <w:r w:rsidRPr="009C196C">
        <w:rPr>
          <w:rFonts w:ascii="Helvetica" w:hAnsi="Helvetica"/>
        </w:rPr>
        <w:fldChar w:fldCharType="separate"/>
      </w:r>
      <w:r w:rsidR="003F6B82">
        <w:rPr>
          <w:rFonts w:ascii="Helvetica" w:hAnsi="Helvetica"/>
          <w:noProof/>
        </w:rPr>
        <w:t>1</w:t>
      </w:r>
      <w:r w:rsidRPr="009C196C">
        <w:rPr>
          <w:rFonts w:ascii="Helvetica" w:hAnsi="Helvetica"/>
        </w:rPr>
        <w:fldChar w:fldCharType="end"/>
      </w:r>
      <w:r w:rsidRPr="009C196C">
        <w:rPr>
          <w:rFonts w:ascii="Helvetica" w:hAnsi="Helvetica"/>
        </w:rPr>
        <w:t>: Expenditure on the Aiguebelette January training camp 2014 and projected expenditure for the same trip planned in 2015.</w:t>
      </w:r>
    </w:p>
    <w:tbl>
      <w:tblPr>
        <w:tblStyle w:val="TableGrid"/>
        <w:tblW w:w="99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1275"/>
        <w:gridCol w:w="1984"/>
        <w:gridCol w:w="4442"/>
      </w:tblGrid>
      <w:tr w:rsidR="00CA283D" w:rsidRPr="009C196C" w:rsidTr="001E39A7">
        <w:trPr>
          <w:trHeight w:val="462"/>
        </w:trPr>
        <w:tc>
          <w:tcPr>
            <w:tcW w:w="2235" w:type="dxa"/>
            <w:tcBorders>
              <w:bottom w:val="single" w:sz="12" w:space="0" w:color="auto"/>
              <w:right w:val="single" w:sz="8" w:space="0" w:color="auto"/>
            </w:tcBorders>
            <w:noWrap/>
            <w:vAlign w:val="center"/>
            <w:hideMark/>
          </w:tcPr>
          <w:p w:rsidR="00CA283D" w:rsidRPr="00754C3A" w:rsidRDefault="00CA283D" w:rsidP="00754C3A">
            <w:pPr>
              <w:spacing w:line="276" w:lineRule="auto"/>
              <w:jc w:val="center"/>
              <w:rPr>
                <w:rFonts w:eastAsia="Times New Roman"/>
                <w:b/>
              </w:rPr>
            </w:pPr>
            <w:r w:rsidRPr="00754C3A">
              <w:rPr>
                <w:rFonts w:eastAsia="Times New Roman"/>
                <w:b/>
              </w:rPr>
              <w:t>Expense</w:t>
            </w:r>
          </w:p>
        </w:tc>
        <w:tc>
          <w:tcPr>
            <w:tcW w:w="1275" w:type="dxa"/>
            <w:tcBorders>
              <w:left w:val="single" w:sz="8" w:space="0" w:color="auto"/>
              <w:bottom w:val="single" w:sz="12" w:space="0" w:color="auto"/>
            </w:tcBorders>
            <w:noWrap/>
            <w:vAlign w:val="center"/>
            <w:hideMark/>
          </w:tcPr>
          <w:p w:rsidR="00CA283D" w:rsidRPr="00754C3A" w:rsidRDefault="00CA283D" w:rsidP="001E39A7">
            <w:pPr>
              <w:spacing w:line="276" w:lineRule="auto"/>
              <w:jc w:val="center"/>
              <w:rPr>
                <w:rFonts w:eastAsia="Times New Roman"/>
                <w:b/>
              </w:rPr>
            </w:pPr>
            <w:r w:rsidRPr="00754C3A">
              <w:rPr>
                <w:rFonts w:eastAsia="Times New Roman"/>
                <w:b/>
              </w:rPr>
              <w:t xml:space="preserve">2014 </w:t>
            </w:r>
            <w:r w:rsidR="001E39A7">
              <w:rPr>
                <w:rFonts w:eastAsia="Times New Roman"/>
                <w:b/>
              </w:rPr>
              <w:t>Actual</w:t>
            </w:r>
          </w:p>
        </w:tc>
        <w:tc>
          <w:tcPr>
            <w:tcW w:w="1984" w:type="dxa"/>
            <w:tcBorders>
              <w:bottom w:val="single" w:sz="12" w:space="0" w:color="auto"/>
            </w:tcBorders>
            <w:noWrap/>
            <w:vAlign w:val="center"/>
            <w:hideMark/>
          </w:tcPr>
          <w:p w:rsidR="00CA283D" w:rsidRPr="00754C3A" w:rsidRDefault="00CA283D" w:rsidP="00754C3A">
            <w:pPr>
              <w:spacing w:line="276" w:lineRule="auto"/>
              <w:jc w:val="center"/>
              <w:rPr>
                <w:rFonts w:eastAsia="Times New Roman"/>
                <w:b/>
              </w:rPr>
            </w:pPr>
            <w:r w:rsidRPr="00754C3A">
              <w:rPr>
                <w:rFonts w:eastAsia="Times New Roman"/>
                <w:b/>
              </w:rPr>
              <w:t>2015 Projected</w:t>
            </w:r>
          </w:p>
        </w:tc>
        <w:tc>
          <w:tcPr>
            <w:tcW w:w="4442" w:type="dxa"/>
            <w:tcBorders>
              <w:left w:val="single" w:sz="8" w:space="0" w:color="auto"/>
              <w:bottom w:val="single" w:sz="12" w:space="0" w:color="auto"/>
            </w:tcBorders>
            <w:vAlign w:val="center"/>
          </w:tcPr>
          <w:p w:rsidR="00CA283D" w:rsidRPr="00754C3A" w:rsidRDefault="00CA283D" w:rsidP="00754C3A">
            <w:pPr>
              <w:spacing w:line="276" w:lineRule="auto"/>
              <w:jc w:val="center"/>
              <w:rPr>
                <w:rFonts w:eastAsia="Times New Roman"/>
                <w:b/>
              </w:rPr>
            </w:pPr>
            <w:r w:rsidRPr="00754C3A">
              <w:rPr>
                <w:rFonts w:eastAsia="Times New Roman"/>
                <w:b/>
              </w:rPr>
              <w:t>Details</w:t>
            </w:r>
          </w:p>
        </w:tc>
      </w:tr>
      <w:tr w:rsidR="00CA283D" w:rsidRPr="009C196C" w:rsidTr="001E39A7">
        <w:trPr>
          <w:trHeight w:val="680"/>
        </w:trPr>
        <w:tc>
          <w:tcPr>
            <w:tcW w:w="2235" w:type="dxa"/>
            <w:tcBorders>
              <w:right w:val="single" w:sz="8" w:space="0" w:color="auto"/>
            </w:tcBorders>
            <w:noWrap/>
            <w:vAlign w:val="center"/>
            <w:hideMark/>
          </w:tcPr>
          <w:p w:rsidR="00CA283D" w:rsidRPr="009C196C" w:rsidRDefault="00CA283D" w:rsidP="00754C3A">
            <w:pPr>
              <w:jc w:val="center"/>
            </w:pPr>
            <w:r w:rsidRPr="009C196C">
              <w:t>Accommodation</w:t>
            </w:r>
          </w:p>
        </w:tc>
        <w:tc>
          <w:tcPr>
            <w:tcW w:w="1275" w:type="dxa"/>
            <w:tcBorders>
              <w:left w:val="single" w:sz="8" w:space="0" w:color="auto"/>
            </w:tcBorders>
            <w:noWrap/>
            <w:vAlign w:val="center"/>
            <w:hideMark/>
          </w:tcPr>
          <w:p w:rsidR="00CA283D" w:rsidRPr="009C196C" w:rsidRDefault="00CA283D" w:rsidP="00754C3A">
            <w:pPr>
              <w:jc w:val="center"/>
            </w:pPr>
            <w:r w:rsidRPr="009C196C">
              <w:t>£3,700</w:t>
            </w:r>
          </w:p>
        </w:tc>
        <w:tc>
          <w:tcPr>
            <w:tcW w:w="1984" w:type="dxa"/>
            <w:noWrap/>
            <w:vAlign w:val="center"/>
            <w:hideMark/>
          </w:tcPr>
          <w:p w:rsidR="00CA283D" w:rsidRPr="009C196C" w:rsidRDefault="00CA283D" w:rsidP="00754C3A">
            <w:pPr>
              <w:jc w:val="center"/>
            </w:pPr>
            <w:r w:rsidRPr="009C196C">
              <w:t>£6,900</w:t>
            </w:r>
          </w:p>
        </w:tc>
        <w:tc>
          <w:tcPr>
            <w:tcW w:w="4442" w:type="dxa"/>
            <w:tcBorders>
              <w:left w:val="single" w:sz="8" w:space="0" w:color="auto"/>
            </w:tcBorders>
            <w:vAlign w:val="center"/>
          </w:tcPr>
          <w:p w:rsidR="00CA283D" w:rsidRPr="002C3ECC" w:rsidRDefault="00CA283D" w:rsidP="00754C3A">
            <w:pPr>
              <w:jc w:val="center"/>
              <w:rPr>
                <w:i/>
                <w:sz w:val="16"/>
                <w:szCs w:val="16"/>
              </w:rPr>
            </w:pPr>
            <w:r w:rsidRPr="002C3ECC">
              <w:rPr>
                <w:i/>
                <w:sz w:val="16"/>
                <w:szCs w:val="16"/>
              </w:rPr>
              <w:t>Estimated based on 2013/14 prices for 40 rowers and coaches staying for 6 nights.</w:t>
            </w:r>
          </w:p>
        </w:tc>
      </w:tr>
      <w:tr w:rsidR="00CA283D" w:rsidRPr="009C196C" w:rsidTr="001E39A7">
        <w:trPr>
          <w:trHeight w:val="680"/>
        </w:trPr>
        <w:tc>
          <w:tcPr>
            <w:tcW w:w="2235" w:type="dxa"/>
            <w:tcBorders>
              <w:right w:val="single" w:sz="8" w:space="0" w:color="auto"/>
            </w:tcBorders>
            <w:noWrap/>
            <w:vAlign w:val="center"/>
            <w:hideMark/>
          </w:tcPr>
          <w:p w:rsidR="00CA283D" w:rsidRPr="009C196C" w:rsidRDefault="00CA283D" w:rsidP="00754C3A">
            <w:pPr>
              <w:jc w:val="center"/>
            </w:pPr>
            <w:r w:rsidRPr="009C196C">
              <w:t>Ferry travel</w:t>
            </w:r>
          </w:p>
        </w:tc>
        <w:tc>
          <w:tcPr>
            <w:tcW w:w="1275" w:type="dxa"/>
            <w:tcBorders>
              <w:left w:val="single" w:sz="8" w:space="0" w:color="auto"/>
            </w:tcBorders>
            <w:noWrap/>
            <w:vAlign w:val="center"/>
            <w:hideMark/>
          </w:tcPr>
          <w:p w:rsidR="00CA283D" w:rsidRPr="009C196C" w:rsidRDefault="00CA283D" w:rsidP="00754C3A">
            <w:pPr>
              <w:jc w:val="center"/>
            </w:pPr>
            <w:r w:rsidRPr="009C196C">
              <w:t>£814</w:t>
            </w:r>
          </w:p>
        </w:tc>
        <w:tc>
          <w:tcPr>
            <w:tcW w:w="1984" w:type="dxa"/>
            <w:noWrap/>
            <w:vAlign w:val="center"/>
            <w:hideMark/>
          </w:tcPr>
          <w:p w:rsidR="00CA283D" w:rsidRPr="009C196C" w:rsidRDefault="00CA283D" w:rsidP="00754C3A">
            <w:pPr>
              <w:jc w:val="center"/>
            </w:pPr>
            <w:r w:rsidRPr="009C196C">
              <w:t>£1,000</w:t>
            </w:r>
          </w:p>
        </w:tc>
        <w:tc>
          <w:tcPr>
            <w:tcW w:w="4442" w:type="dxa"/>
            <w:tcBorders>
              <w:left w:val="single" w:sz="8" w:space="0" w:color="auto"/>
            </w:tcBorders>
            <w:vAlign w:val="center"/>
          </w:tcPr>
          <w:p w:rsidR="00CA283D" w:rsidRPr="002C3ECC" w:rsidRDefault="00CA283D" w:rsidP="00754C3A">
            <w:pPr>
              <w:jc w:val="center"/>
              <w:rPr>
                <w:i/>
                <w:sz w:val="16"/>
                <w:szCs w:val="16"/>
              </w:rPr>
            </w:pPr>
            <w:r w:rsidRPr="002C3ECC">
              <w:rPr>
                <w:i/>
                <w:sz w:val="16"/>
                <w:szCs w:val="16"/>
              </w:rPr>
              <w:t>Channel crossing for trailer and tow vehicle</w:t>
            </w:r>
          </w:p>
        </w:tc>
      </w:tr>
      <w:tr w:rsidR="00CA283D" w:rsidRPr="009C196C" w:rsidTr="001E39A7">
        <w:trPr>
          <w:trHeight w:val="680"/>
        </w:trPr>
        <w:tc>
          <w:tcPr>
            <w:tcW w:w="2235" w:type="dxa"/>
            <w:tcBorders>
              <w:right w:val="single" w:sz="8" w:space="0" w:color="auto"/>
            </w:tcBorders>
            <w:noWrap/>
            <w:vAlign w:val="center"/>
            <w:hideMark/>
          </w:tcPr>
          <w:p w:rsidR="00CA283D" w:rsidRPr="009C196C" w:rsidRDefault="00CA283D" w:rsidP="00754C3A">
            <w:pPr>
              <w:jc w:val="center"/>
            </w:pPr>
            <w:r w:rsidRPr="009C196C">
              <w:t>Coach company</w:t>
            </w:r>
          </w:p>
        </w:tc>
        <w:tc>
          <w:tcPr>
            <w:tcW w:w="1275" w:type="dxa"/>
            <w:tcBorders>
              <w:left w:val="single" w:sz="8" w:space="0" w:color="auto"/>
            </w:tcBorders>
            <w:noWrap/>
            <w:vAlign w:val="center"/>
            <w:hideMark/>
          </w:tcPr>
          <w:p w:rsidR="00CA283D" w:rsidRPr="009C196C" w:rsidRDefault="00CA283D" w:rsidP="00754C3A">
            <w:pPr>
              <w:jc w:val="center"/>
            </w:pPr>
            <w:r w:rsidRPr="009C196C">
              <w:t>£4,475</w:t>
            </w:r>
          </w:p>
        </w:tc>
        <w:tc>
          <w:tcPr>
            <w:tcW w:w="1984" w:type="dxa"/>
            <w:noWrap/>
            <w:vAlign w:val="center"/>
            <w:hideMark/>
          </w:tcPr>
          <w:p w:rsidR="00CA283D" w:rsidRPr="009C196C" w:rsidRDefault="00CA283D" w:rsidP="00754C3A">
            <w:pPr>
              <w:jc w:val="center"/>
            </w:pPr>
            <w:r w:rsidRPr="009C196C">
              <w:t>£4,750</w:t>
            </w:r>
          </w:p>
        </w:tc>
        <w:tc>
          <w:tcPr>
            <w:tcW w:w="4442" w:type="dxa"/>
            <w:tcBorders>
              <w:left w:val="single" w:sz="8" w:space="0" w:color="auto"/>
            </w:tcBorders>
            <w:vAlign w:val="center"/>
          </w:tcPr>
          <w:p w:rsidR="00CA283D" w:rsidRPr="002C3ECC" w:rsidRDefault="00CA283D" w:rsidP="00754C3A">
            <w:pPr>
              <w:jc w:val="center"/>
              <w:rPr>
                <w:i/>
                <w:sz w:val="16"/>
                <w:szCs w:val="16"/>
              </w:rPr>
            </w:pPr>
            <w:r w:rsidRPr="002C3ECC">
              <w:rPr>
                <w:i/>
                <w:sz w:val="16"/>
                <w:szCs w:val="16"/>
              </w:rPr>
              <w:t xml:space="preserve">Coach travel between Cambridge and </w:t>
            </w:r>
            <w:proofErr w:type="spellStart"/>
            <w:r w:rsidRPr="002C3ECC">
              <w:rPr>
                <w:i/>
                <w:sz w:val="16"/>
                <w:szCs w:val="16"/>
              </w:rPr>
              <w:t>Aiguebelette</w:t>
            </w:r>
            <w:proofErr w:type="spellEnd"/>
            <w:r w:rsidRPr="002C3ECC">
              <w:rPr>
                <w:i/>
                <w:sz w:val="16"/>
                <w:szCs w:val="16"/>
              </w:rPr>
              <w:t xml:space="preserve"> and use of coach for transfers to and from lake throughout the week</w:t>
            </w:r>
          </w:p>
        </w:tc>
      </w:tr>
      <w:tr w:rsidR="00CA283D" w:rsidRPr="009C196C" w:rsidTr="001E39A7">
        <w:trPr>
          <w:trHeight w:val="680"/>
        </w:trPr>
        <w:tc>
          <w:tcPr>
            <w:tcW w:w="2235" w:type="dxa"/>
            <w:tcBorders>
              <w:right w:val="single" w:sz="8" w:space="0" w:color="auto"/>
            </w:tcBorders>
            <w:noWrap/>
            <w:vAlign w:val="center"/>
            <w:hideMark/>
          </w:tcPr>
          <w:p w:rsidR="00CA283D" w:rsidRPr="009C196C" w:rsidRDefault="00CA283D" w:rsidP="00754C3A">
            <w:pPr>
              <w:jc w:val="center"/>
            </w:pPr>
            <w:r w:rsidRPr="009C196C">
              <w:t>Lake Hire</w:t>
            </w:r>
          </w:p>
        </w:tc>
        <w:tc>
          <w:tcPr>
            <w:tcW w:w="1275" w:type="dxa"/>
            <w:tcBorders>
              <w:left w:val="single" w:sz="8" w:space="0" w:color="auto"/>
            </w:tcBorders>
            <w:noWrap/>
            <w:vAlign w:val="center"/>
            <w:hideMark/>
          </w:tcPr>
          <w:p w:rsidR="00CA283D" w:rsidRPr="009C196C" w:rsidRDefault="00CA283D" w:rsidP="00754C3A">
            <w:pPr>
              <w:jc w:val="center"/>
            </w:pPr>
            <w:r w:rsidRPr="009C196C">
              <w:t>£606</w:t>
            </w:r>
          </w:p>
        </w:tc>
        <w:tc>
          <w:tcPr>
            <w:tcW w:w="1984" w:type="dxa"/>
            <w:noWrap/>
            <w:vAlign w:val="center"/>
            <w:hideMark/>
          </w:tcPr>
          <w:p w:rsidR="00CA283D" w:rsidRPr="009C196C" w:rsidRDefault="00CA283D" w:rsidP="00754C3A">
            <w:pPr>
              <w:jc w:val="center"/>
            </w:pPr>
            <w:r w:rsidRPr="009C196C">
              <w:t>£950</w:t>
            </w:r>
          </w:p>
        </w:tc>
        <w:tc>
          <w:tcPr>
            <w:tcW w:w="4442" w:type="dxa"/>
            <w:tcBorders>
              <w:left w:val="single" w:sz="8" w:space="0" w:color="auto"/>
            </w:tcBorders>
            <w:vAlign w:val="center"/>
          </w:tcPr>
          <w:p w:rsidR="00CA283D" w:rsidRPr="002C3ECC" w:rsidRDefault="00CA283D" w:rsidP="00754C3A">
            <w:pPr>
              <w:jc w:val="center"/>
              <w:rPr>
                <w:i/>
                <w:sz w:val="16"/>
                <w:szCs w:val="16"/>
              </w:rPr>
            </w:pPr>
            <w:r w:rsidRPr="002C3ECC">
              <w:rPr>
                <w:i/>
                <w:sz w:val="16"/>
                <w:szCs w:val="16"/>
              </w:rPr>
              <w:t>Estimated based on 2013/2014 prices for 36 people using the lake for 6 days and hire of 3 launches for the duration</w:t>
            </w:r>
          </w:p>
        </w:tc>
      </w:tr>
      <w:tr w:rsidR="00CA283D" w:rsidRPr="009C196C" w:rsidTr="001E39A7">
        <w:trPr>
          <w:trHeight w:val="680"/>
        </w:trPr>
        <w:tc>
          <w:tcPr>
            <w:tcW w:w="2235" w:type="dxa"/>
            <w:tcBorders>
              <w:right w:val="single" w:sz="8" w:space="0" w:color="auto"/>
            </w:tcBorders>
            <w:noWrap/>
            <w:vAlign w:val="center"/>
            <w:hideMark/>
          </w:tcPr>
          <w:p w:rsidR="00CA283D" w:rsidRPr="009C196C" w:rsidRDefault="00CA283D" w:rsidP="00754C3A">
            <w:pPr>
              <w:jc w:val="center"/>
            </w:pPr>
            <w:r w:rsidRPr="009C196C">
              <w:t>Tow Vehicle Hire</w:t>
            </w:r>
          </w:p>
        </w:tc>
        <w:tc>
          <w:tcPr>
            <w:tcW w:w="1275" w:type="dxa"/>
            <w:tcBorders>
              <w:left w:val="single" w:sz="8" w:space="0" w:color="auto"/>
            </w:tcBorders>
            <w:noWrap/>
            <w:vAlign w:val="center"/>
            <w:hideMark/>
          </w:tcPr>
          <w:p w:rsidR="00CA283D" w:rsidRPr="009C196C" w:rsidRDefault="00CA283D" w:rsidP="00754C3A">
            <w:pPr>
              <w:jc w:val="center"/>
            </w:pPr>
            <w:r w:rsidRPr="009C196C">
              <w:t>£472</w:t>
            </w:r>
          </w:p>
        </w:tc>
        <w:tc>
          <w:tcPr>
            <w:tcW w:w="1984" w:type="dxa"/>
            <w:noWrap/>
            <w:vAlign w:val="center"/>
            <w:hideMark/>
          </w:tcPr>
          <w:p w:rsidR="00CA283D" w:rsidRPr="009C196C" w:rsidRDefault="00CA283D" w:rsidP="00754C3A">
            <w:pPr>
              <w:jc w:val="center"/>
            </w:pPr>
            <w:r w:rsidRPr="009C196C">
              <w:t>£500</w:t>
            </w:r>
          </w:p>
        </w:tc>
        <w:tc>
          <w:tcPr>
            <w:tcW w:w="4442" w:type="dxa"/>
            <w:tcBorders>
              <w:left w:val="single" w:sz="8" w:space="0" w:color="auto"/>
            </w:tcBorders>
            <w:vAlign w:val="center"/>
          </w:tcPr>
          <w:p w:rsidR="00CA283D" w:rsidRPr="002C3ECC" w:rsidRDefault="00CA283D" w:rsidP="00754C3A">
            <w:pPr>
              <w:jc w:val="center"/>
              <w:rPr>
                <w:i/>
                <w:sz w:val="16"/>
                <w:szCs w:val="16"/>
              </w:rPr>
            </w:pPr>
            <w:r w:rsidRPr="002C3ECC">
              <w:rPr>
                <w:i/>
                <w:sz w:val="16"/>
                <w:szCs w:val="16"/>
              </w:rPr>
              <w:t>Estimated from 2013/2014 actual cost with an anticipated price rise in 2014/15.</w:t>
            </w:r>
          </w:p>
        </w:tc>
      </w:tr>
      <w:tr w:rsidR="00CA283D" w:rsidRPr="009C196C" w:rsidTr="001E39A7">
        <w:trPr>
          <w:trHeight w:val="680"/>
        </w:trPr>
        <w:tc>
          <w:tcPr>
            <w:tcW w:w="2235" w:type="dxa"/>
            <w:tcBorders>
              <w:right w:val="single" w:sz="8" w:space="0" w:color="auto"/>
            </w:tcBorders>
            <w:noWrap/>
            <w:vAlign w:val="center"/>
            <w:hideMark/>
          </w:tcPr>
          <w:p w:rsidR="00CA283D" w:rsidRPr="009C196C" w:rsidRDefault="00CA283D" w:rsidP="00754C3A">
            <w:pPr>
              <w:jc w:val="center"/>
            </w:pPr>
            <w:r w:rsidRPr="009C196C">
              <w:t>Fuel</w:t>
            </w:r>
          </w:p>
        </w:tc>
        <w:tc>
          <w:tcPr>
            <w:tcW w:w="1275" w:type="dxa"/>
            <w:tcBorders>
              <w:left w:val="single" w:sz="8" w:space="0" w:color="auto"/>
            </w:tcBorders>
            <w:noWrap/>
            <w:vAlign w:val="center"/>
            <w:hideMark/>
          </w:tcPr>
          <w:p w:rsidR="00CA283D" w:rsidRPr="009C196C" w:rsidRDefault="00CA283D" w:rsidP="00754C3A">
            <w:pPr>
              <w:jc w:val="center"/>
            </w:pPr>
            <w:r w:rsidRPr="009C196C">
              <w:t>£403</w:t>
            </w:r>
          </w:p>
        </w:tc>
        <w:tc>
          <w:tcPr>
            <w:tcW w:w="1984" w:type="dxa"/>
            <w:noWrap/>
            <w:vAlign w:val="center"/>
            <w:hideMark/>
          </w:tcPr>
          <w:p w:rsidR="00CA283D" w:rsidRPr="009C196C" w:rsidRDefault="00CA283D" w:rsidP="00754C3A">
            <w:pPr>
              <w:jc w:val="center"/>
            </w:pPr>
            <w:r w:rsidRPr="009C196C">
              <w:t>£400</w:t>
            </w:r>
          </w:p>
        </w:tc>
        <w:tc>
          <w:tcPr>
            <w:tcW w:w="4442" w:type="dxa"/>
            <w:tcBorders>
              <w:left w:val="single" w:sz="8" w:space="0" w:color="auto"/>
            </w:tcBorders>
            <w:vAlign w:val="center"/>
          </w:tcPr>
          <w:p w:rsidR="00CA283D" w:rsidRPr="002C3ECC" w:rsidRDefault="00CA283D" w:rsidP="00754C3A">
            <w:pPr>
              <w:jc w:val="center"/>
              <w:rPr>
                <w:i/>
                <w:sz w:val="16"/>
                <w:szCs w:val="16"/>
              </w:rPr>
            </w:pPr>
            <w:r w:rsidRPr="002C3ECC">
              <w:rPr>
                <w:i/>
                <w:sz w:val="16"/>
                <w:szCs w:val="16"/>
              </w:rPr>
              <w:t>Fuel for tow vehicle</w:t>
            </w:r>
          </w:p>
        </w:tc>
      </w:tr>
      <w:tr w:rsidR="00CA283D" w:rsidRPr="009C196C" w:rsidTr="001E39A7">
        <w:trPr>
          <w:trHeight w:val="680"/>
        </w:trPr>
        <w:tc>
          <w:tcPr>
            <w:tcW w:w="2235" w:type="dxa"/>
            <w:tcBorders>
              <w:right w:val="single" w:sz="8" w:space="0" w:color="auto"/>
            </w:tcBorders>
            <w:noWrap/>
            <w:vAlign w:val="center"/>
            <w:hideMark/>
          </w:tcPr>
          <w:p w:rsidR="00CA283D" w:rsidRPr="009C196C" w:rsidRDefault="00CA283D" w:rsidP="00754C3A">
            <w:pPr>
              <w:jc w:val="center"/>
            </w:pPr>
            <w:r w:rsidRPr="009C196C">
              <w:t>Tolls</w:t>
            </w:r>
          </w:p>
        </w:tc>
        <w:tc>
          <w:tcPr>
            <w:tcW w:w="1275" w:type="dxa"/>
            <w:tcBorders>
              <w:left w:val="single" w:sz="8" w:space="0" w:color="auto"/>
            </w:tcBorders>
            <w:noWrap/>
            <w:vAlign w:val="center"/>
            <w:hideMark/>
          </w:tcPr>
          <w:p w:rsidR="00CA283D" w:rsidRPr="009C196C" w:rsidRDefault="00CA283D" w:rsidP="00754C3A">
            <w:pPr>
              <w:jc w:val="center"/>
            </w:pPr>
            <w:r w:rsidRPr="009C196C">
              <w:t>£239</w:t>
            </w:r>
          </w:p>
        </w:tc>
        <w:tc>
          <w:tcPr>
            <w:tcW w:w="1984" w:type="dxa"/>
            <w:noWrap/>
            <w:vAlign w:val="center"/>
            <w:hideMark/>
          </w:tcPr>
          <w:p w:rsidR="00CA283D" w:rsidRPr="009C196C" w:rsidRDefault="00CA283D" w:rsidP="00754C3A">
            <w:pPr>
              <w:jc w:val="center"/>
            </w:pPr>
            <w:r w:rsidRPr="009C196C">
              <w:t>£250</w:t>
            </w:r>
          </w:p>
        </w:tc>
        <w:tc>
          <w:tcPr>
            <w:tcW w:w="4442" w:type="dxa"/>
            <w:tcBorders>
              <w:left w:val="single" w:sz="8" w:space="0" w:color="auto"/>
            </w:tcBorders>
            <w:vAlign w:val="center"/>
          </w:tcPr>
          <w:p w:rsidR="00CA283D" w:rsidRPr="002C3ECC" w:rsidRDefault="00CA283D" w:rsidP="00754C3A">
            <w:pPr>
              <w:jc w:val="center"/>
              <w:rPr>
                <w:i/>
                <w:sz w:val="16"/>
                <w:szCs w:val="16"/>
              </w:rPr>
            </w:pPr>
            <w:r w:rsidRPr="002C3ECC">
              <w:rPr>
                <w:i/>
                <w:sz w:val="16"/>
                <w:szCs w:val="16"/>
              </w:rPr>
              <w:t>Estimated from 2013/2014 actual cost +2.5%</w:t>
            </w:r>
          </w:p>
        </w:tc>
      </w:tr>
      <w:tr w:rsidR="00CA283D" w:rsidRPr="009C196C" w:rsidTr="001E39A7">
        <w:trPr>
          <w:trHeight w:val="680"/>
        </w:trPr>
        <w:tc>
          <w:tcPr>
            <w:tcW w:w="2235" w:type="dxa"/>
            <w:tcBorders>
              <w:right w:val="single" w:sz="8" w:space="0" w:color="auto"/>
            </w:tcBorders>
            <w:noWrap/>
            <w:vAlign w:val="center"/>
            <w:hideMark/>
          </w:tcPr>
          <w:p w:rsidR="00CA283D" w:rsidRPr="009C196C" w:rsidRDefault="00CA283D" w:rsidP="00754C3A">
            <w:pPr>
              <w:jc w:val="center"/>
            </w:pPr>
            <w:r w:rsidRPr="009C196C">
              <w:t>Coaches Expenses</w:t>
            </w:r>
          </w:p>
        </w:tc>
        <w:tc>
          <w:tcPr>
            <w:tcW w:w="1275" w:type="dxa"/>
            <w:tcBorders>
              <w:left w:val="single" w:sz="8" w:space="0" w:color="auto"/>
            </w:tcBorders>
            <w:noWrap/>
            <w:vAlign w:val="center"/>
            <w:hideMark/>
          </w:tcPr>
          <w:p w:rsidR="00CA283D" w:rsidRPr="009C196C" w:rsidRDefault="00CA283D" w:rsidP="00754C3A">
            <w:pPr>
              <w:jc w:val="center"/>
            </w:pPr>
            <w:r w:rsidRPr="009C196C">
              <w:t>£227</w:t>
            </w:r>
          </w:p>
        </w:tc>
        <w:tc>
          <w:tcPr>
            <w:tcW w:w="1984" w:type="dxa"/>
            <w:noWrap/>
            <w:vAlign w:val="center"/>
            <w:hideMark/>
          </w:tcPr>
          <w:p w:rsidR="00CA283D" w:rsidRPr="009C196C" w:rsidRDefault="00CA283D" w:rsidP="00754C3A">
            <w:pPr>
              <w:jc w:val="center"/>
            </w:pPr>
            <w:r w:rsidRPr="009C196C">
              <w:t>£400</w:t>
            </w:r>
          </w:p>
        </w:tc>
        <w:tc>
          <w:tcPr>
            <w:tcW w:w="4442" w:type="dxa"/>
            <w:tcBorders>
              <w:left w:val="single" w:sz="8" w:space="0" w:color="auto"/>
            </w:tcBorders>
            <w:vAlign w:val="center"/>
          </w:tcPr>
          <w:p w:rsidR="00CA283D" w:rsidRPr="002C3ECC" w:rsidRDefault="00CA283D" w:rsidP="00754C3A">
            <w:pPr>
              <w:jc w:val="center"/>
              <w:rPr>
                <w:i/>
                <w:sz w:val="16"/>
                <w:szCs w:val="16"/>
              </w:rPr>
            </w:pPr>
            <w:r w:rsidRPr="002C3ECC">
              <w:rPr>
                <w:i/>
                <w:sz w:val="16"/>
                <w:szCs w:val="16"/>
              </w:rPr>
              <w:t>Three coaches required for 36 rowers so increased cost</w:t>
            </w:r>
          </w:p>
        </w:tc>
      </w:tr>
      <w:tr w:rsidR="00CA283D" w:rsidRPr="009C196C" w:rsidTr="001E39A7">
        <w:trPr>
          <w:trHeight w:val="680"/>
        </w:trPr>
        <w:tc>
          <w:tcPr>
            <w:tcW w:w="2235" w:type="dxa"/>
            <w:tcBorders>
              <w:right w:val="single" w:sz="8" w:space="0" w:color="auto"/>
            </w:tcBorders>
            <w:noWrap/>
            <w:vAlign w:val="center"/>
            <w:hideMark/>
          </w:tcPr>
          <w:p w:rsidR="00CA283D" w:rsidRPr="009C196C" w:rsidRDefault="00CA283D" w:rsidP="00754C3A">
            <w:pPr>
              <w:jc w:val="center"/>
            </w:pPr>
            <w:proofErr w:type="spellStart"/>
            <w:r w:rsidRPr="009C196C">
              <w:t>TwoTwoFive</w:t>
            </w:r>
            <w:proofErr w:type="spellEnd"/>
            <w:r w:rsidRPr="009C196C">
              <w:t xml:space="preserve"> </w:t>
            </w:r>
            <w:proofErr w:type="spellStart"/>
            <w:r w:rsidRPr="009C196C">
              <w:t>Tshirts</w:t>
            </w:r>
            <w:proofErr w:type="spellEnd"/>
          </w:p>
        </w:tc>
        <w:tc>
          <w:tcPr>
            <w:tcW w:w="1275" w:type="dxa"/>
            <w:tcBorders>
              <w:left w:val="single" w:sz="8" w:space="0" w:color="auto"/>
            </w:tcBorders>
            <w:noWrap/>
            <w:vAlign w:val="center"/>
            <w:hideMark/>
          </w:tcPr>
          <w:p w:rsidR="00CA283D" w:rsidRPr="009C196C" w:rsidRDefault="00CA283D" w:rsidP="00754C3A">
            <w:pPr>
              <w:jc w:val="center"/>
            </w:pPr>
            <w:r w:rsidRPr="009C196C">
              <w:t>£374</w:t>
            </w:r>
          </w:p>
        </w:tc>
        <w:tc>
          <w:tcPr>
            <w:tcW w:w="1984" w:type="dxa"/>
            <w:noWrap/>
            <w:vAlign w:val="center"/>
            <w:hideMark/>
          </w:tcPr>
          <w:p w:rsidR="00CA283D" w:rsidRPr="009C196C" w:rsidRDefault="00CA283D" w:rsidP="00754C3A">
            <w:pPr>
              <w:jc w:val="center"/>
            </w:pPr>
            <w:r w:rsidRPr="009C196C">
              <w:t>£450</w:t>
            </w:r>
          </w:p>
        </w:tc>
        <w:tc>
          <w:tcPr>
            <w:tcW w:w="4442" w:type="dxa"/>
            <w:tcBorders>
              <w:left w:val="single" w:sz="8" w:space="0" w:color="auto"/>
            </w:tcBorders>
            <w:vAlign w:val="center"/>
          </w:tcPr>
          <w:p w:rsidR="00CA283D" w:rsidRPr="002C3ECC" w:rsidRDefault="00CA283D" w:rsidP="00754C3A">
            <w:pPr>
              <w:jc w:val="center"/>
              <w:rPr>
                <w:i/>
                <w:sz w:val="16"/>
                <w:szCs w:val="16"/>
              </w:rPr>
            </w:pPr>
            <w:r w:rsidRPr="002C3ECC">
              <w:rPr>
                <w:i/>
                <w:sz w:val="16"/>
                <w:szCs w:val="16"/>
              </w:rPr>
              <w:t>20% increase due to extra 6 rowers</w:t>
            </w:r>
          </w:p>
        </w:tc>
      </w:tr>
      <w:tr w:rsidR="00CA283D" w:rsidRPr="009C196C" w:rsidTr="001E39A7">
        <w:trPr>
          <w:trHeight w:val="475"/>
        </w:trPr>
        <w:tc>
          <w:tcPr>
            <w:tcW w:w="2235" w:type="dxa"/>
            <w:tcBorders>
              <w:bottom w:val="single" w:sz="8" w:space="0" w:color="auto"/>
              <w:right w:val="single" w:sz="8" w:space="0" w:color="auto"/>
            </w:tcBorders>
            <w:noWrap/>
            <w:vAlign w:val="center"/>
            <w:hideMark/>
          </w:tcPr>
          <w:p w:rsidR="00CA283D" w:rsidRPr="009C196C" w:rsidRDefault="00CA283D" w:rsidP="00754C3A">
            <w:pPr>
              <w:jc w:val="center"/>
            </w:pPr>
            <w:r w:rsidRPr="009C196C">
              <w:t>Other/</w:t>
            </w:r>
            <w:proofErr w:type="spellStart"/>
            <w:r w:rsidRPr="009C196C">
              <w:t>Misc</w:t>
            </w:r>
            <w:proofErr w:type="spellEnd"/>
            <w:r w:rsidRPr="009C196C">
              <w:t xml:space="preserve"> Costs</w:t>
            </w:r>
          </w:p>
        </w:tc>
        <w:tc>
          <w:tcPr>
            <w:tcW w:w="1275" w:type="dxa"/>
            <w:tcBorders>
              <w:left w:val="single" w:sz="8" w:space="0" w:color="auto"/>
              <w:bottom w:val="single" w:sz="8" w:space="0" w:color="auto"/>
            </w:tcBorders>
            <w:noWrap/>
            <w:vAlign w:val="center"/>
            <w:hideMark/>
          </w:tcPr>
          <w:p w:rsidR="00CA283D" w:rsidRPr="009C196C" w:rsidRDefault="00CA283D" w:rsidP="00754C3A">
            <w:pPr>
              <w:jc w:val="center"/>
            </w:pPr>
            <w:r w:rsidRPr="009C196C">
              <w:t>£219</w:t>
            </w:r>
          </w:p>
        </w:tc>
        <w:tc>
          <w:tcPr>
            <w:tcW w:w="1984" w:type="dxa"/>
            <w:tcBorders>
              <w:bottom w:val="single" w:sz="8" w:space="0" w:color="auto"/>
            </w:tcBorders>
            <w:noWrap/>
            <w:vAlign w:val="center"/>
            <w:hideMark/>
          </w:tcPr>
          <w:p w:rsidR="00CA283D" w:rsidRPr="009C196C" w:rsidRDefault="00CA283D" w:rsidP="00754C3A">
            <w:pPr>
              <w:jc w:val="center"/>
            </w:pPr>
            <w:r w:rsidRPr="009C196C">
              <w:t>£250</w:t>
            </w:r>
          </w:p>
        </w:tc>
        <w:tc>
          <w:tcPr>
            <w:tcW w:w="4442" w:type="dxa"/>
            <w:tcBorders>
              <w:left w:val="single" w:sz="8" w:space="0" w:color="auto"/>
              <w:bottom w:val="single" w:sz="8" w:space="0" w:color="auto"/>
            </w:tcBorders>
            <w:vAlign w:val="center"/>
          </w:tcPr>
          <w:p w:rsidR="00CA283D" w:rsidRPr="002C3ECC" w:rsidRDefault="00CA283D" w:rsidP="00754C3A">
            <w:pPr>
              <w:jc w:val="center"/>
              <w:rPr>
                <w:rFonts w:ascii="Helvetica" w:hAnsi="Helvetica"/>
                <w:i/>
                <w:color w:val="000000"/>
                <w:sz w:val="16"/>
                <w:szCs w:val="16"/>
              </w:rPr>
            </w:pPr>
          </w:p>
        </w:tc>
      </w:tr>
      <w:tr w:rsidR="00CA283D" w:rsidRPr="009C196C" w:rsidTr="001E39A7">
        <w:trPr>
          <w:trHeight w:val="680"/>
        </w:trPr>
        <w:tc>
          <w:tcPr>
            <w:tcW w:w="2235" w:type="dxa"/>
            <w:tcBorders>
              <w:right w:val="single" w:sz="8" w:space="0" w:color="auto"/>
            </w:tcBorders>
            <w:noWrap/>
            <w:vAlign w:val="center"/>
            <w:hideMark/>
          </w:tcPr>
          <w:p w:rsidR="00CA283D" w:rsidRPr="009C196C" w:rsidRDefault="00CA283D" w:rsidP="00754C3A">
            <w:pPr>
              <w:jc w:val="center"/>
            </w:pPr>
            <w:r w:rsidRPr="009C196C">
              <w:t>Total</w:t>
            </w:r>
          </w:p>
        </w:tc>
        <w:tc>
          <w:tcPr>
            <w:tcW w:w="1275" w:type="dxa"/>
            <w:tcBorders>
              <w:left w:val="single" w:sz="8" w:space="0" w:color="auto"/>
            </w:tcBorders>
            <w:noWrap/>
            <w:vAlign w:val="center"/>
            <w:hideMark/>
          </w:tcPr>
          <w:p w:rsidR="00CA283D" w:rsidRPr="009C196C" w:rsidRDefault="00CA283D" w:rsidP="00754C3A">
            <w:pPr>
              <w:jc w:val="center"/>
            </w:pPr>
            <w:r w:rsidRPr="009C196C">
              <w:t>£11,529</w:t>
            </w:r>
          </w:p>
        </w:tc>
        <w:tc>
          <w:tcPr>
            <w:tcW w:w="1984" w:type="dxa"/>
            <w:noWrap/>
            <w:vAlign w:val="center"/>
            <w:hideMark/>
          </w:tcPr>
          <w:p w:rsidR="00CA283D" w:rsidRPr="009C196C" w:rsidRDefault="00CA283D" w:rsidP="00754C3A">
            <w:pPr>
              <w:jc w:val="center"/>
            </w:pPr>
            <w:r w:rsidRPr="009C196C">
              <w:t>£15,850</w:t>
            </w:r>
          </w:p>
        </w:tc>
        <w:tc>
          <w:tcPr>
            <w:tcW w:w="4442" w:type="dxa"/>
            <w:tcBorders>
              <w:left w:val="single" w:sz="8" w:space="0" w:color="auto"/>
            </w:tcBorders>
            <w:vAlign w:val="center"/>
          </w:tcPr>
          <w:p w:rsidR="00CA283D" w:rsidRPr="00CA283D" w:rsidRDefault="00CA283D" w:rsidP="00754C3A">
            <w:pPr>
              <w:jc w:val="center"/>
              <w:rPr>
                <w:rFonts w:ascii="Helvetica" w:hAnsi="Helvetica"/>
                <w:b/>
                <w:i/>
                <w:color w:val="000000"/>
                <w:sz w:val="16"/>
                <w:szCs w:val="16"/>
              </w:rPr>
            </w:pPr>
          </w:p>
        </w:tc>
      </w:tr>
    </w:tbl>
    <w:p w:rsidR="00CA283D" w:rsidRPr="009C196C" w:rsidRDefault="009B62B5" w:rsidP="00A34E1B">
      <w:r w:rsidRPr="009C196C">
        <w:t xml:space="preserve"> </w:t>
      </w:r>
    </w:p>
    <w:p w:rsidR="009B62B5" w:rsidRPr="009C196C" w:rsidRDefault="009B62B5" w:rsidP="009B62B5">
      <w:pPr>
        <w:pStyle w:val="Caption"/>
        <w:keepNext/>
        <w:rPr>
          <w:rFonts w:ascii="Helvetica" w:hAnsi="Helvetica"/>
        </w:rPr>
      </w:pPr>
      <w:bookmarkStart w:id="26" w:name="_Ref379209995"/>
      <w:r w:rsidRPr="009C196C">
        <w:rPr>
          <w:rFonts w:ascii="Helvetica" w:hAnsi="Helvetica"/>
        </w:rPr>
        <w:t xml:space="preserve">Table </w:t>
      </w:r>
      <w:r w:rsidRPr="009C196C">
        <w:rPr>
          <w:rFonts w:ascii="Helvetica" w:hAnsi="Helvetica"/>
        </w:rPr>
        <w:fldChar w:fldCharType="begin"/>
      </w:r>
      <w:r w:rsidRPr="009C196C">
        <w:rPr>
          <w:rFonts w:ascii="Helvetica" w:hAnsi="Helvetica"/>
        </w:rPr>
        <w:instrText xml:space="preserve"> SEQ Table \* ARABIC </w:instrText>
      </w:r>
      <w:r w:rsidRPr="009C196C">
        <w:rPr>
          <w:rFonts w:ascii="Helvetica" w:hAnsi="Helvetica"/>
        </w:rPr>
        <w:fldChar w:fldCharType="separate"/>
      </w:r>
      <w:r w:rsidR="003F6B82">
        <w:rPr>
          <w:rFonts w:ascii="Helvetica" w:hAnsi="Helvetica"/>
          <w:noProof/>
        </w:rPr>
        <w:t>2</w:t>
      </w:r>
      <w:r w:rsidRPr="009C196C">
        <w:rPr>
          <w:rFonts w:ascii="Helvetica" w:hAnsi="Helvetica"/>
        </w:rPr>
        <w:fldChar w:fldCharType="end"/>
      </w:r>
      <w:bookmarkEnd w:id="26"/>
      <w:r w:rsidR="00CA283D">
        <w:rPr>
          <w:rFonts w:ascii="Helvetica" w:hAnsi="Helvetica"/>
        </w:rPr>
        <w:t>:</w:t>
      </w:r>
      <w:r w:rsidRPr="009C196C">
        <w:rPr>
          <w:rFonts w:ascii="Helvetica" w:hAnsi="Helvetica"/>
        </w:rPr>
        <w:t xml:space="preserve"> Income for the Aiguebelette January training camp 2014 and projected sources of income for the same trip planned in 2015.</w:t>
      </w:r>
    </w:p>
    <w:tbl>
      <w:tblPr>
        <w:tblStyle w:val="TableClassic1"/>
        <w:tblW w:w="10796" w:type="dxa"/>
        <w:tblBorders>
          <w:top w:val="none" w:sz="0" w:space="0" w:color="auto"/>
          <w:bottom w:val="none" w:sz="0" w:space="0" w:color="auto"/>
        </w:tblBorders>
        <w:tblLook w:val="04A0" w:firstRow="1" w:lastRow="0" w:firstColumn="1" w:lastColumn="0" w:noHBand="0" w:noVBand="1"/>
      </w:tblPr>
      <w:tblGrid>
        <w:gridCol w:w="2235"/>
        <w:gridCol w:w="1417"/>
        <w:gridCol w:w="1843"/>
        <w:gridCol w:w="5301"/>
      </w:tblGrid>
      <w:tr w:rsidR="009302F2" w:rsidRPr="009C196C" w:rsidTr="001E39A7">
        <w:trPr>
          <w:cnfStyle w:val="100000000000" w:firstRow="1" w:lastRow="0" w:firstColumn="0" w:lastColumn="0" w:oddVBand="0" w:evenVBand="0" w:oddHBand="0"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2235" w:type="dxa"/>
            <w:tcBorders>
              <w:bottom w:val="single" w:sz="12" w:space="0" w:color="auto"/>
              <w:right w:val="single" w:sz="8" w:space="0" w:color="auto"/>
            </w:tcBorders>
            <w:noWrap/>
            <w:vAlign w:val="center"/>
            <w:hideMark/>
          </w:tcPr>
          <w:p w:rsidR="009302F2" w:rsidRPr="00754C3A" w:rsidRDefault="009302F2" w:rsidP="00754C3A">
            <w:pPr>
              <w:spacing w:after="0"/>
              <w:jc w:val="center"/>
              <w:rPr>
                <w:rFonts w:eastAsia="Times New Roman"/>
                <w:b/>
              </w:rPr>
            </w:pPr>
            <w:r w:rsidRPr="00754C3A">
              <w:rPr>
                <w:rFonts w:eastAsia="Times New Roman"/>
                <w:b/>
              </w:rPr>
              <w:t>Income</w:t>
            </w:r>
          </w:p>
        </w:tc>
        <w:tc>
          <w:tcPr>
            <w:tcW w:w="1417" w:type="dxa"/>
            <w:tcBorders>
              <w:left w:val="single" w:sz="8" w:space="0" w:color="auto"/>
              <w:bottom w:val="single" w:sz="12" w:space="0" w:color="auto"/>
            </w:tcBorders>
            <w:noWrap/>
            <w:vAlign w:val="center"/>
            <w:hideMark/>
          </w:tcPr>
          <w:p w:rsidR="009302F2" w:rsidRPr="00754C3A" w:rsidRDefault="00CA283D" w:rsidP="001E39A7">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b/>
              </w:rPr>
            </w:pPr>
            <w:r w:rsidRPr="00754C3A">
              <w:rPr>
                <w:rFonts w:eastAsia="Times New Roman"/>
                <w:b/>
              </w:rPr>
              <w:t>20</w:t>
            </w:r>
            <w:r w:rsidR="009302F2" w:rsidRPr="00754C3A">
              <w:rPr>
                <w:rFonts w:eastAsia="Times New Roman"/>
                <w:b/>
              </w:rPr>
              <w:t xml:space="preserve">14 </w:t>
            </w:r>
            <w:r w:rsidR="001E39A7">
              <w:rPr>
                <w:rFonts w:eastAsia="Times New Roman"/>
                <w:b/>
              </w:rPr>
              <w:t>Actual</w:t>
            </w:r>
          </w:p>
        </w:tc>
        <w:tc>
          <w:tcPr>
            <w:tcW w:w="1843" w:type="dxa"/>
            <w:tcBorders>
              <w:bottom w:val="single" w:sz="12" w:space="0" w:color="auto"/>
              <w:right w:val="single" w:sz="8" w:space="0" w:color="auto"/>
            </w:tcBorders>
            <w:noWrap/>
            <w:vAlign w:val="center"/>
            <w:hideMark/>
          </w:tcPr>
          <w:p w:rsidR="009302F2" w:rsidRPr="00754C3A" w:rsidRDefault="00CA283D" w:rsidP="00754C3A">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b/>
              </w:rPr>
            </w:pPr>
            <w:r w:rsidRPr="00754C3A">
              <w:rPr>
                <w:rFonts w:eastAsia="Times New Roman"/>
                <w:b/>
              </w:rPr>
              <w:t>20</w:t>
            </w:r>
            <w:r w:rsidR="009302F2" w:rsidRPr="00754C3A">
              <w:rPr>
                <w:rFonts w:eastAsia="Times New Roman"/>
                <w:b/>
              </w:rPr>
              <w:t>15 Projected</w:t>
            </w:r>
          </w:p>
        </w:tc>
        <w:tc>
          <w:tcPr>
            <w:tcW w:w="5301" w:type="dxa"/>
            <w:tcBorders>
              <w:left w:val="single" w:sz="8" w:space="0" w:color="auto"/>
              <w:bottom w:val="single" w:sz="12" w:space="0" w:color="auto"/>
            </w:tcBorders>
            <w:noWrap/>
            <w:vAlign w:val="center"/>
            <w:hideMark/>
          </w:tcPr>
          <w:p w:rsidR="009302F2" w:rsidRPr="00754C3A" w:rsidRDefault="009302F2" w:rsidP="00754C3A">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b/>
              </w:rPr>
            </w:pPr>
            <w:r w:rsidRPr="00754C3A">
              <w:rPr>
                <w:rFonts w:eastAsia="Times New Roman"/>
                <w:b/>
              </w:rPr>
              <w:t>Details</w:t>
            </w:r>
          </w:p>
        </w:tc>
      </w:tr>
      <w:tr w:rsidR="009302F2" w:rsidRPr="009C196C" w:rsidTr="001E39A7">
        <w:trPr>
          <w:trHeight w:val="680"/>
        </w:trPr>
        <w:tc>
          <w:tcPr>
            <w:cnfStyle w:val="001000000000" w:firstRow="0" w:lastRow="0" w:firstColumn="1" w:lastColumn="0" w:oddVBand="0" w:evenVBand="0" w:oddHBand="0" w:evenHBand="0" w:firstRowFirstColumn="0" w:firstRowLastColumn="0" w:lastRowFirstColumn="0" w:lastRowLastColumn="0"/>
            <w:tcW w:w="2235" w:type="dxa"/>
            <w:tcBorders>
              <w:top w:val="single" w:sz="12" w:space="0" w:color="auto"/>
              <w:bottom w:val="single" w:sz="8" w:space="0" w:color="auto"/>
              <w:right w:val="single" w:sz="8" w:space="0" w:color="auto"/>
            </w:tcBorders>
            <w:noWrap/>
            <w:vAlign w:val="center"/>
            <w:hideMark/>
          </w:tcPr>
          <w:p w:rsidR="009302F2" w:rsidRPr="009C196C" w:rsidRDefault="009302F2" w:rsidP="00754C3A">
            <w:pPr>
              <w:jc w:val="center"/>
            </w:pPr>
            <w:r w:rsidRPr="009C196C">
              <w:t>Student Contribution</w:t>
            </w:r>
          </w:p>
        </w:tc>
        <w:tc>
          <w:tcPr>
            <w:tcW w:w="1417" w:type="dxa"/>
            <w:tcBorders>
              <w:top w:val="single" w:sz="12" w:space="0" w:color="auto"/>
              <w:left w:val="single" w:sz="8" w:space="0" w:color="auto"/>
              <w:bottom w:val="single" w:sz="8" w:space="0" w:color="auto"/>
            </w:tcBorders>
            <w:noWrap/>
            <w:vAlign w:val="center"/>
            <w:hideMark/>
          </w:tcPr>
          <w:p w:rsidR="009302F2" w:rsidRPr="009C196C" w:rsidRDefault="009302F2" w:rsidP="00754C3A">
            <w:pPr>
              <w:jc w:val="center"/>
              <w:cnfStyle w:val="000000000000" w:firstRow="0" w:lastRow="0" w:firstColumn="0" w:lastColumn="0" w:oddVBand="0" w:evenVBand="0" w:oddHBand="0" w:evenHBand="0" w:firstRowFirstColumn="0" w:firstRowLastColumn="0" w:lastRowFirstColumn="0" w:lastRowLastColumn="0"/>
            </w:pPr>
            <w:r w:rsidRPr="009C196C">
              <w:t>£7,300</w:t>
            </w:r>
          </w:p>
        </w:tc>
        <w:tc>
          <w:tcPr>
            <w:tcW w:w="1843" w:type="dxa"/>
            <w:tcBorders>
              <w:top w:val="single" w:sz="12" w:space="0" w:color="auto"/>
              <w:bottom w:val="single" w:sz="8" w:space="0" w:color="auto"/>
              <w:right w:val="single" w:sz="8" w:space="0" w:color="auto"/>
            </w:tcBorders>
            <w:noWrap/>
            <w:vAlign w:val="center"/>
            <w:hideMark/>
          </w:tcPr>
          <w:p w:rsidR="009302F2" w:rsidRPr="009C196C" w:rsidRDefault="009302F2" w:rsidP="00754C3A">
            <w:pPr>
              <w:jc w:val="center"/>
              <w:cnfStyle w:val="000000000000" w:firstRow="0" w:lastRow="0" w:firstColumn="0" w:lastColumn="0" w:oddVBand="0" w:evenVBand="0" w:oddHBand="0" w:evenHBand="0" w:firstRowFirstColumn="0" w:firstRowLastColumn="0" w:lastRowFirstColumn="0" w:lastRowLastColumn="0"/>
            </w:pPr>
            <w:r w:rsidRPr="009C196C">
              <w:t>£9,000</w:t>
            </w:r>
          </w:p>
        </w:tc>
        <w:tc>
          <w:tcPr>
            <w:tcW w:w="5301" w:type="dxa"/>
            <w:tcBorders>
              <w:top w:val="single" w:sz="12" w:space="0" w:color="auto"/>
              <w:left w:val="single" w:sz="8" w:space="0" w:color="auto"/>
              <w:bottom w:val="single" w:sz="8" w:space="0" w:color="auto"/>
            </w:tcBorders>
            <w:noWrap/>
            <w:vAlign w:val="center"/>
            <w:hideMark/>
          </w:tcPr>
          <w:p w:rsidR="009302F2" w:rsidRPr="002C3ECC" w:rsidRDefault="009302F2" w:rsidP="00754C3A">
            <w:pPr>
              <w:jc w:val="center"/>
              <w:cnfStyle w:val="000000000000" w:firstRow="0" w:lastRow="0" w:firstColumn="0" w:lastColumn="0" w:oddVBand="0" w:evenVBand="0" w:oddHBand="0" w:evenHBand="0" w:firstRowFirstColumn="0" w:firstRowLastColumn="0" w:lastRowFirstColumn="0" w:lastRowLastColumn="0"/>
              <w:rPr>
                <w:i/>
                <w:sz w:val="18"/>
                <w:szCs w:val="18"/>
              </w:rPr>
            </w:pPr>
            <w:r w:rsidRPr="002C3ECC">
              <w:rPr>
                <w:i/>
                <w:sz w:val="18"/>
                <w:szCs w:val="18"/>
              </w:rPr>
              <w:t>Cost to students of £250 not proposed to increase</w:t>
            </w:r>
          </w:p>
        </w:tc>
      </w:tr>
      <w:tr w:rsidR="00CA283D" w:rsidRPr="009C196C" w:rsidTr="001E39A7">
        <w:trPr>
          <w:trHeight w:val="680"/>
        </w:trPr>
        <w:tc>
          <w:tcPr>
            <w:cnfStyle w:val="001000000000" w:firstRow="0" w:lastRow="0" w:firstColumn="1" w:lastColumn="0" w:oddVBand="0" w:evenVBand="0" w:oddHBand="0" w:evenHBand="0" w:firstRowFirstColumn="0" w:firstRowLastColumn="0" w:lastRowFirstColumn="0" w:lastRowLastColumn="0"/>
            <w:tcW w:w="2235" w:type="dxa"/>
            <w:tcBorders>
              <w:top w:val="single" w:sz="8" w:space="0" w:color="auto"/>
              <w:right w:val="single" w:sz="8" w:space="0" w:color="auto"/>
            </w:tcBorders>
            <w:noWrap/>
            <w:vAlign w:val="center"/>
            <w:hideMark/>
          </w:tcPr>
          <w:p w:rsidR="00CA283D" w:rsidRPr="009C196C" w:rsidRDefault="00CA283D" w:rsidP="00754C3A">
            <w:pPr>
              <w:jc w:val="center"/>
            </w:pPr>
            <w:r w:rsidRPr="009C196C">
              <w:t>College Contribution</w:t>
            </w:r>
          </w:p>
        </w:tc>
        <w:tc>
          <w:tcPr>
            <w:tcW w:w="1417" w:type="dxa"/>
            <w:tcBorders>
              <w:top w:val="single" w:sz="8" w:space="0" w:color="auto"/>
              <w:left w:val="single" w:sz="8" w:space="0" w:color="auto"/>
            </w:tcBorders>
            <w:noWrap/>
            <w:vAlign w:val="center"/>
            <w:hideMark/>
          </w:tcPr>
          <w:p w:rsidR="00CA283D" w:rsidRPr="009C196C" w:rsidRDefault="00CA283D" w:rsidP="00754C3A">
            <w:pPr>
              <w:jc w:val="center"/>
              <w:cnfStyle w:val="000000000000" w:firstRow="0" w:lastRow="0" w:firstColumn="0" w:lastColumn="0" w:oddVBand="0" w:evenVBand="0" w:oddHBand="0" w:evenHBand="0" w:firstRowFirstColumn="0" w:firstRowLastColumn="0" w:lastRowFirstColumn="0" w:lastRowLastColumn="0"/>
            </w:pPr>
            <w:r w:rsidRPr="009C196C">
              <w:t>£2,250</w:t>
            </w:r>
          </w:p>
        </w:tc>
        <w:tc>
          <w:tcPr>
            <w:tcW w:w="1843" w:type="dxa"/>
            <w:vMerge w:val="restart"/>
            <w:tcBorders>
              <w:top w:val="single" w:sz="8" w:space="0" w:color="auto"/>
              <w:right w:val="single" w:sz="8" w:space="0" w:color="auto"/>
            </w:tcBorders>
            <w:noWrap/>
            <w:vAlign w:val="center"/>
            <w:hideMark/>
          </w:tcPr>
          <w:p w:rsidR="00CA283D" w:rsidRPr="00CA283D" w:rsidRDefault="00CA283D" w:rsidP="00754C3A">
            <w:pPr>
              <w:jc w:val="center"/>
              <w:cnfStyle w:val="000000000000" w:firstRow="0" w:lastRow="0" w:firstColumn="0" w:lastColumn="0" w:oddVBand="0" w:evenVBand="0" w:oddHBand="0" w:evenHBand="0" w:firstRowFirstColumn="0" w:firstRowLastColumn="0" w:lastRowFirstColumn="0" w:lastRowLastColumn="0"/>
              <w:rPr>
                <w:color w:val="000000"/>
              </w:rPr>
            </w:pPr>
            <w:r w:rsidRPr="00754C3A">
              <w:rPr>
                <w:color w:val="C00000"/>
              </w:rPr>
              <w:t>£6850</w:t>
            </w:r>
          </w:p>
        </w:tc>
        <w:tc>
          <w:tcPr>
            <w:tcW w:w="5301" w:type="dxa"/>
            <w:vMerge w:val="restart"/>
            <w:tcBorders>
              <w:top w:val="single" w:sz="8" w:space="0" w:color="auto"/>
              <w:left w:val="single" w:sz="8" w:space="0" w:color="auto"/>
            </w:tcBorders>
            <w:noWrap/>
            <w:vAlign w:val="center"/>
            <w:hideMark/>
          </w:tcPr>
          <w:p w:rsidR="00CA283D" w:rsidRPr="002C3ECC" w:rsidRDefault="00CA283D" w:rsidP="00754C3A">
            <w:pPr>
              <w:jc w:val="center"/>
              <w:cnfStyle w:val="000000000000" w:firstRow="0" w:lastRow="0" w:firstColumn="0" w:lastColumn="0" w:oddVBand="0" w:evenVBand="0" w:oddHBand="0" w:evenHBand="0" w:firstRowFirstColumn="0" w:firstRowLastColumn="0" w:lastRowFirstColumn="0" w:lastRowLastColumn="0"/>
              <w:rPr>
                <w:i/>
                <w:sz w:val="18"/>
                <w:szCs w:val="18"/>
              </w:rPr>
            </w:pPr>
            <w:r w:rsidRPr="002C3ECC">
              <w:rPr>
                <w:i/>
                <w:sz w:val="18"/>
                <w:szCs w:val="18"/>
              </w:rPr>
              <w:t>Remaining Cost Split between boat club donations and college in 2014.</w:t>
            </w:r>
          </w:p>
          <w:p w:rsidR="00CA283D" w:rsidRPr="002C3ECC" w:rsidRDefault="00CA283D" w:rsidP="00754C3A">
            <w:pPr>
              <w:jc w:val="center"/>
              <w:cnfStyle w:val="000000000000" w:firstRow="0" w:lastRow="0" w:firstColumn="0" w:lastColumn="0" w:oddVBand="0" w:evenVBand="0" w:oddHBand="0" w:evenHBand="0" w:firstRowFirstColumn="0" w:firstRowLastColumn="0" w:lastRowFirstColumn="0" w:lastRowLastColumn="0"/>
              <w:rPr>
                <w:i/>
                <w:color w:val="C00000"/>
                <w:sz w:val="18"/>
                <w:szCs w:val="18"/>
              </w:rPr>
            </w:pPr>
            <w:r w:rsidRPr="002C3ECC">
              <w:rPr>
                <w:i/>
                <w:color w:val="C00000"/>
                <w:sz w:val="18"/>
                <w:szCs w:val="18"/>
              </w:rPr>
              <w:t>Extra £6850 which needs to be found between JCR budget and boat club funds in order to finance trip next year.</w:t>
            </w:r>
          </w:p>
        </w:tc>
      </w:tr>
      <w:tr w:rsidR="00CA283D" w:rsidRPr="009C196C" w:rsidTr="001E39A7">
        <w:trPr>
          <w:trHeight w:val="680"/>
        </w:trPr>
        <w:tc>
          <w:tcPr>
            <w:cnfStyle w:val="001000000000" w:firstRow="0" w:lastRow="0" w:firstColumn="1" w:lastColumn="0" w:oddVBand="0" w:evenVBand="0" w:oddHBand="0" w:evenHBand="0" w:firstRowFirstColumn="0" w:firstRowLastColumn="0" w:lastRowFirstColumn="0" w:lastRowLastColumn="0"/>
            <w:tcW w:w="2235" w:type="dxa"/>
            <w:tcBorders>
              <w:right w:val="single" w:sz="8" w:space="0" w:color="auto"/>
            </w:tcBorders>
            <w:noWrap/>
            <w:vAlign w:val="center"/>
            <w:hideMark/>
          </w:tcPr>
          <w:p w:rsidR="00CA283D" w:rsidRPr="009C196C" w:rsidRDefault="00CA283D" w:rsidP="00754C3A">
            <w:pPr>
              <w:jc w:val="center"/>
            </w:pPr>
            <w:r w:rsidRPr="009C196C">
              <w:t>Boat Club Contribution</w:t>
            </w:r>
          </w:p>
        </w:tc>
        <w:tc>
          <w:tcPr>
            <w:tcW w:w="1417" w:type="dxa"/>
            <w:tcBorders>
              <w:left w:val="single" w:sz="8" w:space="0" w:color="auto"/>
            </w:tcBorders>
            <w:noWrap/>
            <w:vAlign w:val="center"/>
            <w:hideMark/>
          </w:tcPr>
          <w:p w:rsidR="00CA283D" w:rsidRPr="009C196C" w:rsidRDefault="00CA283D" w:rsidP="00754C3A">
            <w:pPr>
              <w:jc w:val="center"/>
              <w:cnfStyle w:val="000000000000" w:firstRow="0" w:lastRow="0" w:firstColumn="0" w:lastColumn="0" w:oddVBand="0" w:evenVBand="0" w:oddHBand="0" w:evenHBand="0" w:firstRowFirstColumn="0" w:firstRowLastColumn="0" w:lastRowFirstColumn="0" w:lastRowLastColumn="0"/>
            </w:pPr>
            <w:r w:rsidRPr="009C196C">
              <w:t>£1,979</w:t>
            </w:r>
          </w:p>
        </w:tc>
        <w:tc>
          <w:tcPr>
            <w:tcW w:w="1843" w:type="dxa"/>
            <w:vMerge/>
            <w:tcBorders>
              <w:right w:val="single" w:sz="8" w:space="0" w:color="auto"/>
            </w:tcBorders>
            <w:noWrap/>
            <w:vAlign w:val="center"/>
            <w:hideMark/>
          </w:tcPr>
          <w:p w:rsidR="00CA283D" w:rsidRPr="009C196C" w:rsidRDefault="00CA283D" w:rsidP="00754C3A">
            <w:pPr>
              <w:jc w:val="center"/>
              <w:cnfStyle w:val="000000000000" w:firstRow="0" w:lastRow="0" w:firstColumn="0" w:lastColumn="0" w:oddVBand="0" w:evenVBand="0" w:oddHBand="0" w:evenHBand="0" w:firstRowFirstColumn="0" w:firstRowLastColumn="0" w:lastRowFirstColumn="0" w:lastRowLastColumn="0"/>
              <w:rPr>
                <w:rFonts w:ascii="Helvetica" w:hAnsi="Helvetica"/>
                <w:color w:val="000000"/>
              </w:rPr>
            </w:pPr>
          </w:p>
        </w:tc>
        <w:tc>
          <w:tcPr>
            <w:tcW w:w="5301" w:type="dxa"/>
            <w:vMerge/>
            <w:tcBorders>
              <w:left w:val="single" w:sz="8" w:space="0" w:color="auto"/>
            </w:tcBorders>
            <w:noWrap/>
            <w:vAlign w:val="center"/>
            <w:hideMark/>
          </w:tcPr>
          <w:p w:rsidR="00CA283D" w:rsidRPr="00CA283D" w:rsidRDefault="00CA283D" w:rsidP="00754C3A">
            <w:pPr>
              <w:jc w:val="center"/>
              <w:cnfStyle w:val="000000000000" w:firstRow="0" w:lastRow="0" w:firstColumn="0" w:lastColumn="0" w:oddVBand="0" w:evenVBand="0" w:oddHBand="0" w:evenHBand="0" w:firstRowFirstColumn="0" w:firstRowLastColumn="0" w:lastRowFirstColumn="0" w:lastRowLastColumn="0"/>
              <w:rPr>
                <w:rFonts w:ascii="Helvetica" w:hAnsi="Helvetica"/>
                <w:i/>
                <w:color w:val="000000"/>
                <w:sz w:val="16"/>
                <w:szCs w:val="16"/>
              </w:rPr>
            </w:pPr>
          </w:p>
        </w:tc>
      </w:tr>
    </w:tbl>
    <w:p w:rsidR="009302F2" w:rsidRPr="009C196C" w:rsidRDefault="009302F2" w:rsidP="00A34E1B"/>
    <w:p w:rsidR="002C3ECC" w:rsidRDefault="002C3ECC">
      <w:r>
        <w:br w:type="page"/>
      </w:r>
    </w:p>
    <w:p w:rsidR="00C32BD7" w:rsidRPr="009C196C" w:rsidRDefault="00C32BD7" w:rsidP="00A34E1B">
      <w:pPr>
        <w:sectPr w:rsidR="00C32BD7" w:rsidRPr="009C196C" w:rsidSect="002510EA">
          <w:pgSz w:w="12240" w:h="15840"/>
          <w:pgMar w:top="1440" w:right="1080" w:bottom="1440" w:left="1080" w:header="709" w:footer="709" w:gutter="0"/>
          <w:cols w:space="720"/>
          <w:docGrid w:linePitch="360"/>
        </w:sectPr>
      </w:pPr>
    </w:p>
    <w:p w:rsidR="003114AC" w:rsidRPr="009C196C" w:rsidRDefault="003114AC" w:rsidP="00501BA1">
      <w:pPr>
        <w:pStyle w:val="Heading1"/>
      </w:pPr>
      <w:bookmarkStart w:id="27" w:name="_Toc379218224"/>
      <w:r w:rsidRPr="009C196C">
        <w:lastRenderedPageBreak/>
        <w:t>Capital Account:</w:t>
      </w:r>
      <w:bookmarkEnd w:id="27"/>
    </w:p>
    <w:p w:rsidR="003114AC" w:rsidRDefault="003114AC" w:rsidP="00A34E1B">
      <w:pPr>
        <w:rPr>
          <w:rStyle w:val="Emphasis"/>
          <w:rFonts w:ascii="Helvetica" w:hAnsi="Helvetica"/>
        </w:rPr>
      </w:pPr>
      <w:r w:rsidRPr="009C196C">
        <w:rPr>
          <w:rStyle w:val="Emphasis"/>
          <w:rFonts w:ascii="Helvetica" w:hAnsi="Helvetica"/>
        </w:rPr>
        <w:t>Requested amount: £7,000</w:t>
      </w:r>
    </w:p>
    <w:p w:rsidR="00BD41A3" w:rsidRPr="00BD41A3" w:rsidRDefault="00BD41A3" w:rsidP="00BD41A3">
      <w:pPr>
        <w:jc w:val="left"/>
        <w:rPr>
          <w:rStyle w:val="Emphasis"/>
          <w:rFonts w:ascii="Helvetica" w:hAnsi="Helvetica"/>
          <w:b w:val="0"/>
          <w:i w:val="0"/>
        </w:rPr>
      </w:pPr>
      <w:r w:rsidRPr="00BD41A3">
        <w:rPr>
          <w:rStyle w:val="Emphasis"/>
          <w:rFonts w:ascii="Helvetica" w:hAnsi="Helvetica"/>
          <w:b w:val="0"/>
          <w:i w:val="0"/>
        </w:rPr>
        <w:t>YTD corresponds to Oct 13 to present.</w:t>
      </w:r>
    </w:p>
    <w:tbl>
      <w:tblPr>
        <w:tblW w:w="8792" w:type="dxa"/>
        <w:tblInd w:w="98" w:type="dxa"/>
        <w:tblLook w:val="04A0" w:firstRow="1" w:lastRow="0" w:firstColumn="1" w:lastColumn="0" w:noHBand="0" w:noVBand="1"/>
      </w:tblPr>
      <w:tblGrid>
        <w:gridCol w:w="3088"/>
        <w:gridCol w:w="2128"/>
        <w:gridCol w:w="1188"/>
        <w:gridCol w:w="2388"/>
      </w:tblGrid>
      <w:tr w:rsidR="00025CC2" w:rsidRPr="00025CC2" w:rsidTr="00025CC2">
        <w:trPr>
          <w:trHeight w:val="315"/>
        </w:trPr>
        <w:tc>
          <w:tcPr>
            <w:tcW w:w="3088" w:type="dxa"/>
            <w:tcBorders>
              <w:top w:val="single" w:sz="8" w:space="0" w:color="auto"/>
              <w:left w:val="single" w:sz="8" w:space="0" w:color="auto"/>
              <w:bottom w:val="nil"/>
              <w:right w:val="nil"/>
            </w:tcBorders>
            <w:shd w:val="clear" w:color="auto" w:fill="auto"/>
            <w:noWrap/>
            <w:vAlign w:val="bottom"/>
            <w:hideMark/>
          </w:tcPr>
          <w:p w:rsidR="00025CC2" w:rsidRPr="00025CC2" w:rsidRDefault="00025CC2" w:rsidP="00025CC2">
            <w:pPr>
              <w:spacing w:after="0" w:line="240" w:lineRule="auto"/>
              <w:jc w:val="left"/>
              <w:rPr>
                <w:rFonts w:ascii="Calibri" w:eastAsia="Times New Roman" w:hAnsi="Calibri" w:cs="Times New Roman"/>
                <w:b/>
                <w:bCs/>
                <w:color w:val="000000"/>
              </w:rPr>
            </w:pPr>
            <w:r w:rsidRPr="00025CC2">
              <w:rPr>
                <w:rFonts w:ascii="Calibri" w:eastAsia="Times New Roman" w:hAnsi="Calibri" w:cs="Times New Roman"/>
                <w:b/>
                <w:bCs/>
                <w:color w:val="000000"/>
              </w:rPr>
              <w:t>ACTUAL Opening Balance</w:t>
            </w:r>
          </w:p>
        </w:tc>
        <w:tc>
          <w:tcPr>
            <w:tcW w:w="2128" w:type="dxa"/>
            <w:tcBorders>
              <w:top w:val="single" w:sz="8" w:space="0" w:color="auto"/>
              <w:left w:val="nil"/>
              <w:bottom w:val="nil"/>
              <w:right w:val="single" w:sz="8" w:space="0" w:color="auto"/>
            </w:tcBorders>
            <w:shd w:val="clear" w:color="auto" w:fill="auto"/>
            <w:noWrap/>
            <w:vAlign w:val="bottom"/>
            <w:hideMark/>
          </w:tcPr>
          <w:p w:rsidR="00025CC2" w:rsidRPr="00025CC2" w:rsidRDefault="00025CC2" w:rsidP="00025CC2">
            <w:pPr>
              <w:spacing w:after="0" w:line="240" w:lineRule="auto"/>
              <w:jc w:val="center"/>
              <w:rPr>
                <w:rFonts w:ascii="Calibri" w:eastAsia="Times New Roman" w:hAnsi="Calibri" w:cs="Times New Roman"/>
                <w:b/>
                <w:bCs/>
                <w:color w:val="000000"/>
              </w:rPr>
            </w:pPr>
            <w:r w:rsidRPr="00025CC2">
              <w:rPr>
                <w:rFonts w:ascii="Calibri" w:eastAsia="Times New Roman" w:hAnsi="Calibri" w:cs="Times New Roman"/>
                <w:b/>
                <w:bCs/>
                <w:color w:val="000000"/>
              </w:rPr>
              <w:t>24,112.28</w:t>
            </w:r>
          </w:p>
        </w:tc>
        <w:tc>
          <w:tcPr>
            <w:tcW w:w="1188" w:type="dxa"/>
            <w:tcBorders>
              <w:top w:val="nil"/>
              <w:left w:val="nil"/>
              <w:bottom w:val="nil"/>
              <w:right w:val="nil"/>
            </w:tcBorders>
            <w:shd w:val="clear" w:color="auto" w:fill="auto"/>
            <w:noWrap/>
            <w:vAlign w:val="bottom"/>
            <w:hideMark/>
          </w:tcPr>
          <w:p w:rsidR="00025CC2" w:rsidRPr="00025CC2" w:rsidRDefault="00025CC2" w:rsidP="00025CC2">
            <w:pPr>
              <w:spacing w:after="0" w:line="240" w:lineRule="auto"/>
              <w:jc w:val="center"/>
              <w:rPr>
                <w:rFonts w:ascii="Calibri" w:eastAsia="Times New Roman" w:hAnsi="Calibri" w:cs="Times New Roman"/>
                <w:b/>
                <w:bCs/>
                <w:color w:val="000000"/>
              </w:rPr>
            </w:pPr>
          </w:p>
        </w:tc>
        <w:tc>
          <w:tcPr>
            <w:tcW w:w="2388" w:type="dxa"/>
            <w:tcBorders>
              <w:top w:val="nil"/>
              <w:left w:val="nil"/>
              <w:bottom w:val="nil"/>
              <w:right w:val="nil"/>
            </w:tcBorders>
            <w:shd w:val="clear" w:color="auto" w:fill="auto"/>
            <w:noWrap/>
            <w:vAlign w:val="bottom"/>
            <w:hideMark/>
          </w:tcPr>
          <w:p w:rsidR="00025CC2" w:rsidRPr="00025CC2" w:rsidRDefault="00025CC2" w:rsidP="00025CC2">
            <w:pPr>
              <w:spacing w:after="0" w:line="240" w:lineRule="auto"/>
              <w:jc w:val="left"/>
              <w:rPr>
                <w:rFonts w:ascii="Calibri" w:eastAsia="Times New Roman" w:hAnsi="Calibri" w:cs="Times New Roman"/>
                <w:color w:val="000000"/>
                <w:sz w:val="22"/>
                <w:szCs w:val="22"/>
              </w:rPr>
            </w:pPr>
          </w:p>
        </w:tc>
      </w:tr>
      <w:tr w:rsidR="00025CC2" w:rsidRPr="00025CC2" w:rsidTr="00025CC2">
        <w:trPr>
          <w:trHeight w:val="300"/>
        </w:trPr>
        <w:tc>
          <w:tcPr>
            <w:tcW w:w="3088" w:type="dxa"/>
            <w:tcBorders>
              <w:top w:val="single" w:sz="8" w:space="0" w:color="auto"/>
              <w:left w:val="single" w:sz="8" w:space="0" w:color="auto"/>
              <w:bottom w:val="nil"/>
              <w:right w:val="nil"/>
            </w:tcBorders>
            <w:shd w:val="clear" w:color="000000" w:fill="FFFFFF"/>
            <w:noWrap/>
            <w:vAlign w:val="bottom"/>
            <w:hideMark/>
          </w:tcPr>
          <w:p w:rsidR="00025CC2" w:rsidRPr="00025CC2" w:rsidRDefault="00025CC2" w:rsidP="00025CC2">
            <w:pPr>
              <w:spacing w:after="0" w:line="240" w:lineRule="auto"/>
              <w:jc w:val="left"/>
              <w:rPr>
                <w:rFonts w:ascii="Calibri" w:eastAsia="Times New Roman" w:hAnsi="Calibri" w:cs="Times New Roman"/>
                <w:color w:val="000000"/>
              </w:rPr>
            </w:pPr>
            <w:r w:rsidRPr="00025CC2">
              <w:rPr>
                <w:rFonts w:ascii="Calibri" w:eastAsia="Times New Roman" w:hAnsi="Calibri" w:cs="Times New Roman"/>
                <w:color w:val="000000"/>
              </w:rPr>
              <w:t> </w:t>
            </w:r>
          </w:p>
        </w:tc>
        <w:tc>
          <w:tcPr>
            <w:tcW w:w="2128" w:type="dxa"/>
            <w:tcBorders>
              <w:top w:val="single" w:sz="8" w:space="0" w:color="auto"/>
              <w:left w:val="nil"/>
              <w:bottom w:val="nil"/>
              <w:right w:val="single" w:sz="8" w:space="0" w:color="auto"/>
            </w:tcBorders>
            <w:shd w:val="clear" w:color="000000" w:fill="FFFFFF"/>
            <w:noWrap/>
            <w:vAlign w:val="bottom"/>
            <w:hideMark/>
          </w:tcPr>
          <w:p w:rsidR="00025CC2" w:rsidRPr="00025CC2" w:rsidRDefault="00025CC2" w:rsidP="00BD41A3">
            <w:pPr>
              <w:spacing w:after="0" w:line="240" w:lineRule="auto"/>
              <w:jc w:val="center"/>
              <w:rPr>
                <w:rFonts w:ascii="Calibri" w:eastAsia="Times New Roman" w:hAnsi="Calibri" w:cs="Times New Roman"/>
                <w:b/>
                <w:bCs/>
                <w:color w:val="000000"/>
                <w:sz w:val="22"/>
                <w:szCs w:val="22"/>
              </w:rPr>
            </w:pPr>
            <w:r w:rsidRPr="00025CC2">
              <w:rPr>
                <w:rFonts w:ascii="Calibri" w:eastAsia="Times New Roman" w:hAnsi="Calibri" w:cs="Times New Roman"/>
                <w:b/>
                <w:bCs/>
                <w:color w:val="000000"/>
                <w:sz w:val="22"/>
                <w:szCs w:val="22"/>
              </w:rPr>
              <w:t>YTD</w:t>
            </w:r>
          </w:p>
        </w:tc>
        <w:tc>
          <w:tcPr>
            <w:tcW w:w="1188" w:type="dxa"/>
            <w:tcBorders>
              <w:top w:val="nil"/>
              <w:left w:val="nil"/>
              <w:bottom w:val="nil"/>
              <w:right w:val="nil"/>
            </w:tcBorders>
            <w:shd w:val="clear" w:color="auto" w:fill="auto"/>
            <w:noWrap/>
            <w:vAlign w:val="bottom"/>
            <w:hideMark/>
          </w:tcPr>
          <w:p w:rsidR="00025CC2" w:rsidRPr="00025CC2" w:rsidRDefault="00025CC2" w:rsidP="00025CC2">
            <w:pPr>
              <w:spacing w:after="0" w:line="240" w:lineRule="auto"/>
              <w:jc w:val="left"/>
              <w:rPr>
                <w:rFonts w:ascii="Calibri" w:eastAsia="Times New Roman" w:hAnsi="Calibri" w:cs="Times New Roman"/>
                <w:b/>
                <w:bCs/>
                <w:color w:val="000000"/>
                <w:sz w:val="22"/>
                <w:szCs w:val="22"/>
              </w:rPr>
            </w:pPr>
          </w:p>
        </w:tc>
        <w:tc>
          <w:tcPr>
            <w:tcW w:w="2388" w:type="dxa"/>
            <w:tcBorders>
              <w:top w:val="single" w:sz="8" w:space="0" w:color="auto"/>
              <w:left w:val="single" w:sz="8" w:space="0" w:color="auto"/>
              <w:bottom w:val="nil"/>
              <w:right w:val="single" w:sz="8" w:space="0" w:color="auto"/>
            </w:tcBorders>
            <w:shd w:val="clear" w:color="000000" w:fill="FFFFFF"/>
            <w:noWrap/>
            <w:vAlign w:val="bottom"/>
            <w:hideMark/>
          </w:tcPr>
          <w:p w:rsidR="00025CC2" w:rsidRPr="00025CC2" w:rsidRDefault="00025CC2" w:rsidP="00025CC2">
            <w:pPr>
              <w:spacing w:after="0" w:line="240" w:lineRule="auto"/>
              <w:jc w:val="center"/>
              <w:rPr>
                <w:rFonts w:ascii="Calibri" w:eastAsia="Times New Roman" w:hAnsi="Calibri" w:cs="Times New Roman"/>
                <w:b/>
                <w:bCs/>
                <w:color w:val="000000"/>
              </w:rPr>
            </w:pPr>
            <w:r w:rsidRPr="00025CC2">
              <w:rPr>
                <w:rFonts w:ascii="Calibri" w:eastAsia="Times New Roman" w:hAnsi="Calibri" w:cs="Times New Roman"/>
                <w:b/>
                <w:bCs/>
                <w:color w:val="000000"/>
              </w:rPr>
              <w:t>Budget Jan-Dec 14</w:t>
            </w:r>
          </w:p>
        </w:tc>
      </w:tr>
      <w:tr w:rsidR="00025CC2" w:rsidRPr="00025CC2" w:rsidTr="00025CC2">
        <w:trPr>
          <w:trHeight w:val="300"/>
        </w:trPr>
        <w:tc>
          <w:tcPr>
            <w:tcW w:w="3088" w:type="dxa"/>
            <w:tcBorders>
              <w:top w:val="nil"/>
              <w:left w:val="single" w:sz="8" w:space="0" w:color="auto"/>
              <w:bottom w:val="nil"/>
              <w:right w:val="nil"/>
            </w:tcBorders>
            <w:shd w:val="clear" w:color="000000" w:fill="FFFFFF"/>
            <w:noWrap/>
            <w:vAlign w:val="bottom"/>
            <w:hideMark/>
          </w:tcPr>
          <w:p w:rsidR="00025CC2" w:rsidRPr="00025CC2" w:rsidRDefault="00025CC2" w:rsidP="00025CC2">
            <w:pPr>
              <w:spacing w:after="0" w:line="240" w:lineRule="auto"/>
              <w:jc w:val="left"/>
              <w:rPr>
                <w:rFonts w:ascii="Calibri" w:eastAsia="Times New Roman" w:hAnsi="Calibri" w:cs="Times New Roman"/>
                <w:b/>
                <w:bCs/>
                <w:color w:val="000000"/>
              </w:rPr>
            </w:pPr>
            <w:r w:rsidRPr="00025CC2">
              <w:rPr>
                <w:rFonts w:ascii="Calibri" w:eastAsia="Times New Roman" w:hAnsi="Calibri" w:cs="Times New Roman"/>
                <w:b/>
                <w:bCs/>
                <w:color w:val="000000"/>
              </w:rPr>
              <w:t>INCOME</w:t>
            </w:r>
          </w:p>
        </w:tc>
        <w:tc>
          <w:tcPr>
            <w:tcW w:w="2128" w:type="dxa"/>
            <w:tcBorders>
              <w:top w:val="nil"/>
              <w:left w:val="nil"/>
              <w:bottom w:val="nil"/>
              <w:right w:val="single" w:sz="8" w:space="0" w:color="auto"/>
            </w:tcBorders>
            <w:shd w:val="clear" w:color="000000" w:fill="FFFFFF"/>
            <w:noWrap/>
            <w:vAlign w:val="bottom"/>
            <w:hideMark/>
          </w:tcPr>
          <w:p w:rsidR="00025CC2" w:rsidRPr="00025CC2" w:rsidRDefault="00025CC2" w:rsidP="00025CC2">
            <w:pPr>
              <w:spacing w:after="0" w:line="240" w:lineRule="auto"/>
              <w:jc w:val="left"/>
              <w:rPr>
                <w:rFonts w:ascii="Calibri" w:eastAsia="Times New Roman" w:hAnsi="Calibri" w:cs="Times New Roman"/>
                <w:color w:val="000000"/>
                <w:sz w:val="22"/>
                <w:szCs w:val="22"/>
              </w:rPr>
            </w:pPr>
            <w:r w:rsidRPr="00025CC2">
              <w:rPr>
                <w:rFonts w:ascii="Calibri" w:eastAsia="Times New Roman" w:hAnsi="Calibri" w:cs="Times New Roman"/>
                <w:color w:val="000000"/>
                <w:sz w:val="22"/>
                <w:szCs w:val="22"/>
              </w:rPr>
              <w:t> </w:t>
            </w:r>
          </w:p>
        </w:tc>
        <w:tc>
          <w:tcPr>
            <w:tcW w:w="1188" w:type="dxa"/>
            <w:tcBorders>
              <w:top w:val="nil"/>
              <w:left w:val="nil"/>
              <w:bottom w:val="nil"/>
              <w:right w:val="nil"/>
            </w:tcBorders>
            <w:shd w:val="clear" w:color="auto" w:fill="auto"/>
            <w:noWrap/>
            <w:vAlign w:val="bottom"/>
            <w:hideMark/>
          </w:tcPr>
          <w:p w:rsidR="00025CC2" w:rsidRPr="00025CC2" w:rsidRDefault="00025CC2" w:rsidP="00025CC2">
            <w:pPr>
              <w:spacing w:after="0" w:line="240" w:lineRule="auto"/>
              <w:jc w:val="left"/>
              <w:rPr>
                <w:rFonts w:ascii="Calibri" w:eastAsia="Times New Roman" w:hAnsi="Calibri" w:cs="Times New Roman"/>
                <w:color w:val="000000"/>
                <w:sz w:val="22"/>
                <w:szCs w:val="22"/>
              </w:rPr>
            </w:pPr>
          </w:p>
        </w:tc>
        <w:tc>
          <w:tcPr>
            <w:tcW w:w="2388" w:type="dxa"/>
            <w:tcBorders>
              <w:top w:val="nil"/>
              <w:left w:val="single" w:sz="8" w:space="0" w:color="auto"/>
              <w:bottom w:val="nil"/>
              <w:right w:val="single" w:sz="8" w:space="0" w:color="auto"/>
            </w:tcBorders>
            <w:shd w:val="clear" w:color="000000" w:fill="FFFFFF"/>
            <w:noWrap/>
            <w:vAlign w:val="bottom"/>
            <w:hideMark/>
          </w:tcPr>
          <w:p w:rsidR="00025CC2" w:rsidRPr="00025CC2" w:rsidRDefault="00025CC2" w:rsidP="00025CC2">
            <w:pPr>
              <w:spacing w:after="0" w:line="240" w:lineRule="auto"/>
              <w:jc w:val="center"/>
              <w:rPr>
                <w:rFonts w:ascii="Calibri" w:eastAsia="Times New Roman" w:hAnsi="Calibri" w:cs="Times New Roman"/>
                <w:color w:val="000000"/>
              </w:rPr>
            </w:pPr>
            <w:r w:rsidRPr="00025CC2">
              <w:rPr>
                <w:rFonts w:ascii="Calibri" w:eastAsia="Times New Roman" w:hAnsi="Calibri" w:cs="Times New Roman"/>
                <w:color w:val="000000"/>
              </w:rPr>
              <w:t> </w:t>
            </w:r>
          </w:p>
        </w:tc>
      </w:tr>
      <w:tr w:rsidR="00025CC2" w:rsidRPr="00025CC2" w:rsidTr="00025CC2">
        <w:trPr>
          <w:trHeight w:val="300"/>
        </w:trPr>
        <w:tc>
          <w:tcPr>
            <w:tcW w:w="3088" w:type="dxa"/>
            <w:tcBorders>
              <w:top w:val="nil"/>
              <w:left w:val="single" w:sz="8" w:space="0" w:color="auto"/>
              <w:bottom w:val="nil"/>
              <w:right w:val="nil"/>
            </w:tcBorders>
            <w:shd w:val="clear" w:color="000000" w:fill="FFFFFF"/>
            <w:noWrap/>
            <w:vAlign w:val="bottom"/>
            <w:hideMark/>
          </w:tcPr>
          <w:p w:rsidR="00025CC2" w:rsidRPr="00025CC2" w:rsidRDefault="00025CC2" w:rsidP="00025CC2">
            <w:pPr>
              <w:spacing w:after="0" w:line="240" w:lineRule="auto"/>
              <w:jc w:val="left"/>
              <w:rPr>
                <w:rFonts w:ascii="Calibri" w:eastAsia="Times New Roman" w:hAnsi="Calibri" w:cs="Times New Roman"/>
                <w:color w:val="000000"/>
              </w:rPr>
            </w:pPr>
            <w:r w:rsidRPr="00025CC2">
              <w:rPr>
                <w:rFonts w:ascii="Calibri" w:eastAsia="Times New Roman" w:hAnsi="Calibri" w:cs="Times New Roman"/>
                <w:color w:val="000000"/>
              </w:rPr>
              <w:t>JCR Capital</w:t>
            </w:r>
          </w:p>
        </w:tc>
        <w:tc>
          <w:tcPr>
            <w:tcW w:w="2128" w:type="dxa"/>
            <w:tcBorders>
              <w:top w:val="nil"/>
              <w:left w:val="nil"/>
              <w:bottom w:val="nil"/>
              <w:right w:val="single" w:sz="8" w:space="0" w:color="auto"/>
            </w:tcBorders>
            <w:shd w:val="clear" w:color="000000" w:fill="FFFFFF"/>
            <w:noWrap/>
            <w:vAlign w:val="bottom"/>
            <w:hideMark/>
          </w:tcPr>
          <w:p w:rsidR="00025CC2" w:rsidRPr="00025CC2" w:rsidRDefault="00025CC2" w:rsidP="00025CC2">
            <w:pPr>
              <w:spacing w:after="0" w:line="240" w:lineRule="auto"/>
              <w:jc w:val="center"/>
              <w:rPr>
                <w:rFonts w:ascii="Calibri" w:eastAsia="Times New Roman" w:hAnsi="Calibri" w:cs="Times New Roman"/>
                <w:color w:val="000000"/>
              </w:rPr>
            </w:pPr>
            <w:r w:rsidRPr="00025CC2">
              <w:rPr>
                <w:rFonts w:ascii="Calibri" w:eastAsia="Times New Roman" w:hAnsi="Calibri" w:cs="Times New Roman"/>
                <w:color w:val="000000"/>
              </w:rPr>
              <w:t xml:space="preserve">0.00 </w:t>
            </w:r>
          </w:p>
        </w:tc>
        <w:tc>
          <w:tcPr>
            <w:tcW w:w="1188" w:type="dxa"/>
            <w:tcBorders>
              <w:top w:val="nil"/>
              <w:left w:val="nil"/>
              <w:bottom w:val="nil"/>
              <w:right w:val="nil"/>
            </w:tcBorders>
            <w:shd w:val="clear" w:color="auto" w:fill="auto"/>
            <w:noWrap/>
            <w:vAlign w:val="bottom"/>
            <w:hideMark/>
          </w:tcPr>
          <w:p w:rsidR="00025CC2" w:rsidRPr="00025CC2" w:rsidRDefault="00025CC2" w:rsidP="00025CC2">
            <w:pPr>
              <w:spacing w:after="0" w:line="240" w:lineRule="auto"/>
              <w:jc w:val="center"/>
              <w:rPr>
                <w:rFonts w:ascii="Calibri" w:eastAsia="Times New Roman" w:hAnsi="Calibri" w:cs="Times New Roman"/>
                <w:color w:val="000000"/>
              </w:rPr>
            </w:pPr>
          </w:p>
        </w:tc>
        <w:tc>
          <w:tcPr>
            <w:tcW w:w="2388" w:type="dxa"/>
            <w:tcBorders>
              <w:top w:val="nil"/>
              <w:left w:val="single" w:sz="8" w:space="0" w:color="auto"/>
              <w:bottom w:val="nil"/>
              <w:right w:val="single" w:sz="8" w:space="0" w:color="auto"/>
            </w:tcBorders>
            <w:shd w:val="clear" w:color="000000" w:fill="FFFFFF"/>
            <w:noWrap/>
            <w:vAlign w:val="bottom"/>
            <w:hideMark/>
          </w:tcPr>
          <w:p w:rsidR="00025CC2" w:rsidRPr="00025CC2" w:rsidRDefault="00025CC2" w:rsidP="00025CC2">
            <w:pPr>
              <w:spacing w:after="0" w:line="240" w:lineRule="auto"/>
              <w:jc w:val="center"/>
              <w:rPr>
                <w:rFonts w:ascii="Calibri" w:eastAsia="Times New Roman" w:hAnsi="Calibri" w:cs="Times New Roman"/>
                <w:color w:val="000000"/>
              </w:rPr>
            </w:pPr>
            <w:r w:rsidRPr="00025CC2">
              <w:rPr>
                <w:rFonts w:ascii="Calibri" w:eastAsia="Times New Roman" w:hAnsi="Calibri" w:cs="Times New Roman"/>
                <w:color w:val="000000"/>
              </w:rPr>
              <w:t>7,000</w:t>
            </w:r>
          </w:p>
        </w:tc>
      </w:tr>
      <w:tr w:rsidR="00025CC2" w:rsidRPr="00025CC2" w:rsidTr="00025CC2">
        <w:trPr>
          <w:trHeight w:val="300"/>
        </w:trPr>
        <w:tc>
          <w:tcPr>
            <w:tcW w:w="3088" w:type="dxa"/>
            <w:tcBorders>
              <w:top w:val="nil"/>
              <w:left w:val="single" w:sz="8" w:space="0" w:color="auto"/>
              <w:bottom w:val="nil"/>
              <w:right w:val="nil"/>
            </w:tcBorders>
            <w:shd w:val="clear" w:color="000000" w:fill="FFFFFF"/>
            <w:noWrap/>
            <w:vAlign w:val="bottom"/>
            <w:hideMark/>
          </w:tcPr>
          <w:p w:rsidR="00025CC2" w:rsidRPr="00025CC2" w:rsidRDefault="00025CC2" w:rsidP="00025CC2">
            <w:pPr>
              <w:spacing w:after="0" w:line="240" w:lineRule="auto"/>
              <w:jc w:val="left"/>
              <w:rPr>
                <w:rFonts w:ascii="Calibri" w:eastAsia="Times New Roman" w:hAnsi="Calibri" w:cs="Times New Roman"/>
                <w:color w:val="000000"/>
              </w:rPr>
            </w:pPr>
            <w:r w:rsidRPr="00025CC2">
              <w:rPr>
                <w:rFonts w:ascii="Calibri" w:eastAsia="Times New Roman" w:hAnsi="Calibri" w:cs="Times New Roman"/>
                <w:color w:val="000000"/>
              </w:rPr>
              <w:t>Donations</w:t>
            </w:r>
          </w:p>
        </w:tc>
        <w:tc>
          <w:tcPr>
            <w:tcW w:w="2128" w:type="dxa"/>
            <w:tcBorders>
              <w:top w:val="nil"/>
              <w:left w:val="nil"/>
              <w:bottom w:val="nil"/>
              <w:right w:val="single" w:sz="8" w:space="0" w:color="auto"/>
            </w:tcBorders>
            <w:shd w:val="clear" w:color="000000" w:fill="FFFFFF"/>
            <w:noWrap/>
            <w:vAlign w:val="bottom"/>
            <w:hideMark/>
          </w:tcPr>
          <w:p w:rsidR="00025CC2" w:rsidRPr="00025CC2" w:rsidRDefault="00025CC2" w:rsidP="00025CC2">
            <w:pPr>
              <w:spacing w:after="0" w:line="240" w:lineRule="auto"/>
              <w:jc w:val="center"/>
              <w:rPr>
                <w:rFonts w:ascii="Calibri" w:eastAsia="Times New Roman" w:hAnsi="Calibri" w:cs="Times New Roman"/>
                <w:color w:val="000000"/>
              </w:rPr>
            </w:pPr>
            <w:r w:rsidRPr="00025CC2">
              <w:rPr>
                <w:rFonts w:ascii="Calibri" w:eastAsia="Times New Roman" w:hAnsi="Calibri" w:cs="Times New Roman"/>
                <w:color w:val="000000"/>
              </w:rPr>
              <w:t xml:space="preserve">5464.00 </w:t>
            </w:r>
          </w:p>
        </w:tc>
        <w:tc>
          <w:tcPr>
            <w:tcW w:w="1188" w:type="dxa"/>
            <w:tcBorders>
              <w:top w:val="nil"/>
              <w:left w:val="nil"/>
              <w:bottom w:val="nil"/>
              <w:right w:val="nil"/>
            </w:tcBorders>
            <w:shd w:val="clear" w:color="auto" w:fill="auto"/>
            <w:noWrap/>
            <w:vAlign w:val="bottom"/>
            <w:hideMark/>
          </w:tcPr>
          <w:p w:rsidR="00025CC2" w:rsidRPr="00025CC2" w:rsidRDefault="00025CC2" w:rsidP="00025CC2">
            <w:pPr>
              <w:spacing w:after="0" w:line="240" w:lineRule="auto"/>
              <w:jc w:val="center"/>
              <w:rPr>
                <w:rFonts w:ascii="Calibri" w:eastAsia="Times New Roman" w:hAnsi="Calibri" w:cs="Times New Roman"/>
                <w:color w:val="000000"/>
              </w:rPr>
            </w:pPr>
          </w:p>
        </w:tc>
        <w:tc>
          <w:tcPr>
            <w:tcW w:w="2388" w:type="dxa"/>
            <w:tcBorders>
              <w:top w:val="nil"/>
              <w:left w:val="single" w:sz="8" w:space="0" w:color="auto"/>
              <w:bottom w:val="nil"/>
              <w:right w:val="single" w:sz="8" w:space="0" w:color="auto"/>
            </w:tcBorders>
            <w:shd w:val="clear" w:color="000000" w:fill="FFFFFF"/>
            <w:noWrap/>
            <w:vAlign w:val="bottom"/>
            <w:hideMark/>
          </w:tcPr>
          <w:p w:rsidR="00025CC2" w:rsidRPr="00025CC2" w:rsidRDefault="00025CC2" w:rsidP="00025CC2">
            <w:pPr>
              <w:spacing w:after="0" w:line="240" w:lineRule="auto"/>
              <w:jc w:val="center"/>
              <w:rPr>
                <w:rFonts w:ascii="Calibri" w:eastAsia="Times New Roman" w:hAnsi="Calibri" w:cs="Times New Roman"/>
                <w:color w:val="000000"/>
              </w:rPr>
            </w:pPr>
            <w:r w:rsidRPr="00025CC2">
              <w:rPr>
                <w:rFonts w:ascii="Calibri" w:eastAsia="Times New Roman" w:hAnsi="Calibri" w:cs="Times New Roman"/>
                <w:color w:val="000000"/>
              </w:rPr>
              <w:t>7,500</w:t>
            </w:r>
          </w:p>
        </w:tc>
      </w:tr>
      <w:tr w:rsidR="00025CC2" w:rsidRPr="00025CC2" w:rsidTr="00025CC2">
        <w:trPr>
          <w:trHeight w:val="300"/>
        </w:trPr>
        <w:tc>
          <w:tcPr>
            <w:tcW w:w="3088" w:type="dxa"/>
            <w:tcBorders>
              <w:top w:val="nil"/>
              <w:left w:val="single" w:sz="8" w:space="0" w:color="auto"/>
              <w:bottom w:val="nil"/>
              <w:right w:val="nil"/>
            </w:tcBorders>
            <w:shd w:val="clear" w:color="000000" w:fill="FFFFFF"/>
            <w:noWrap/>
            <w:vAlign w:val="bottom"/>
            <w:hideMark/>
          </w:tcPr>
          <w:p w:rsidR="00025CC2" w:rsidRPr="00025CC2" w:rsidRDefault="00025CC2" w:rsidP="00025CC2">
            <w:pPr>
              <w:spacing w:after="0" w:line="240" w:lineRule="auto"/>
              <w:jc w:val="left"/>
              <w:rPr>
                <w:rFonts w:ascii="Calibri" w:eastAsia="Times New Roman" w:hAnsi="Calibri" w:cs="Times New Roman"/>
                <w:color w:val="000000"/>
              </w:rPr>
            </w:pPr>
            <w:r w:rsidRPr="00025CC2">
              <w:rPr>
                <w:rFonts w:ascii="Calibri" w:eastAsia="Times New Roman" w:hAnsi="Calibri" w:cs="Times New Roman"/>
                <w:color w:val="000000"/>
              </w:rPr>
              <w:t> </w:t>
            </w:r>
          </w:p>
        </w:tc>
        <w:tc>
          <w:tcPr>
            <w:tcW w:w="2128" w:type="dxa"/>
            <w:tcBorders>
              <w:top w:val="nil"/>
              <w:left w:val="nil"/>
              <w:bottom w:val="nil"/>
              <w:right w:val="single" w:sz="8" w:space="0" w:color="auto"/>
            </w:tcBorders>
            <w:shd w:val="clear" w:color="000000" w:fill="FFFFFF"/>
            <w:noWrap/>
            <w:vAlign w:val="bottom"/>
            <w:hideMark/>
          </w:tcPr>
          <w:p w:rsidR="00025CC2" w:rsidRPr="00025CC2" w:rsidRDefault="00025CC2" w:rsidP="00025CC2">
            <w:pPr>
              <w:spacing w:after="0" w:line="240" w:lineRule="auto"/>
              <w:jc w:val="left"/>
              <w:rPr>
                <w:rFonts w:ascii="Calibri" w:eastAsia="Times New Roman" w:hAnsi="Calibri" w:cs="Times New Roman"/>
                <w:color w:val="000000"/>
              </w:rPr>
            </w:pPr>
            <w:r w:rsidRPr="00025CC2">
              <w:rPr>
                <w:rFonts w:ascii="Calibri" w:eastAsia="Times New Roman" w:hAnsi="Calibri" w:cs="Times New Roman"/>
                <w:color w:val="000000"/>
              </w:rPr>
              <w:t> </w:t>
            </w:r>
          </w:p>
        </w:tc>
        <w:tc>
          <w:tcPr>
            <w:tcW w:w="1188" w:type="dxa"/>
            <w:tcBorders>
              <w:top w:val="nil"/>
              <w:left w:val="nil"/>
              <w:bottom w:val="nil"/>
              <w:right w:val="nil"/>
            </w:tcBorders>
            <w:shd w:val="clear" w:color="auto" w:fill="auto"/>
            <w:noWrap/>
            <w:vAlign w:val="bottom"/>
            <w:hideMark/>
          </w:tcPr>
          <w:p w:rsidR="00025CC2" w:rsidRPr="00025CC2" w:rsidRDefault="00025CC2" w:rsidP="00025CC2">
            <w:pPr>
              <w:spacing w:after="0" w:line="240" w:lineRule="auto"/>
              <w:jc w:val="left"/>
              <w:rPr>
                <w:rFonts w:ascii="Calibri" w:eastAsia="Times New Roman" w:hAnsi="Calibri" w:cs="Times New Roman"/>
                <w:color w:val="000000"/>
              </w:rPr>
            </w:pPr>
          </w:p>
        </w:tc>
        <w:tc>
          <w:tcPr>
            <w:tcW w:w="2388" w:type="dxa"/>
            <w:tcBorders>
              <w:top w:val="nil"/>
              <w:left w:val="single" w:sz="8" w:space="0" w:color="auto"/>
              <w:bottom w:val="nil"/>
              <w:right w:val="single" w:sz="8" w:space="0" w:color="auto"/>
            </w:tcBorders>
            <w:shd w:val="clear" w:color="000000" w:fill="FFFFFF"/>
            <w:noWrap/>
            <w:vAlign w:val="bottom"/>
            <w:hideMark/>
          </w:tcPr>
          <w:p w:rsidR="00025CC2" w:rsidRPr="00025CC2" w:rsidRDefault="00025CC2" w:rsidP="00025CC2">
            <w:pPr>
              <w:spacing w:after="0" w:line="240" w:lineRule="auto"/>
              <w:jc w:val="center"/>
              <w:rPr>
                <w:rFonts w:ascii="Calibri" w:eastAsia="Times New Roman" w:hAnsi="Calibri" w:cs="Times New Roman"/>
                <w:color w:val="000000"/>
              </w:rPr>
            </w:pPr>
            <w:r w:rsidRPr="00025CC2">
              <w:rPr>
                <w:rFonts w:ascii="Calibri" w:eastAsia="Times New Roman" w:hAnsi="Calibri" w:cs="Times New Roman"/>
                <w:color w:val="000000"/>
              </w:rPr>
              <w:t> </w:t>
            </w:r>
          </w:p>
        </w:tc>
      </w:tr>
      <w:tr w:rsidR="00025CC2" w:rsidRPr="00025CC2" w:rsidTr="00025CC2">
        <w:trPr>
          <w:trHeight w:val="300"/>
        </w:trPr>
        <w:tc>
          <w:tcPr>
            <w:tcW w:w="3088" w:type="dxa"/>
            <w:tcBorders>
              <w:top w:val="nil"/>
              <w:left w:val="single" w:sz="8" w:space="0" w:color="auto"/>
              <w:bottom w:val="nil"/>
              <w:right w:val="nil"/>
            </w:tcBorders>
            <w:shd w:val="clear" w:color="000000" w:fill="FFFFFF"/>
            <w:noWrap/>
            <w:vAlign w:val="bottom"/>
            <w:hideMark/>
          </w:tcPr>
          <w:p w:rsidR="00025CC2" w:rsidRPr="00025CC2" w:rsidRDefault="00025CC2" w:rsidP="00025CC2">
            <w:pPr>
              <w:spacing w:after="0" w:line="240" w:lineRule="auto"/>
              <w:jc w:val="left"/>
              <w:rPr>
                <w:rFonts w:ascii="Calibri" w:eastAsia="Times New Roman" w:hAnsi="Calibri" w:cs="Times New Roman"/>
                <w:b/>
                <w:bCs/>
                <w:color w:val="000000"/>
              </w:rPr>
            </w:pPr>
            <w:r w:rsidRPr="00025CC2">
              <w:rPr>
                <w:rFonts w:ascii="Calibri" w:eastAsia="Times New Roman" w:hAnsi="Calibri" w:cs="Times New Roman"/>
                <w:b/>
                <w:bCs/>
                <w:color w:val="000000"/>
              </w:rPr>
              <w:t>Total</w:t>
            </w:r>
          </w:p>
        </w:tc>
        <w:tc>
          <w:tcPr>
            <w:tcW w:w="2128" w:type="dxa"/>
            <w:tcBorders>
              <w:top w:val="nil"/>
              <w:left w:val="nil"/>
              <w:bottom w:val="nil"/>
              <w:right w:val="single" w:sz="8" w:space="0" w:color="auto"/>
            </w:tcBorders>
            <w:shd w:val="clear" w:color="000000" w:fill="FFFFFF"/>
            <w:noWrap/>
            <w:vAlign w:val="bottom"/>
            <w:hideMark/>
          </w:tcPr>
          <w:p w:rsidR="00025CC2" w:rsidRPr="00025CC2" w:rsidRDefault="00025CC2" w:rsidP="00025CC2">
            <w:pPr>
              <w:spacing w:after="0" w:line="240" w:lineRule="auto"/>
              <w:jc w:val="center"/>
              <w:rPr>
                <w:rFonts w:ascii="Calibri" w:eastAsia="Times New Roman" w:hAnsi="Calibri" w:cs="Times New Roman"/>
                <w:b/>
                <w:bCs/>
                <w:color w:val="000000"/>
              </w:rPr>
            </w:pPr>
            <w:r w:rsidRPr="00025CC2">
              <w:rPr>
                <w:rFonts w:ascii="Calibri" w:eastAsia="Times New Roman" w:hAnsi="Calibri" w:cs="Times New Roman"/>
                <w:b/>
                <w:bCs/>
                <w:color w:val="000000"/>
              </w:rPr>
              <w:t>5,464</w:t>
            </w:r>
          </w:p>
        </w:tc>
        <w:tc>
          <w:tcPr>
            <w:tcW w:w="1188" w:type="dxa"/>
            <w:tcBorders>
              <w:top w:val="nil"/>
              <w:left w:val="nil"/>
              <w:bottom w:val="nil"/>
              <w:right w:val="nil"/>
            </w:tcBorders>
            <w:shd w:val="clear" w:color="auto" w:fill="auto"/>
            <w:noWrap/>
            <w:vAlign w:val="bottom"/>
            <w:hideMark/>
          </w:tcPr>
          <w:p w:rsidR="00025CC2" w:rsidRPr="00025CC2" w:rsidRDefault="00025CC2" w:rsidP="00025CC2">
            <w:pPr>
              <w:spacing w:after="0" w:line="240" w:lineRule="auto"/>
              <w:jc w:val="center"/>
              <w:rPr>
                <w:rFonts w:ascii="Calibri" w:eastAsia="Times New Roman" w:hAnsi="Calibri" w:cs="Times New Roman"/>
                <w:b/>
                <w:bCs/>
                <w:color w:val="000000"/>
              </w:rPr>
            </w:pPr>
          </w:p>
        </w:tc>
        <w:tc>
          <w:tcPr>
            <w:tcW w:w="2388" w:type="dxa"/>
            <w:tcBorders>
              <w:top w:val="nil"/>
              <w:left w:val="single" w:sz="8" w:space="0" w:color="auto"/>
              <w:bottom w:val="nil"/>
              <w:right w:val="single" w:sz="8" w:space="0" w:color="auto"/>
            </w:tcBorders>
            <w:shd w:val="clear" w:color="000000" w:fill="FFFFFF"/>
            <w:noWrap/>
            <w:vAlign w:val="bottom"/>
            <w:hideMark/>
          </w:tcPr>
          <w:p w:rsidR="00025CC2" w:rsidRPr="00025CC2" w:rsidRDefault="00025CC2" w:rsidP="00025CC2">
            <w:pPr>
              <w:spacing w:after="0" w:line="240" w:lineRule="auto"/>
              <w:jc w:val="center"/>
              <w:rPr>
                <w:rFonts w:ascii="Calibri" w:eastAsia="Times New Roman" w:hAnsi="Calibri" w:cs="Times New Roman"/>
                <w:b/>
                <w:bCs/>
                <w:color w:val="000000"/>
              </w:rPr>
            </w:pPr>
            <w:r w:rsidRPr="00025CC2">
              <w:rPr>
                <w:rFonts w:ascii="Calibri" w:eastAsia="Times New Roman" w:hAnsi="Calibri" w:cs="Times New Roman"/>
                <w:b/>
                <w:bCs/>
                <w:color w:val="000000"/>
              </w:rPr>
              <w:t>14,500</w:t>
            </w:r>
          </w:p>
        </w:tc>
      </w:tr>
      <w:tr w:rsidR="00025CC2" w:rsidRPr="00025CC2" w:rsidTr="00025CC2">
        <w:trPr>
          <w:trHeight w:val="300"/>
        </w:trPr>
        <w:tc>
          <w:tcPr>
            <w:tcW w:w="3088" w:type="dxa"/>
            <w:tcBorders>
              <w:top w:val="nil"/>
              <w:left w:val="single" w:sz="8" w:space="0" w:color="auto"/>
              <w:bottom w:val="nil"/>
              <w:right w:val="nil"/>
            </w:tcBorders>
            <w:shd w:val="clear" w:color="000000" w:fill="FFFFFF"/>
            <w:noWrap/>
            <w:vAlign w:val="bottom"/>
            <w:hideMark/>
          </w:tcPr>
          <w:p w:rsidR="00025CC2" w:rsidRPr="00025CC2" w:rsidRDefault="00025CC2" w:rsidP="00025CC2">
            <w:pPr>
              <w:spacing w:after="0" w:line="240" w:lineRule="auto"/>
              <w:jc w:val="left"/>
              <w:rPr>
                <w:rFonts w:ascii="Calibri" w:eastAsia="Times New Roman" w:hAnsi="Calibri" w:cs="Times New Roman"/>
                <w:color w:val="000000"/>
              </w:rPr>
            </w:pPr>
            <w:r w:rsidRPr="00025CC2">
              <w:rPr>
                <w:rFonts w:ascii="Calibri" w:eastAsia="Times New Roman" w:hAnsi="Calibri" w:cs="Times New Roman"/>
                <w:color w:val="000000"/>
              </w:rPr>
              <w:t> </w:t>
            </w:r>
          </w:p>
        </w:tc>
        <w:tc>
          <w:tcPr>
            <w:tcW w:w="2128" w:type="dxa"/>
            <w:tcBorders>
              <w:top w:val="nil"/>
              <w:left w:val="nil"/>
              <w:bottom w:val="nil"/>
              <w:right w:val="single" w:sz="8" w:space="0" w:color="auto"/>
            </w:tcBorders>
            <w:shd w:val="clear" w:color="000000" w:fill="FFFFFF"/>
            <w:noWrap/>
            <w:vAlign w:val="bottom"/>
            <w:hideMark/>
          </w:tcPr>
          <w:p w:rsidR="00025CC2" w:rsidRPr="00025CC2" w:rsidRDefault="00025CC2" w:rsidP="00025CC2">
            <w:pPr>
              <w:spacing w:after="0" w:line="240" w:lineRule="auto"/>
              <w:jc w:val="left"/>
              <w:rPr>
                <w:rFonts w:ascii="Calibri" w:eastAsia="Times New Roman" w:hAnsi="Calibri" w:cs="Times New Roman"/>
                <w:color w:val="000000"/>
                <w:sz w:val="22"/>
                <w:szCs w:val="22"/>
              </w:rPr>
            </w:pPr>
            <w:r w:rsidRPr="00025CC2">
              <w:rPr>
                <w:rFonts w:ascii="Calibri" w:eastAsia="Times New Roman" w:hAnsi="Calibri" w:cs="Times New Roman"/>
                <w:color w:val="000000"/>
                <w:sz w:val="22"/>
                <w:szCs w:val="22"/>
              </w:rPr>
              <w:t> </w:t>
            </w:r>
          </w:p>
        </w:tc>
        <w:tc>
          <w:tcPr>
            <w:tcW w:w="1188" w:type="dxa"/>
            <w:tcBorders>
              <w:top w:val="nil"/>
              <w:left w:val="nil"/>
              <w:bottom w:val="nil"/>
              <w:right w:val="nil"/>
            </w:tcBorders>
            <w:shd w:val="clear" w:color="auto" w:fill="auto"/>
            <w:noWrap/>
            <w:vAlign w:val="bottom"/>
            <w:hideMark/>
          </w:tcPr>
          <w:p w:rsidR="00025CC2" w:rsidRPr="00025CC2" w:rsidRDefault="00025CC2" w:rsidP="00025CC2">
            <w:pPr>
              <w:spacing w:after="0" w:line="240" w:lineRule="auto"/>
              <w:jc w:val="left"/>
              <w:rPr>
                <w:rFonts w:ascii="Calibri" w:eastAsia="Times New Roman" w:hAnsi="Calibri" w:cs="Times New Roman"/>
                <w:color w:val="000000"/>
                <w:sz w:val="22"/>
                <w:szCs w:val="22"/>
              </w:rPr>
            </w:pPr>
          </w:p>
        </w:tc>
        <w:tc>
          <w:tcPr>
            <w:tcW w:w="2388" w:type="dxa"/>
            <w:tcBorders>
              <w:top w:val="nil"/>
              <w:left w:val="single" w:sz="8" w:space="0" w:color="auto"/>
              <w:bottom w:val="nil"/>
              <w:right w:val="single" w:sz="8" w:space="0" w:color="auto"/>
            </w:tcBorders>
            <w:shd w:val="clear" w:color="000000" w:fill="FFFFFF"/>
            <w:noWrap/>
            <w:vAlign w:val="bottom"/>
            <w:hideMark/>
          </w:tcPr>
          <w:p w:rsidR="00025CC2" w:rsidRPr="00025CC2" w:rsidRDefault="00025CC2" w:rsidP="00025CC2">
            <w:pPr>
              <w:spacing w:after="0" w:line="240" w:lineRule="auto"/>
              <w:jc w:val="center"/>
              <w:rPr>
                <w:rFonts w:ascii="Calibri" w:eastAsia="Times New Roman" w:hAnsi="Calibri" w:cs="Times New Roman"/>
                <w:b/>
                <w:bCs/>
                <w:color w:val="000000"/>
              </w:rPr>
            </w:pPr>
            <w:r w:rsidRPr="00025CC2">
              <w:rPr>
                <w:rFonts w:ascii="Calibri" w:eastAsia="Times New Roman" w:hAnsi="Calibri" w:cs="Times New Roman"/>
                <w:b/>
                <w:bCs/>
                <w:color w:val="000000"/>
              </w:rPr>
              <w:t> </w:t>
            </w:r>
          </w:p>
        </w:tc>
      </w:tr>
      <w:tr w:rsidR="00025CC2" w:rsidRPr="00025CC2" w:rsidTr="00025CC2">
        <w:trPr>
          <w:trHeight w:val="300"/>
        </w:trPr>
        <w:tc>
          <w:tcPr>
            <w:tcW w:w="3088" w:type="dxa"/>
            <w:tcBorders>
              <w:top w:val="nil"/>
              <w:left w:val="single" w:sz="8" w:space="0" w:color="auto"/>
              <w:bottom w:val="nil"/>
              <w:right w:val="nil"/>
            </w:tcBorders>
            <w:shd w:val="clear" w:color="000000" w:fill="FFFFFF"/>
            <w:noWrap/>
            <w:vAlign w:val="bottom"/>
            <w:hideMark/>
          </w:tcPr>
          <w:p w:rsidR="00025CC2" w:rsidRPr="00025CC2" w:rsidRDefault="00025CC2" w:rsidP="00025CC2">
            <w:pPr>
              <w:spacing w:after="0" w:line="240" w:lineRule="auto"/>
              <w:jc w:val="left"/>
              <w:rPr>
                <w:rFonts w:ascii="Calibri" w:eastAsia="Times New Roman" w:hAnsi="Calibri" w:cs="Times New Roman"/>
                <w:b/>
                <w:bCs/>
                <w:color w:val="000000"/>
              </w:rPr>
            </w:pPr>
            <w:r w:rsidRPr="00025CC2">
              <w:rPr>
                <w:rFonts w:ascii="Calibri" w:eastAsia="Times New Roman" w:hAnsi="Calibri" w:cs="Times New Roman"/>
                <w:b/>
                <w:bCs/>
                <w:color w:val="000000"/>
              </w:rPr>
              <w:t>EXPENDITURE</w:t>
            </w:r>
          </w:p>
        </w:tc>
        <w:tc>
          <w:tcPr>
            <w:tcW w:w="2128" w:type="dxa"/>
            <w:tcBorders>
              <w:top w:val="nil"/>
              <w:left w:val="nil"/>
              <w:bottom w:val="nil"/>
              <w:right w:val="single" w:sz="8" w:space="0" w:color="auto"/>
            </w:tcBorders>
            <w:shd w:val="clear" w:color="000000" w:fill="FFFFFF"/>
            <w:noWrap/>
            <w:vAlign w:val="bottom"/>
            <w:hideMark/>
          </w:tcPr>
          <w:p w:rsidR="00025CC2" w:rsidRPr="00025CC2" w:rsidRDefault="00025CC2" w:rsidP="00025CC2">
            <w:pPr>
              <w:spacing w:after="0" w:line="240" w:lineRule="auto"/>
              <w:jc w:val="left"/>
              <w:rPr>
                <w:rFonts w:ascii="Calibri" w:eastAsia="Times New Roman" w:hAnsi="Calibri" w:cs="Times New Roman"/>
                <w:color w:val="000000"/>
                <w:sz w:val="22"/>
                <w:szCs w:val="22"/>
              </w:rPr>
            </w:pPr>
            <w:r w:rsidRPr="00025CC2">
              <w:rPr>
                <w:rFonts w:ascii="Calibri" w:eastAsia="Times New Roman" w:hAnsi="Calibri" w:cs="Times New Roman"/>
                <w:color w:val="000000"/>
                <w:sz w:val="22"/>
                <w:szCs w:val="22"/>
              </w:rPr>
              <w:t> </w:t>
            </w:r>
          </w:p>
        </w:tc>
        <w:tc>
          <w:tcPr>
            <w:tcW w:w="1188" w:type="dxa"/>
            <w:tcBorders>
              <w:top w:val="nil"/>
              <w:left w:val="nil"/>
              <w:bottom w:val="nil"/>
              <w:right w:val="nil"/>
            </w:tcBorders>
            <w:shd w:val="clear" w:color="auto" w:fill="auto"/>
            <w:noWrap/>
            <w:vAlign w:val="bottom"/>
            <w:hideMark/>
          </w:tcPr>
          <w:p w:rsidR="00025CC2" w:rsidRPr="00025CC2" w:rsidRDefault="00025CC2" w:rsidP="00025CC2">
            <w:pPr>
              <w:spacing w:after="0" w:line="240" w:lineRule="auto"/>
              <w:jc w:val="left"/>
              <w:rPr>
                <w:rFonts w:ascii="Calibri" w:eastAsia="Times New Roman" w:hAnsi="Calibri" w:cs="Times New Roman"/>
                <w:color w:val="000000"/>
                <w:sz w:val="22"/>
                <w:szCs w:val="22"/>
              </w:rPr>
            </w:pPr>
          </w:p>
        </w:tc>
        <w:tc>
          <w:tcPr>
            <w:tcW w:w="2388" w:type="dxa"/>
            <w:tcBorders>
              <w:top w:val="nil"/>
              <w:left w:val="single" w:sz="8" w:space="0" w:color="auto"/>
              <w:bottom w:val="nil"/>
              <w:right w:val="single" w:sz="8" w:space="0" w:color="auto"/>
            </w:tcBorders>
            <w:shd w:val="clear" w:color="000000" w:fill="FFFFFF"/>
            <w:noWrap/>
            <w:vAlign w:val="bottom"/>
            <w:hideMark/>
          </w:tcPr>
          <w:p w:rsidR="00025CC2" w:rsidRPr="00025CC2" w:rsidRDefault="00025CC2" w:rsidP="00025CC2">
            <w:pPr>
              <w:spacing w:after="0" w:line="240" w:lineRule="auto"/>
              <w:jc w:val="center"/>
              <w:rPr>
                <w:rFonts w:ascii="Calibri" w:eastAsia="Times New Roman" w:hAnsi="Calibri" w:cs="Times New Roman"/>
                <w:color w:val="000000"/>
              </w:rPr>
            </w:pPr>
            <w:r w:rsidRPr="00025CC2">
              <w:rPr>
                <w:rFonts w:ascii="Calibri" w:eastAsia="Times New Roman" w:hAnsi="Calibri" w:cs="Times New Roman"/>
                <w:color w:val="000000"/>
              </w:rPr>
              <w:t> </w:t>
            </w:r>
          </w:p>
        </w:tc>
      </w:tr>
      <w:tr w:rsidR="00025CC2" w:rsidRPr="00025CC2" w:rsidTr="00025CC2">
        <w:trPr>
          <w:trHeight w:val="300"/>
        </w:trPr>
        <w:tc>
          <w:tcPr>
            <w:tcW w:w="3088" w:type="dxa"/>
            <w:tcBorders>
              <w:top w:val="nil"/>
              <w:left w:val="single" w:sz="8" w:space="0" w:color="auto"/>
              <w:bottom w:val="nil"/>
              <w:right w:val="nil"/>
            </w:tcBorders>
            <w:shd w:val="clear" w:color="000000" w:fill="FFFFFF"/>
            <w:noWrap/>
            <w:vAlign w:val="bottom"/>
            <w:hideMark/>
          </w:tcPr>
          <w:p w:rsidR="00025CC2" w:rsidRPr="00025CC2" w:rsidRDefault="00025CC2" w:rsidP="00025CC2">
            <w:pPr>
              <w:spacing w:after="0" w:line="240" w:lineRule="auto"/>
              <w:jc w:val="left"/>
              <w:rPr>
                <w:rFonts w:ascii="Calibri" w:eastAsia="Times New Roman" w:hAnsi="Calibri" w:cs="Times New Roman"/>
                <w:color w:val="000000"/>
              </w:rPr>
            </w:pPr>
            <w:r w:rsidRPr="00025CC2">
              <w:rPr>
                <w:rFonts w:ascii="Calibri" w:eastAsia="Times New Roman" w:hAnsi="Calibri" w:cs="Times New Roman"/>
                <w:color w:val="000000"/>
              </w:rPr>
              <w:t>Grant to current</w:t>
            </w:r>
          </w:p>
        </w:tc>
        <w:tc>
          <w:tcPr>
            <w:tcW w:w="2128" w:type="dxa"/>
            <w:tcBorders>
              <w:top w:val="nil"/>
              <w:left w:val="nil"/>
              <w:bottom w:val="nil"/>
              <w:right w:val="single" w:sz="8" w:space="0" w:color="auto"/>
            </w:tcBorders>
            <w:shd w:val="clear" w:color="000000" w:fill="FFFFFF"/>
            <w:noWrap/>
            <w:vAlign w:val="bottom"/>
            <w:hideMark/>
          </w:tcPr>
          <w:p w:rsidR="00025CC2" w:rsidRPr="00025CC2" w:rsidRDefault="00025CC2" w:rsidP="00025CC2">
            <w:pPr>
              <w:spacing w:after="0" w:line="240" w:lineRule="auto"/>
              <w:jc w:val="center"/>
              <w:rPr>
                <w:rFonts w:ascii="Calibri" w:eastAsia="Times New Roman" w:hAnsi="Calibri" w:cs="Times New Roman"/>
                <w:color w:val="000000"/>
              </w:rPr>
            </w:pPr>
            <w:r w:rsidRPr="00025CC2">
              <w:rPr>
                <w:rFonts w:ascii="Calibri" w:eastAsia="Times New Roman" w:hAnsi="Calibri" w:cs="Times New Roman"/>
                <w:color w:val="FF0000"/>
              </w:rPr>
              <w:t xml:space="preserve">-24977.51 </w:t>
            </w:r>
          </w:p>
        </w:tc>
        <w:tc>
          <w:tcPr>
            <w:tcW w:w="1188" w:type="dxa"/>
            <w:tcBorders>
              <w:top w:val="nil"/>
              <w:left w:val="nil"/>
              <w:bottom w:val="nil"/>
              <w:right w:val="nil"/>
            </w:tcBorders>
            <w:shd w:val="clear" w:color="auto" w:fill="auto"/>
            <w:noWrap/>
            <w:vAlign w:val="bottom"/>
            <w:hideMark/>
          </w:tcPr>
          <w:p w:rsidR="00025CC2" w:rsidRPr="00025CC2" w:rsidRDefault="00025CC2" w:rsidP="00025CC2">
            <w:pPr>
              <w:spacing w:after="0" w:line="240" w:lineRule="auto"/>
              <w:jc w:val="center"/>
              <w:rPr>
                <w:rFonts w:ascii="Calibri" w:eastAsia="Times New Roman" w:hAnsi="Calibri" w:cs="Times New Roman"/>
                <w:color w:val="000000"/>
              </w:rPr>
            </w:pPr>
          </w:p>
        </w:tc>
        <w:tc>
          <w:tcPr>
            <w:tcW w:w="2388" w:type="dxa"/>
            <w:tcBorders>
              <w:top w:val="nil"/>
              <w:left w:val="single" w:sz="8" w:space="0" w:color="auto"/>
              <w:bottom w:val="nil"/>
              <w:right w:val="single" w:sz="8" w:space="0" w:color="auto"/>
            </w:tcBorders>
            <w:shd w:val="clear" w:color="000000" w:fill="FFFFFF"/>
            <w:noWrap/>
            <w:vAlign w:val="bottom"/>
            <w:hideMark/>
          </w:tcPr>
          <w:p w:rsidR="00025CC2" w:rsidRPr="00025CC2" w:rsidRDefault="00025CC2" w:rsidP="00025CC2">
            <w:pPr>
              <w:spacing w:after="0" w:line="240" w:lineRule="auto"/>
              <w:jc w:val="center"/>
              <w:rPr>
                <w:rFonts w:ascii="Calibri" w:eastAsia="Times New Roman" w:hAnsi="Calibri" w:cs="Times New Roman"/>
                <w:color w:val="FF0000"/>
              </w:rPr>
            </w:pPr>
            <w:r w:rsidRPr="00025CC2">
              <w:rPr>
                <w:rFonts w:ascii="Calibri" w:eastAsia="Times New Roman" w:hAnsi="Calibri" w:cs="Times New Roman"/>
                <w:color w:val="FF0000"/>
              </w:rPr>
              <w:t>-15000</w:t>
            </w:r>
          </w:p>
        </w:tc>
      </w:tr>
      <w:tr w:rsidR="00025CC2" w:rsidRPr="00025CC2" w:rsidTr="00025CC2">
        <w:trPr>
          <w:trHeight w:val="300"/>
        </w:trPr>
        <w:tc>
          <w:tcPr>
            <w:tcW w:w="3088" w:type="dxa"/>
            <w:tcBorders>
              <w:top w:val="nil"/>
              <w:left w:val="single" w:sz="8" w:space="0" w:color="auto"/>
              <w:bottom w:val="nil"/>
              <w:right w:val="nil"/>
            </w:tcBorders>
            <w:shd w:val="clear" w:color="000000" w:fill="FFFFFF"/>
            <w:noWrap/>
            <w:vAlign w:val="bottom"/>
            <w:hideMark/>
          </w:tcPr>
          <w:p w:rsidR="00025CC2" w:rsidRPr="00025CC2" w:rsidRDefault="00025CC2" w:rsidP="00025CC2">
            <w:pPr>
              <w:spacing w:after="0" w:line="240" w:lineRule="auto"/>
              <w:jc w:val="left"/>
              <w:rPr>
                <w:rFonts w:ascii="Calibri" w:eastAsia="Times New Roman" w:hAnsi="Calibri" w:cs="Times New Roman"/>
                <w:color w:val="000000"/>
              </w:rPr>
            </w:pPr>
            <w:r w:rsidRPr="00025CC2">
              <w:rPr>
                <w:rFonts w:ascii="Calibri" w:eastAsia="Times New Roman" w:hAnsi="Calibri" w:cs="Times New Roman"/>
                <w:color w:val="000000"/>
              </w:rPr>
              <w:t>New boat</w:t>
            </w:r>
          </w:p>
        </w:tc>
        <w:tc>
          <w:tcPr>
            <w:tcW w:w="2128" w:type="dxa"/>
            <w:tcBorders>
              <w:top w:val="nil"/>
              <w:left w:val="nil"/>
              <w:bottom w:val="nil"/>
              <w:right w:val="single" w:sz="8" w:space="0" w:color="auto"/>
            </w:tcBorders>
            <w:shd w:val="clear" w:color="000000" w:fill="FFFFFF"/>
            <w:noWrap/>
            <w:vAlign w:val="bottom"/>
            <w:hideMark/>
          </w:tcPr>
          <w:p w:rsidR="00025CC2" w:rsidRPr="00025CC2" w:rsidRDefault="00025CC2" w:rsidP="00025CC2">
            <w:pPr>
              <w:spacing w:after="0" w:line="240" w:lineRule="auto"/>
              <w:jc w:val="center"/>
              <w:rPr>
                <w:rFonts w:ascii="Calibri" w:eastAsia="Times New Roman" w:hAnsi="Calibri" w:cs="Times New Roman"/>
                <w:color w:val="000000"/>
              </w:rPr>
            </w:pPr>
            <w:r w:rsidRPr="00025CC2">
              <w:rPr>
                <w:rFonts w:ascii="Calibri" w:eastAsia="Times New Roman" w:hAnsi="Calibri" w:cs="Times New Roman"/>
                <w:color w:val="000000"/>
              </w:rPr>
              <w:t xml:space="preserve">24977.51 </w:t>
            </w:r>
          </w:p>
        </w:tc>
        <w:tc>
          <w:tcPr>
            <w:tcW w:w="1188" w:type="dxa"/>
            <w:tcBorders>
              <w:top w:val="nil"/>
              <w:left w:val="nil"/>
              <w:bottom w:val="nil"/>
              <w:right w:val="nil"/>
            </w:tcBorders>
            <w:shd w:val="clear" w:color="auto" w:fill="auto"/>
            <w:noWrap/>
            <w:vAlign w:val="bottom"/>
            <w:hideMark/>
          </w:tcPr>
          <w:p w:rsidR="00025CC2" w:rsidRPr="00025CC2" w:rsidRDefault="00025CC2" w:rsidP="00025CC2">
            <w:pPr>
              <w:spacing w:after="0" w:line="240" w:lineRule="auto"/>
              <w:jc w:val="center"/>
              <w:rPr>
                <w:rFonts w:ascii="Calibri" w:eastAsia="Times New Roman" w:hAnsi="Calibri" w:cs="Times New Roman"/>
                <w:color w:val="000000"/>
              </w:rPr>
            </w:pPr>
          </w:p>
        </w:tc>
        <w:tc>
          <w:tcPr>
            <w:tcW w:w="2388" w:type="dxa"/>
            <w:tcBorders>
              <w:top w:val="nil"/>
              <w:left w:val="single" w:sz="8" w:space="0" w:color="auto"/>
              <w:bottom w:val="nil"/>
              <w:right w:val="single" w:sz="8" w:space="0" w:color="auto"/>
            </w:tcBorders>
            <w:shd w:val="clear" w:color="000000" w:fill="FFFFFF"/>
            <w:noWrap/>
            <w:vAlign w:val="bottom"/>
            <w:hideMark/>
          </w:tcPr>
          <w:p w:rsidR="00025CC2" w:rsidRPr="00025CC2" w:rsidRDefault="00025CC2" w:rsidP="00025CC2">
            <w:pPr>
              <w:spacing w:after="0" w:line="240" w:lineRule="auto"/>
              <w:jc w:val="center"/>
              <w:rPr>
                <w:rFonts w:ascii="Calibri" w:eastAsia="Times New Roman" w:hAnsi="Calibri" w:cs="Times New Roman"/>
                <w:color w:val="000000"/>
              </w:rPr>
            </w:pPr>
            <w:r w:rsidRPr="00025CC2">
              <w:rPr>
                <w:rFonts w:ascii="Calibri" w:eastAsia="Times New Roman" w:hAnsi="Calibri" w:cs="Times New Roman"/>
                <w:color w:val="000000"/>
              </w:rPr>
              <w:t>25,000</w:t>
            </w:r>
          </w:p>
        </w:tc>
      </w:tr>
      <w:tr w:rsidR="00025CC2" w:rsidRPr="00025CC2" w:rsidTr="00025CC2">
        <w:trPr>
          <w:trHeight w:val="300"/>
        </w:trPr>
        <w:tc>
          <w:tcPr>
            <w:tcW w:w="3088" w:type="dxa"/>
            <w:tcBorders>
              <w:top w:val="nil"/>
              <w:left w:val="single" w:sz="8" w:space="0" w:color="auto"/>
              <w:bottom w:val="nil"/>
              <w:right w:val="nil"/>
            </w:tcBorders>
            <w:shd w:val="clear" w:color="000000" w:fill="FFFFFF"/>
            <w:noWrap/>
            <w:vAlign w:val="bottom"/>
            <w:hideMark/>
          </w:tcPr>
          <w:p w:rsidR="00025CC2" w:rsidRPr="00025CC2" w:rsidRDefault="00025CC2" w:rsidP="00025CC2">
            <w:pPr>
              <w:spacing w:after="0" w:line="240" w:lineRule="auto"/>
              <w:jc w:val="left"/>
              <w:rPr>
                <w:rFonts w:ascii="Calibri" w:eastAsia="Times New Roman" w:hAnsi="Calibri" w:cs="Times New Roman"/>
                <w:color w:val="000000"/>
              </w:rPr>
            </w:pPr>
            <w:r w:rsidRPr="00025CC2">
              <w:rPr>
                <w:rFonts w:ascii="Calibri" w:eastAsia="Times New Roman" w:hAnsi="Calibri" w:cs="Times New Roman"/>
                <w:color w:val="000000"/>
              </w:rPr>
              <w:t>New blades</w:t>
            </w:r>
          </w:p>
        </w:tc>
        <w:tc>
          <w:tcPr>
            <w:tcW w:w="2128" w:type="dxa"/>
            <w:tcBorders>
              <w:top w:val="nil"/>
              <w:left w:val="nil"/>
              <w:bottom w:val="nil"/>
              <w:right w:val="single" w:sz="8" w:space="0" w:color="auto"/>
            </w:tcBorders>
            <w:shd w:val="clear" w:color="000000" w:fill="FFFFFF"/>
            <w:noWrap/>
            <w:vAlign w:val="bottom"/>
            <w:hideMark/>
          </w:tcPr>
          <w:p w:rsidR="00025CC2" w:rsidRPr="00025CC2" w:rsidRDefault="00025CC2" w:rsidP="00025CC2">
            <w:pPr>
              <w:spacing w:after="0" w:line="240" w:lineRule="auto"/>
              <w:jc w:val="center"/>
              <w:rPr>
                <w:rFonts w:ascii="Calibri" w:eastAsia="Times New Roman" w:hAnsi="Calibri" w:cs="Times New Roman"/>
                <w:color w:val="000000"/>
              </w:rPr>
            </w:pPr>
            <w:r w:rsidRPr="00025CC2">
              <w:rPr>
                <w:rFonts w:ascii="Calibri" w:eastAsia="Times New Roman" w:hAnsi="Calibri" w:cs="Times New Roman"/>
                <w:color w:val="000000"/>
              </w:rPr>
              <w:t xml:space="preserve">0.00 </w:t>
            </w:r>
          </w:p>
        </w:tc>
        <w:tc>
          <w:tcPr>
            <w:tcW w:w="1188" w:type="dxa"/>
            <w:tcBorders>
              <w:top w:val="nil"/>
              <w:left w:val="nil"/>
              <w:bottom w:val="nil"/>
              <w:right w:val="nil"/>
            </w:tcBorders>
            <w:shd w:val="clear" w:color="auto" w:fill="auto"/>
            <w:noWrap/>
            <w:vAlign w:val="bottom"/>
            <w:hideMark/>
          </w:tcPr>
          <w:p w:rsidR="00025CC2" w:rsidRPr="00025CC2" w:rsidRDefault="00025CC2" w:rsidP="00025CC2">
            <w:pPr>
              <w:spacing w:after="0" w:line="240" w:lineRule="auto"/>
              <w:jc w:val="center"/>
              <w:rPr>
                <w:rFonts w:ascii="Calibri" w:eastAsia="Times New Roman" w:hAnsi="Calibri" w:cs="Times New Roman"/>
                <w:color w:val="000000"/>
              </w:rPr>
            </w:pPr>
          </w:p>
        </w:tc>
        <w:tc>
          <w:tcPr>
            <w:tcW w:w="2388" w:type="dxa"/>
            <w:tcBorders>
              <w:top w:val="nil"/>
              <w:left w:val="single" w:sz="8" w:space="0" w:color="auto"/>
              <w:bottom w:val="nil"/>
              <w:right w:val="single" w:sz="8" w:space="0" w:color="auto"/>
            </w:tcBorders>
            <w:shd w:val="clear" w:color="000000" w:fill="FFFFFF"/>
            <w:noWrap/>
            <w:vAlign w:val="bottom"/>
            <w:hideMark/>
          </w:tcPr>
          <w:p w:rsidR="00025CC2" w:rsidRPr="00025CC2" w:rsidRDefault="00025CC2" w:rsidP="00025CC2">
            <w:pPr>
              <w:spacing w:after="0" w:line="240" w:lineRule="auto"/>
              <w:jc w:val="center"/>
              <w:rPr>
                <w:rFonts w:ascii="Calibri" w:eastAsia="Times New Roman" w:hAnsi="Calibri" w:cs="Times New Roman"/>
                <w:color w:val="000000"/>
              </w:rPr>
            </w:pPr>
            <w:r w:rsidRPr="00025CC2">
              <w:rPr>
                <w:rFonts w:ascii="Calibri" w:eastAsia="Times New Roman" w:hAnsi="Calibri" w:cs="Times New Roman"/>
                <w:color w:val="000000"/>
              </w:rPr>
              <w:t>0</w:t>
            </w:r>
          </w:p>
        </w:tc>
      </w:tr>
      <w:tr w:rsidR="00025CC2" w:rsidRPr="00025CC2" w:rsidTr="00025CC2">
        <w:trPr>
          <w:trHeight w:val="300"/>
        </w:trPr>
        <w:tc>
          <w:tcPr>
            <w:tcW w:w="3088" w:type="dxa"/>
            <w:tcBorders>
              <w:top w:val="nil"/>
              <w:left w:val="single" w:sz="8" w:space="0" w:color="auto"/>
              <w:bottom w:val="nil"/>
              <w:right w:val="nil"/>
            </w:tcBorders>
            <w:shd w:val="clear" w:color="000000" w:fill="FFFFFF"/>
            <w:noWrap/>
            <w:vAlign w:val="bottom"/>
            <w:hideMark/>
          </w:tcPr>
          <w:p w:rsidR="00025CC2" w:rsidRPr="00025CC2" w:rsidRDefault="00025CC2" w:rsidP="00025CC2">
            <w:pPr>
              <w:spacing w:after="0" w:line="240" w:lineRule="auto"/>
              <w:jc w:val="left"/>
              <w:rPr>
                <w:rFonts w:ascii="Calibri" w:eastAsia="Times New Roman" w:hAnsi="Calibri" w:cs="Times New Roman"/>
                <w:color w:val="000000"/>
              </w:rPr>
            </w:pPr>
            <w:r w:rsidRPr="00025CC2">
              <w:rPr>
                <w:rFonts w:ascii="Calibri" w:eastAsia="Times New Roman" w:hAnsi="Calibri" w:cs="Times New Roman"/>
                <w:color w:val="000000"/>
              </w:rPr>
              <w:t>Other new kit</w:t>
            </w:r>
          </w:p>
        </w:tc>
        <w:tc>
          <w:tcPr>
            <w:tcW w:w="2128" w:type="dxa"/>
            <w:tcBorders>
              <w:top w:val="nil"/>
              <w:left w:val="nil"/>
              <w:bottom w:val="nil"/>
              <w:right w:val="single" w:sz="8" w:space="0" w:color="auto"/>
            </w:tcBorders>
            <w:shd w:val="clear" w:color="000000" w:fill="FFFFFF"/>
            <w:noWrap/>
            <w:vAlign w:val="bottom"/>
            <w:hideMark/>
          </w:tcPr>
          <w:p w:rsidR="00025CC2" w:rsidRPr="00025CC2" w:rsidRDefault="00025CC2" w:rsidP="00025CC2">
            <w:pPr>
              <w:spacing w:after="0" w:line="240" w:lineRule="auto"/>
              <w:jc w:val="center"/>
              <w:rPr>
                <w:rFonts w:ascii="Calibri" w:eastAsia="Times New Roman" w:hAnsi="Calibri" w:cs="Times New Roman"/>
                <w:color w:val="000000"/>
              </w:rPr>
            </w:pPr>
            <w:r w:rsidRPr="00025CC2">
              <w:rPr>
                <w:rFonts w:ascii="Calibri" w:eastAsia="Times New Roman" w:hAnsi="Calibri" w:cs="Times New Roman"/>
                <w:color w:val="000000"/>
              </w:rPr>
              <w:t xml:space="preserve">0.00 </w:t>
            </w:r>
          </w:p>
        </w:tc>
        <w:tc>
          <w:tcPr>
            <w:tcW w:w="1188" w:type="dxa"/>
            <w:tcBorders>
              <w:top w:val="nil"/>
              <w:left w:val="nil"/>
              <w:bottom w:val="nil"/>
              <w:right w:val="nil"/>
            </w:tcBorders>
            <w:shd w:val="clear" w:color="auto" w:fill="auto"/>
            <w:noWrap/>
            <w:vAlign w:val="bottom"/>
            <w:hideMark/>
          </w:tcPr>
          <w:p w:rsidR="00025CC2" w:rsidRPr="00025CC2" w:rsidRDefault="00025CC2" w:rsidP="00025CC2">
            <w:pPr>
              <w:spacing w:after="0" w:line="240" w:lineRule="auto"/>
              <w:jc w:val="center"/>
              <w:rPr>
                <w:rFonts w:ascii="Calibri" w:eastAsia="Times New Roman" w:hAnsi="Calibri" w:cs="Times New Roman"/>
                <w:color w:val="000000"/>
              </w:rPr>
            </w:pPr>
          </w:p>
        </w:tc>
        <w:tc>
          <w:tcPr>
            <w:tcW w:w="2388" w:type="dxa"/>
            <w:tcBorders>
              <w:top w:val="nil"/>
              <w:left w:val="single" w:sz="8" w:space="0" w:color="auto"/>
              <w:bottom w:val="nil"/>
              <w:right w:val="single" w:sz="8" w:space="0" w:color="auto"/>
            </w:tcBorders>
            <w:shd w:val="clear" w:color="000000" w:fill="FFFFFF"/>
            <w:noWrap/>
            <w:vAlign w:val="bottom"/>
            <w:hideMark/>
          </w:tcPr>
          <w:p w:rsidR="00025CC2" w:rsidRPr="00025CC2" w:rsidRDefault="00025CC2" w:rsidP="00025CC2">
            <w:pPr>
              <w:spacing w:after="0" w:line="240" w:lineRule="auto"/>
              <w:jc w:val="center"/>
              <w:rPr>
                <w:rFonts w:ascii="Calibri" w:eastAsia="Times New Roman" w:hAnsi="Calibri" w:cs="Times New Roman"/>
                <w:color w:val="000000"/>
              </w:rPr>
            </w:pPr>
            <w:r w:rsidRPr="00025CC2">
              <w:rPr>
                <w:rFonts w:ascii="Calibri" w:eastAsia="Times New Roman" w:hAnsi="Calibri" w:cs="Times New Roman"/>
                <w:color w:val="000000"/>
              </w:rPr>
              <w:t>2500</w:t>
            </w:r>
          </w:p>
        </w:tc>
      </w:tr>
      <w:tr w:rsidR="00025CC2" w:rsidRPr="00025CC2" w:rsidTr="00025CC2">
        <w:trPr>
          <w:trHeight w:val="300"/>
        </w:trPr>
        <w:tc>
          <w:tcPr>
            <w:tcW w:w="3088" w:type="dxa"/>
            <w:tcBorders>
              <w:top w:val="nil"/>
              <w:left w:val="single" w:sz="8" w:space="0" w:color="auto"/>
              <w:bottom w:val="nil"/>
              <w:right w:val="nil"/>
            </w:tcBorders>
            <w:shd w:val="clear" w:color="000000" w:fill="FFFFFF"/>
            <w:noWrap/>
            <w:vAlign w:val="bottom"/>
            <w:hideMark/>
          </w:tcPr>
          <w:p w:rsidR="00025CC2" w:rsidRPr="00025CC2" w:rsidRDefault="00025CC2" w:rsidP="00025CC2">
            <w:pPr>
              <w:spacing w:after="0" w:line="240" w:lineRule="auto"/>
              <w:jc w:val="left"/>
              <w:rPr>
                <w:rFonts w:ascii="Calibri" w:eastAsia="Times New Roman" w:hAnsi="Calibri" w:cs="Times New Roman"/>
                <w:color w:val="000000"/>
              </w:rPr>
            </w:pPr>
            <w:r w:rsidRPr="00025CC2">
              <w:rPr>
                <w:rFonts w:ascii="Calibri" w:eastAsia="Times New Roman" w:hAnsi="Calibri" w:cs="Times New Roman"/>
                <w:color w:val="000000"/>
              </w:rPr>
              <w:t>Boathouse work</w:t>
            </w:r>
          </w:p>
        </w:tc>
        <w:tc>
          <w:tcPr>
            <w:tcW w:w="2128" w:type="dxa"/>
            <w:tcBorders>
              <w:top w:val="nil"/>
              <w:left w:val="nil"/>
              <w:bottom w:val="nil"/>
              <w:right w:val="single" w:sz="8" w:space="0" w:color="auto"/>
            </w:tcBorders>
            <w:shd w:val="clear" w:color="000000" w:fill="FFFFFF"/>
            <w:noWrap/>
            <w:vAlign w:val="bottom"/>
            <w:hideMark/>
          </w:tcPr>
          <w:p w:rsidR="00025CC2" w:rsidRPr="00025CC2" w:rsidRDefault="00025CC2" w:rsidP="00025CC2">
            <w:pPr>
              <w:spacing w:after="0" w:line="240" w:lineRule="auto"/>
              <w:jc w:val="center"/>
              <w:rPr>
                <w:rFonts w:ascii="Calibri" w:eastAsia="Times New Roman" w:hAnsi="Calibri" w:cs="Times New Roman"/>
                <w:color w:val="000000"/>
              </w:rPr>
            </w:pPr>
            <w:r w:rsidRPr="00025CC2">
              <w:rPr>
                <w:rFonts w:ascii="Calibri" w:eastAsia="Times New Roman" w:hAnsi="Calibri" w:cs="Times New Roman"/>
                <w:color w:val="000000"/>
              </w:rPr>
              <w:t xml:space="preserve">0.00 </w:t>
            </w:r>
          </w:p>
        </w:tc>
        <w:tc>
          <w:tcPr>
            <w:tcW w:w="1188" w:type="dxa"/>
            <w:tcBorders>
              <w:top w:val="nil"/>
              <w:left w:val="nil"/>
              <w:bottom w:val="nil"/>
              <w:right w:val="nil"/>
            </w:tcBorders>
            <w:shd w:val="clear" w:color="auto" w:fill="auto"/>
            <w:noWrap/>
            <w:vAlign w:val="bottom"/>
            <w:hideMark/>
          </w:tcPr>
          <w:p w:rsidR="00025CC2" w:rsidRPr="00025CC2" w:rsidRDefault="00025CC2" w:rsidP="00025CC2">
            <w:pPr>
              <w:spacing w:after="0" w:line="240" w:lineRule="auto"/>
              <w:jc w:val="center"/>
              <w:rPr>
                <w:rFonts w:ascii="Calibri" w:eastAsia="Times New Roman" w:hAnsi="Calibri" w:cs="Times New Roman"/>
                <w:color w:val="000000"/>
              </w:rPr>
            </w:pPr>
          </w:p>
        </w:tc>
        <w:tc>
          <w:tcPr>
            <w:tcW w:w="2388" w:type="dxa"/>
            <w:tcBorders>
              <w:top w:val="nil"/>
              <w:left w:val="single" w:sz="8" w:space="0" w:color="auto"/>
              <w:bottom w:val="nil"/>
              <w:right w:val="single" w:sz="8" w:space="0" w:color="auto"/>
            </w:tcBorders>
            <w:shd w:val="clear" w:color="000000" w:fill="FFFFFF"/>
            <w:noWrap/>
            <w:vAlign w:val="bottom"/>
            <w:hideMark/>
          </w:tcPr>
          <w:p w:rsidR="00025CC2" w:rsidRPr="00025CC2" w:rsidRDefault="00025CC2" w:rsidP="00025CC2">
            <w:pPr>
              <w:spacing w:after="0" w:line="240" w:lineRule="auto"/>
              <w:jc w:val="center"/>
              <w:rPr>
                <w:rFonts w:ascii="Calibri" w:eastAsia="Times New Roman" w:hAnsi="Calibri" w:cs="Times New Roman"/>
                <w:color w:val="000000"/>
              </w:rPr>
            </w:pPr>
            <w:r w:rsidRPr="00025CC2">
              <w:rPr>
                <w:rFonts w:ascii="Calibri" w:eastAsia="Times New Roman" w:hAnsi="Calibri" w:cs="Times New Roman"/>
                <w:color w:val="000000"/>
              </w:rPr>
              <w:t>1,600</w:t>
            </w:r>
          </w:p>
        </w:tc>
      </w:tr>
      <w:tr w:rsidR="00025CC2" w:rsidRPr="00025CC2" w:rsidTr="00025CC2">
        <w:trPr>
          <w:trHeight w:val="300"/>
        </w:trPr>
        <w:tc>
          <w:tcPr>
            <w:tcW w:w="3088" w:type="dxa"/>
            <w:tcBorders>
              <w:top w:val="nil"/>
              <w:left w:val="single" w:sz="8" w:space="0" w:color="auto"/>
              <w:bottom w:val="nil"/>
              <w:right w:val="nil"/>
            </w:tcBorders>
            <w:shd w:val="clear" w:color="000000" w:fill="FFFFFF"/>
            <w:noWrap/>
            <w:vAlign w:val="bottom"/>
            <w:hideMark/>
          </w:tcPr>
          <w:p w:rsidR="00025CC2" w:rsidRPr="00025CC2" w:rsidRDefault="00025CC2" w:rsidP="00025CC2">
            <w:pPr>
              <w:spacing w:after="0" w:line="240" w:lineRule="auto"/>
              <w:jc w:val="left"/>
              <w:rPr>
                <w:rFonts w:ascii="Calibri" w:eastAsia="Times New Roman" w:hAnsi="Calibri" w:cs="Times New Roman"/>
                <w:color w:val="000000"/>
              </w:rPr>
            </w:pPr>
            <w:r w:rsidRPr="00025CC2">
              <w:rPr>
                <w:rFonts w:ascii="Calibri" w:eastAsia="Times New Roman" w:hAnsi="Calibri" w:cs="Times New Roman"/>
                <w:color w:val="000000"/>
              </w:rPr>
              <w:t>CA contingency</w:t>
            </w:r>
          </w:p>
        </w:tc>
        <w:tc>
          <w:tcPr>
            <w:tcW w:w="2128" w:type="dxa"/>
            <w:tcBorders>
              <w:top w:val="nil"/>
              <w:left w:val="nil"/>
              <w:bottom w:val="nil"/>
              <w:right w:val="single" w:sz="8" w:space="0" w:color="auto"/>
            </w:tcBorders>
            <w:shd w:val="clear" w:color="000000" w:fill="FFFFFF"/>
            <w:noWrap/>
            <w:vAlign w:val="bottom"/>
            <w:hideMark/>
          </w:tcPr>
          <w:p w:rsidR="00025CC2" w:rsidRPr="00025CC2" w:rsidRDefault="00025CC2" w:rsidP="00025CC2">
            <w:pPr>
              <w:spacing w:after="0" w:line="240" w:lineRule="auto"/>
              <w:jc w:val="center"/>
              <w:rPr>
                <w:rFonts w:ascii="Calibri" w:eastAsia="Times New Roman" w:hAnsi="Calibri" w:cs="Times New Roman"/>
                <w:color w:val="000000"/>
              </w:rPr>
            </w:pPr>
            <w:r w:rsidRPr="00025CC2">
              <w:rPr>
                <w:rFonts w:ascii="Calibri" w:eastAsia="Times New Roman" w:hAnsi="Calibri" w:cs="Times New Roman"/>
                <w:color w:val="000000"/>
              </w:rPr>
              <w:t xml:space="preserve">0.00 </w:t>
            </w:r>
          </w:p>
        </w:tc>
        <w:tc>
          <w:tcPr>
            <w:tcW w:w="1188" w:type="dxa"/>
            <w:tcBorders>
              <w:top w:val="nil"/>
              <w:left w:val="nil"/>
              <w:bottom w:val="nil"/>
              <w:right w:val="nil"/>
            </w:tcBorders>
            <w:shd w:val="clear" w:color="auto" w:fill="auto"/>
            <w:noWrap/>
            <w:vAlign w:val="bottom"/>
            <w:hideMark/>
          </w:tcPr>
          <w:p w:rsidR="00025CC2" w:rsidRPr="00025CC2" w:rsidRDefault="00025CC2" w:rsidP="00025CC2">
            <w:pPr>
              <w:spacing w:after="0" w:line="240" w:lineRule="auto"/>
              <w:jc w:val="center"/>
              <w:rPr>
                <w:rFonts w:ascii="Calibri" w:eastAsia="Times New Roman" w:hAnsi="Calibri" w:cs="Times New Roman"/>
                <w:color w:val="000000"/>
              </w:rPr>
            </w:pPr>
          </w:p>
        </w:tc>
        <w:tc>
          <w:tcPr>
            <w:tcW w:w="2388" w:type="dxa"/>
            <w:tcBorders>
              <w:top w:val="nil"/>
              <w:left w:val="single" w:sz="8" w:space="0" w:color="auto"/>
              <w:bottom w:val="nil"/>
              <w:right w:val="single" w:sz="8" w:space="0" w:color="auto"/>
            </w:tcBorders>
            <w:shd w:val="clear" w:color="000000" w:fill="FFFFFF"/>
            <w:noWrap/>
            <w:vAlign w:val="bottom"/>
            <w:hideMark/>
          </w:tcPr>
          <w:p w:rsidR="00025CC2" w:rsidRPr="00025CC2" w:rsidRDefault="00025CC2" w:rsidP="00025CC2">
            <w:pPr>
              <w:spacing w:after="0" w:line="240" w:lineRule="auto"/>
              <w:jc w:val="center"/>
              <w:rPr>
                <w:rFonts w:ascii="Calibri" w:eastAsia="Times New Roman" w:hAnsi="Calibri" w:cs="Times New Roman"/>
                <w:color w:val="000000"/>
              </w:rPr>
            </w:pPr>
            <w:r w:rsidRPr="00025CC2">
              <w:rPr>
                <w:rFonts w:ascii="Calibri" w:eastAsia="Times New Roman" w:hAnsi="Calibri" w:cs="Times New Roman"/>
                <w:color w:val="000000"/>
              </w:rPr>
              <w:t>350</w:t>
            </w:r>
          </w:p>
        </w:tc>
      </w:tr>
      <w:tr w:rsidR="00025CC2" w:rsidRPr="00025CC2" w:rsidTr="00025CC2">
        <w:trPr>
          <w:trHeight w:val="300"/>
        </w:trPr>
        <w:tc>
          <w:tcPr>
            <w:tcW w:w="3088" w:type="dxa"/>
            <w:tcBorders>
              <w:top w:val="nil"/>
              <w:left w:val="single" w:sz="8" w:space="0" w:color="auto"/>
              <w:bottom w:val="nil"/>
              <w:right w:val="nil"/>
            </w:tcBorders>
            <w:shd w:val="clear" w:color="000000" w:fill="FFFFFF"/>
            <w:noWrap/>
            <w:vAlign w:val="bottom"/>
            <w:hideMark/>
          </w:tcPr>
          <w:p w:rsidR="00025CC2" w:rsidRPr="00025CC2" w:rsidRDefault="00025CC2" w:rsidP="00025CC2">
            <w:pPr>
              <w:spacing w:after="0" w:line="240" w:lineRule="auto"/>
              <w:jc w:val="left"/>
              <w:rPr>
                <w:rFonts w:ascii="Calibri" w:eastAsia="Times New Roman" w:hAnsi="Calibri" w:cs="Times New Roman"/>
                <w:color w:val="000000"/>
              </w:rPr>
            </w:pPr>
            <w:r w:rsidRPr="00025CC2">
              <w:rPr>
                <w:rFonts w:ascii="Calibri" w:eastAsia="Times New Roman" w:hAnsi="Calibri" w:cs="Times New Roman"/>
                <w:color w:val="000000"/>
              </w:rPr>
              <w:t> </w:t>
            </w:r>
          </w:p>
        </w:tc>
        <w:tc>
          <w:tcPr>
            <w:tcW w:w="2128" w:type="dxa"/>
            <w:tcBorders>
              <w:top w:val="nil"/>
              <w:left w:val="nil"/>
              <w:bottom w:val="nil"/>
              <w:right w:val="single" w:sz="8" w:space="0" w:color="auto"/>
            </w:tcBorders>
            <w:shd w:val="clear" w:color="000000" w:fill="FFFFFF"/>
            <w:noWrap/>
            <w:vAlign w:val="bottom"/>
            <w:hideMark/>
          </w:tcPr>
          <w:p w:rsidR="00025CC2" w:rsidRPr="00025CC2" w:rsidRDefault="00025CC2" w:rsidP="00025CC2">
            <w:pPr>
              <w:spacing w:after="0" w:line="240" w:lineRule="auto"/>
              <w:jc w:val="center"/>
              <w:rPr>
                <w:rFonts w:ascii="Calibri" w:eastAsia="Times New Roman" w:hAnsi="Calibri" w:cs="Times New Roman"/>
                <w:color w:val="000000"/>
              </w:rPr>
            </w:pPr>
            <w:r w:rsidRPr="00025CC2">
              <w:rPr>
                <w:rFonts w:ascii="Calibri" w:eastAsia="Times New Roman" w:hAnsi="Calibri" w:cs="Times New Roman"/>
                <w:color w:val="000000"/>
              </w:rPr>
              <w:t> </w:t>
            </w:r>
          </w:p>
        </w:tc>
        <w:tc>
          <w:tcPr>
            <w:tcW w:w="1188" w:type="dxa"/>
            <w:tcBorders>
              <w:top w:val="nil"/>
              <w:left w:val="nil"/>
              <w:bottom w:val="nil"/>
              <w:right w:val="nil"/>
            </w:tcBorders>
            <w:shd w:val="clear" w:color="auto" w:fill="auto"/>
            <w:noWrap/>
            <w:vAlign w:val="bottom"/>
            <w:hideMark/>
          </w:tcPr>
          <w:p w:rsidR="00025CC2" w:rsidRPr="00025CC2" w:rsidRDefault="00025CC2" w:rsidP="00025CC2">
            <w:pPr>
              <w:spacing w:after="0" w:line="240" w:lineRule="auto"/>
              <w:jc w:val="center"/>
              <w:rPr>
                <w:rFonts w:ascii="Calibri" w:eastAsia="Times New Roman" w:hAnsi="Calibri" w:cs="Times New Roman"/>
                <w:color w:val="000000"/>
              </w:rPr>
            </w:pPr>
          </w:p>
        </w:tc>
        <w:tc>
          <w:tcPr>
            <w:tcW w:w="2388" w:type="dxa"/>
            <w:tcBorders>
              <w:top w:val="nil"/>
              <w:left w:val="single" w:sz="8" w:space="0" w:color="auto"/>
              <w:bottom w:val="nil"/>
              <w:right w:val="single" w:sz="8" w:space="0" w:color="auto"/>
            </w:tcBorders>
            <w:shd w:val="clear" w:color="000000" w:fill="FFFFFF"/>
            <w:noWrap/>
            <w:vAlign w:val="bottom"/>
            <w:hideMark/>
          </w:tcPr>
          <w:p w:rsidR="00025CC2" w:rsidRPr="00025CC2" w:rsidRDefault="00025CC2" w:rsidP="00025CC2">
            <w:pPr>
              <w:spacing w:after="0" w:line="240" w:lineRule="auto"/>
              <w:jc w:val="center"/>
              <w:rPr>
                <w:rFonts w:ascii="Calibri" w:eastAsia="Times New Roman" w:hAnsi="Calibri" w:cs="Times New Roman"/>
                <w:color w:val="000000"/>
              </w:rPr>
            </w:pPr>
            <w:r w:rsidRPr="00025CC2">
              <w:rPr>
                <w:rFonts w:ascii="Calibri" w:eastAsia="Times New Roman" w:hAnsi="Calibri" w:cs="Times New Roman"/>
                <w:color w:val="000000"/>
              </w:rPr>
              <w:t> </w:t>
            </w:r>
          </w:p>
        </w:tc>
      </w:tr>
      <w:tr w:rsidR="00025CC2" w:rsidRPr="00025CC2" w:rsidTr="00025CC2">
        <w:trPr>
          <w:trHeight w:val="300"/>
        </w:trPr>
        <w:tc>
          <w:tcPr>
            <w:tcW w:w="3088" w:type="dxa"/>
            <w:tcBorders>
              <w:top w:val="nil"/>
              <w:left w:val="single" w:sz="8" w:space="0" w:color="auto"/>
              <w:bottom w:val="nil"/>
              <w:right w:val="nil"/>
            </w:tcBorders>
            <w:shd w:val="clear" w:color="000000" w:fill="FFFFFF"/>
            <w:noWrap/>
            <w:vAlign w:val="bottom"/>
            <w:hideMark/>
          </w:tcPr>
          <w:p w:rsidR="00025CC2" w:rsidRPr="00025CC2" w:rsidRDefault="00025CC2" w:rsidP="00025CC2">
            <w:pPr>
              <w:spacing w:after="0" w:line="240" w:lineRule="auto"/>
              <w:jc w:val="left"/>
              <w:rPr>
                <w:rFonts w:ascii="Calibri" w:eastAsia="Times New Roman" w:hAnsi="Calibri" w:cs="Times New Roman"/>
                <w:b/>
                <w:bCs/>
                <w:color w:val="000000"/>
              </w:rPr>
            </w:pPr>
            <w:r w:rsidRPr="00025CC2">
              <w:rPr>
                <w:rFonts w:ascii="Calibri" w:eastAsia="Times New Roman" w:hAnsi="Calibri" w:cs="Times New Roman"/>
                <w:b/>
                <w:bCs/>
                <w:color w:val="000000"/>
              </w:rPr>
              <w:t>Total</w:t>
            </w:r>
          </w:p>
        </w:tc>
        <w:tc>
          <w:tcPr>
            <w:tcW w:w="2128" w:type="dxa"/>
            <w:tcBorders>
              <w:top w:val="nil"/>
              <w:left w:val="nil"/>
              <w:bottom w:val="nil"/>
              <w:right w:val="single" w:sz="8" w:space="0" w:color="auto"/>
            </w:tcBorders>
            <w:shd w:val="clear" w:color="000000" w:fill="FFFFFF"/>
            <w:noWrap/>
            <w:vAlign w:val="bottom"/>
            <w:hideMark/>
          </w:tcPr>
          <w:p w:rsidR="00025CC2" w:rsidRPr="00025CC2" w:rsidRDefault="00025CC2" w:rsidP="00025CC2">
            <w:pPr>
              <w:spacing w:after="0" w:line="240" w:lineRule="auto"/>
              <w:jc w:val="center"/>
              <w:rPr>
                <w:rFonts w:ascii="Calibri" w:eastAsia="Times New Roman" w:hAnsi="Calibri" w:cs="Times New Roman"/>
                <w:b/>
                <w:bCs/>
                <w:color w:val="000000"/>
              </w:rPr>
            </w:pPr>
            <w:r w:rsidRPr="00025CC2">
              <w:rPr>
                <w:rFonts w:ascii="Calibri" w:eastAsia="Times New Roman" w:hAnsi="Calibri" w:cs="Times New Roman"/>
                <w:b/>
                <w:bCs/>
                <w:color w:val="000000"/>
              </w:rPr>
              <w:t>0</w:t>
            </w:r>
          </w:p>
        </w:tc>
        <w:tc>
          <w:tcPr>
            <w:tcW w:w="1188" w:type="dxa"/>
            <w:tcBorders>
              <w:top w:val="nil"/>
              <w:left w:val="nil"/>
              <w:bottom w:val="nil"/>
              <w:right w:val="nil"/>
            </w:tcBorders>
            <w:shd w:val="clear" w:color="auto" w:fill="auto"/>
            <w:noWrap/>
            <w:vAlign w:val="bottom"/>
            <w:hideMark/>
          </w:tcPr>
          <w:p w:rsidR="00025CC2" w:rsidRPr="00025CC2" w:rsidRDefault="00025CC2" w:rsidP="00025CC2">
            <w:pPr>
              <w:spacing w:after="0" w:line="240" w:lineRule="auto"/>
              <w:jc w:val="center"/>
              <w:rPr>
                <w:rFonts w:ascii="Calibri" w:eastAsia="Times New Roman" w:hAnsi="Calibri" w:cs="Times New Roman"/>
                <w:b/>
                <w:bCs/>
                <w:color w:val="000000"/>
              </w:rPr>
            </w:pPr>
          </w:p>
        </w:tc>
        <w:tc>
          <w:tcPr>
            <w:tcW w:w="2388" w:type="dxa"/>
            <w:tcBorders>
              <w:top w:val="nil"/>
              <w:left w:val="single" w:sz="8" w:space="0" w:color="auto"/>
              <w:bottom w:val="nil"/>
              <w:right w:val="single" w:sz="8" w:space="0" w:color="auto"/>
            </w:tcBorders>
            <w:shd w:val="clear" w:color="000000" w:fill="FFFFFF"/>
            <w:noWrap/>
            <w:vAlign w:val="bottom"/>
            <w:hideMark/>
          </w:tcPr>
          <w:p w:rsidR="00025CC2" w:rsidRPr="00025CC2" w:rsidRDefault="00025CC2" w:rsidP="00025CC2">
            <w:pPr>
              <w:spacing w:after="0" w:line="240" w:lineRule="auto"/>
              <w:jc w:val="center"/>
              <w:rPr>
                <w:rFonts w:ascii="Calibri" w:eastAsia="Times New Roman" w:hAnsi="Calibri" w:cs="Times New Roman"/>
                <w:b/>
                <w:bCs/>
                <w:color w:val="000000"/>
              </w:rPr>
            </w:pPr>
            <w:r w:rsidRPr="00025CC2">
              <w:rPr>
                <w:rFonts w:ascii="Calibri" w:eastAsia="Times New Roman" w:hAnsi="Calibri" w:cs="Times New Roman"/>
                <w:b/>
                <w:bCs/>
                <w:color w:val="000000"/>
              </w:rPr>
              <w:t>14,450</w:t>
            </w:r>
          </w:p>
        </w:tc>
      </w:tr>
      <w:tr w:rsidR="00025CC2" w:rsidRPr="00025CC2" w:rsidTr="00025CC2">
        <w:trPr>
          <w:trHeight w:val="300"/>
        </w:trPr>
        <w:tc>
          <w:tcPr>
            <w:tcW w:w="3088" w:type="dxa"/>
            <w:tcBorders>
              <w:top w:val="nil"/>
              <w:left w:val="single" w:sz="8" w:space="0" w:color="auto"/>
              <w:bottom w:val="nil"/>
              <w:right w:val="nil"/>
            </w:tcBorders>
            <w:shd w:val="clear" w:color="000000" w:fill="FFFFFF"/>
            <w:noWrap/>
            <w:vAlign w:val="bottom"/>
            <w:hideMark/>
          </w:tcPr>
          <w:p w:rsidR="00025CC2" w:rsidRPr="00025CC2" w:rsidRDefault="00025CC2" w:rsidP="00025CC2">
            <w:pPr>
              <w:spacing w:after="0" w:line="240" w:lineRule="auto"/>
              <w:jc w:val="left"/>
              <w:rPr>
                <w:rFonts w:ascii="Calibri" w:eastAsia="Times New Roman" w:hAnsi="Calibri" w:cs="Times New Roman"/>
                <w:b/>
                <w:bCs/>
                <w:color w:val="000000"/>
              </w:rPr>
            </w:pPr>
            <w:r w:rsidRPr="00025CC2">
              <w:rPr>
                <w:rFonts w:ascii="Calibri" w:eastAsia="Times New Roman" w:hAnsi="Calibri" w:cs="Times New Roman"/>
                <w:b/>
                <w:bCs/>
                <w:color w:val="000000"/>
              </w:rPr>
              <w:t> </w:t>
            </w:r>
          </w:p>
        </w:tc>
        <w:tc>
          <w:tcPr>
            <w:tcW w:w="2128" w:type="dxa"/>
            <w:tcBorders>
              <w:top w:val="nil"/>
              <w:left w:val="nil"/>
              <w:bottom w:val="nil"/>
              <w:right w:val="single" w:sz="8" w:space="0" w:color="auto"/>
            </w:tcBorders>
            <w:shd w:val="clear" w:color="000000" w:fill="FFFFFF"/>
            <w:noWrap/>
            <w:vAlign w:val="bottom"/>
            <w:hideMark/>
          </w:tcPr>
          <w:p w:rsidR="00025CC2" w:rsidRPr="00025CC2" w:rsidRDefault="00025CC2" w:rsidP="00025CC2">
            <w:pPr>
              <w:spacing w:after="0" w:line="240" w:lineRule="auto"/>
              <w:jc w:val="left"/>
              <w:rPr>
                <w:rFonts w:ascii="Calibri" w:eastAsia="Times New Roman" w:hAnsi="Calibri" w:cs="Times New Roman"/>
                <w:color w:val="000000"/>
                <w:sz w:val="22"/>
                <w:szCs w:val="22"/>
              </w:rPr>
            </w:pPr>
            <w:r w:rsidRPr="00025CC2">
              <w:rPr>
                <w:rFonts w:ascii="Calibri" w:eastAsia="Times New Roman" w:hAnsi="Calibri" w:cs="Times New Roman"/>
                <w:color w:val="000000"/>
                <w:sz w:val="22"/>
                <w:szCs w:val="22"/>
              </w:rPr>
              <w:t> </w:t>
            </w:r>
          </w:p>
        </w:tc>
        <w:tc>
          <w:tcPr>
            <w:tcW w:w="1188" w:type="dxa"/>
            <w:tcBorders>
              <w:top w:val="nil"/>
              <w:left w:val="nil"/>
              <w:bottom w:val="nil"/>
              <w:right w:val="nil"/>
            </w:tcBorders>
            <w:shd w:val="clear" w:color="auto" w:fill="auto"/>
            <w:noWrap/>
            <w:vAlign w:val="bottom"/>
            <w:hideMark/>
          </w:tcPr>
          <w:p w:rsidR="00025CC2" w:rsidRPr="00025CC2" w:rsidRDefault="00025CC2" w:rsidP="00025CC2">
            <w:pPr>
              <w:spacing w:after="0" w:line="240" w:lineRule="auto"/>
              <w:jc w:val="left"/>
              <w:rPr>
                <w:rFonts w:ascii="Calibri" w:eastAsia="Times New Roman" w:hAnsi="Calibri" w:cs="Times New Roman"/>
                <w:color w:val="000000"/>
                <w:sz w:val="22"/>
                <w:szCs w:val="22"/>
              </w:rPr>
            </w:pPr>
          </w:p>
        </w:tc>
        <w:tc>
          <w:tcPr>
            <w:tcW w:w="2388" w:type="dxa"/>
            <w:tcBorders>
              <w:top w:val="nil"/>
              <w:left w:val="single" w:sz="8" w:space="0" w:color="auto"/>
              <w:bottom w:val="nil"/>
              <w:right w:val="single" w:sz="8" w:space="0" w:color="auto"/>
            </w:tcBorders>
            <w:shd w:val="clear" w:color="000000" w:fill="FFFFFF"/>
            <w:noWrap/>
            <w:vAlign w:val="bottom"/>
            <w:hideMark/>
          </w:tcPr>
          <w:p w:rsidR="00025CC2" w:rsidRPr="00025CC2" w:rsidRDefault="00025CC2" w:rsidP="00025CC2">
            <w:pPr>
              <w:spacing w:after="0" w:line="240" w:lineRule="auto"/>
              <w:jc w:val="center"/>
              <w:rPr>
                <w:rFonts w:ascii="Calibri" w:eastAsia="Times New Roman" w:hAnsi="Calibri" w:cs="Times New Roman"/>
                <w:color w:val="000000"/>
              </w:rPr>
            </w:pPr>
            <w:r w:rsidRPr="00025CC2">
              <w:rPr>
                <w:rFonts w:ascii="Calibri" w:eastAsia="Times New Roman" w:hAnsi="Calibri" w:cs="Times New Roman"/>
                <w:color w:val="000000"/>
              </w:rPr>
              <w:t> </w:t>
            </w:r>
          </w:p>
        </w:tc>
      </w:tr>
      <w:tr w:rsidR="00025CC2" w:rsidRPr="00025CC2" w:rsidTr="00025CC2">
        <w:trPr>
          <w:trHeight w:val="315"/>
        </w:trPr>
        <w:tc>
          <w:tcPr>
            <w:tcW w:w="3088" w:type="dxa"/>
            <w:tcBorders>
              <w:top w:val="nil"/>
              <w:left w:val="single" w:sz="8" w:space="0" w:color="auto"/>
              <w:bottom w:val="single" w:sz="8" w:space="0" w:color="auto"/>
              <w:right w:val="nil"/>
            </w:tcBorders>
            <w:shd w:val="clear" w:color="000000" w:fill="FFFFFF"/>
            <w:noWrap/>
            <w:vAlign w:val="bottom"/>
            <w:hideMark/>
          </w:tcPr>
          <w:p w:rsidR="00025CC2" w:rsidRPr="00025CC2" w:rsidRDefault="00025CC2" w:rsidP="00025CC2">
            <w:pPr>
              <w:spacing w:after="0" w:line="240" w:lineRule="auto"/>
              <w:jc w:val="left"/>
              <w:rPr>
                <w:rFonts w:ascii="Calibri" w:eastAsia="Times New Roman" w:hAnsi="Calibri" w:cs="Times New Roman"/>
                <w:b/>
                <w:bCs/>
                <w:color w:val="000000"/>
              </w:rPr>
            </w:pPr>
            <w:r w:rsidRPr="00025CC2">
              <w:rPr>
                <w:rFonts w:ascii="Calibri" w:eastAsia="Times New Roman" w:hAnsi="Calibri" w:cs="Times New Roman"/>
                <w:b/>
                <w:bCs/>
                <w:color w:val="000000"/>
              </w:rPr>
              <w:t>NET CASHFLOW</w:t>
            </w:r>
          </w:p>
        </w:tc>
        <w:tc>
          <w:tcPr>
            <w:tcW w:w="2128" w:type="dxa"/>
            <w:tcBorders>
              <w:top w:val="nil"/>
              <w:left w:val="nil"/>
              <w:bottom w:val="single" w:sz="8" w:space="0" w:color="auto"/>
              <w:right w:val="single" w:sz="8" w:space="0" w:color="auto"/>
            </w:tcBorders>
            <w:shd w:val="clear" w:color="000000" w:fill="FFFFFF"/>
            <w:noWrap/>
            <w:vAlign w:val="bottom"/>
            <w:hideMark/>
          </w:tcPr>
          <w:p w:rsidR="00025CC2" w:rsidRPr="00025CC2" w:rsidRDefault="00025CC2" w:rsidP="00025CC2">
            <w:pPr>
              <w:spacing w:after="0" w:line="240" w:lineRule="auto"/>
              <w:jc w:val="center"/>
              <w:rPr>
                <w:rFonts w:ascii="Calibri" w:eastAsia="Times New Roman" w:hAnsi="Calibri" w:cs="Times New Roman"/>
                <w:b/>
                <w:bCs/>
                <w:color w:val="000000"/>
              </w:rPr>
            </w:pPr>
            <w:r w:rsidRPr="00025CC2">
              <w:rPr>
                <w:rFonts w:ascii="Calibri" w:eastAsia="Times New Roman" w:hAnsi="Calibri" w:cs="Times New Roman"/>
                <w:b/>
                <w:bCs/>
                <w:color w:val="000000"/>
              </w:rPr>
              <w:t xml:space="preserve">5464.00 </w:t>
            </w:r>
          </w:p>
        </w:tc>
        <w:tc>
          <w:tcPr>
            <w:tcW w:w="1188" w:type="dxa"/>
            <w:tcBorders>
              <w:top w:val="nil"/>
              <w:left w:val="nil"/>
              <w:bottom w:val="nil"/>
              <w:right w:val="nil"/>
            </w:tcBorders>
            <w:shd w:val="clear" w:color="auto" w:fill="auto"/>
            <w:noWrap/>
            <w:vAlign w:val="bottom"/>
            <w:hideMark/>
          </w:tcPr>
          <w:p w:rsidR="00025CC2" w:rsidRPr="00025CC2" w:rsidRDefault="00025CC2" w:rsidP="00025CC2">
            <w:pPr>
              <w:spacing w:after="0" w:line="240" w:lineRule="auto"/>
              <w:jc w:val="center"/>
              <w:rPr>
                <w:rFonts w:ascii="Calibri" w:eastAsia="Times New Roman" w:hAnsi="Calibri" w:cs="Times New Roman"/>
                <w:b/>
                <w:bCs/>
                <w:color w:val="000000"/>
              </w:rPr>
            </w:pPr>
          </w:p>
        </w:tc>
        <w:tc>
          <w:tcPr>
            <w:tcW w:w="2388" w:type="dxa"/>
            <w:tcBorders>
              <w:top w:val="nil"/>
              <w:left w:val="single" w:sz="8" w:space="0" w:color="auto"/>
              <w:bottom w:val="single" w:sz="8" w:space="0" w:color="auto"/>
              <w:right w:val="single" w:sz="8" w:space="0" w:color="auto"/>
            </w:tcBorders>
            <w:shd w:val="clear" w:color="000000" w:fill="FFFFFF"/>
            <w:noWrap/>
            <w:vAlign w:val="bottom"/>
            <w:hideMark/>
          </w:tcPr>
          <w:p w:rsidR="00025CC2" w:rsidRPr="00025CC2" w:rsidRDefault="00025CC2" w:rsidP="00025CC2">
            <w:pPr>
              <w:spacing w:after="0" w:line="240" w:lineRule="auto"/>
              <w:jc w:val="center"/>
              <w:rPr>
                <w:rFonts w:ascii="Calibri" w:eastAsia="Times New Roman" w:hAnsi="Calibri" w:cs="Times New Roman"/>
                <w:b/>
                <w:bCs/>
                <w:color w:val="000000"/>
              </w:rPr>
            </w:pPr>
            <w:r w:rsidRPr="00025CC2">
              <w:rPr>
                <w:rFonts w:ascii="Calibri" w:eastAsia="Times New Roman" w:hAnsi="Calibri" w:cs="Times New Roman"/>
                <w:b/>
                <w:bCs/>
                <w:color w:val="000000"/>
              </w:rPr>
              <w:t xml:space="preserve">50.00 </w:t>
            </w:r>
          </w:p>
        </w:tc>
      </w:tr>
      <w:tr w:rsidR="00025CC2" w:rsidRPr="00025CC2" w:rsidTr="00025CC2">
        <w:trPr>
          <w:trHeight w:val="315"/>
        </w:trPr>
        <w:tc>
          <w:tcPr>
            <w:tcW w:w="3088" w:type="dxa"/>
            <w:tcBorders>
              <w:top w:val="nil"/>
              <w:left w:val="single" w:sz="8" w:space="0" w:color="auto"/>
              <w:bottom w:val="single" w:sz="8" w:space="0" w:color="auto"/>
              <w:right w:val="nil"/>
            </w:tcBorders>
            <w:shd w:val="clear" w:color="auto" w:fill="auto"/>
            <w:noWrap/>
            <w:vAlign w:val="bottom"/>
            <w:hideMark/>
          </w:tcPr>
          <w:p w:rsidR="00025CC2" w:rsidRPr="00025CC2" w:rsidRDefault="00025CC2" w:rsidP="00025CC2">
            <w:pPr>
              <w:spacing w:after="0" w:line="240" w:lineRule="auto"/>
              <w:jc w:val="left"/>
              <w:rPr>
                <w:rFonts w:ascii="Calibri" w:eastAsia="Times New Roman" w:hAnsi="Calibri" w:cs="Times New Roman"/>
                <w:b/>
                <w:bCs/>
                <w:color w:val="000000"/>
              </w:rPr>
            </w:pPr>
            <w:r w:rsidRPr="00025CC2">
              <w:rPr>
                <w:rFonts w:ascii="Calibri" w:eastAsia="Times New Roman" w:hAnsi="Calibri" w:cs="Times New Roman"/>
                <w:b/>
                <w:bCs/>
                <w:color w:val="000000"/>
              </w:rPr>
              <w:t>CLOSING BALANCE</w:t>
            </w:r>
          </w:p>
        </w:tc>
        <w:tc>
          <w:tcPr>
            <w:tcW w:w="2128" w:type="dxa"/>
            <w:tcBorders>
              <w:top w:val="nil"/>
              <w:left w:val="nil"/>
              <w:bottom w:val="single" w:sz="8" w:space="0" w:color="auto"/>
              <w:right w:val="single" w:sz="8" w:space="0" w:color="auto"/>
            </w:tcBorders>
            <w:shd w:val="clear" w:color="auto" w:fill="auto"/>
            <w:noWrap/>
            <w:vAlign w:val="bottom"/>
            <w:hideMark/>
          </w:tcPr>
          <w:p w:rsidR="00025CC2" w:rsidRPr="00025CC2" w:rsidRDefault="00025CC2" w:rsidP="00025CC2">
            <w:pPr>
              <w:spacing w:after="0" w:line="240" w:lineRule="auto"/>
              <w:jc w:val="center"/>
              <w:rPr>
                <w:rFonts w:ascii="Calibri" w:eastAsia="Times New Roman" w:hAnsi="Calibri" w:cs="Times New Roman"/>
                <w:b/>
                <w:bCs/>
                <w:color w:val="000000"/>
              </w:rPr>
            </w:pPr>
            <w:r w:rsidRPr="00025CC2">
              <w:rPr>
                <w:rFonts w:ascii="Calibri" w:eastAsia="Times New Roman" w:hAnsi="Calibri" w:cs="Times New Roman"/>
                <w:b/>
                <w:bCs/>
                <w:color w:val="000000"/>
              </w:rPr>
              <w:t>29576.28</w:t>
            </w:r>
          </w:p>
        </w:tc>
        <w:tc>
          <w:tcPr>
            <w:tcW w:w="1188" w:type="dxa"/>
            <w:tcBorders>
              <w:top w:val="nil"/>
              <w:left w:val="nil"/>
              <w:bottom w:val="nil"/>
              <w:right w:val="nil"/>
            </w:tcBorders>
            <w:shd w:val="clear" w:color="auto" w:fill="auto"/>
            <w:noWrap/>
            <w:vAlign w:val="bottom"/>
            <w:hideMark/>
          </w:tcPr>
          <w:p w:rsidR="00025CC2" w:rsidRPr="00025CC2" w:rsidRDefault="00025CC2" w:rsidP="00025CC2">
            <w:pPr>
              <w:spacing w:after="0" w:line="240" w:lineRule="auto"/>
              <w:jc w:val="center"/>
              <w:rPr>
                <w:rFonts w:ascii="Calibri" w:eastAsia="Times New Roman" w:hAnsi="Calibri" w:cs="Times New Roman"/>
                <w:b/>
                <w:bCs/>
                <w:color w:val="000000"/>
              </w:rPr>
            </w:pPr>
          </w:p>
        </w:tc>
        <w:tc>
          <w:tcPr>
            <w:tcW w:w="2388" w:type="dxa"/>
            <w:tcBorders>
              <w:top w:val="nil"/>
              <w:left w:val="nil"/>
              <w:bottom w:val="nil"/>
              <w:right w:val="nil"/>
            </w:tcBorders>
            <w:shd w:val="clear" w:color="auto" w:fill="auto"/>
            <w:noWrap/>
            <w:vAlign w:val="bottom"/>
            <w:hideMark/>
          </w:tcPr>
          <w:p w:rsidR="00025CC2" w:rsidRPr="00025CC2" w:rsidRDefault="00025CC2" w:rsidP="00025CC2">
            <w:pPr>
              <w:spacing w:after="0" w:line="240" w:lineRule="auto"/>
              <w:jc w:val="left"/>
              <w:rPr>
                <w:rFonts w:ascii="Calibri" w:eastAsia="Times New Roman" w:hAnsi="Calibri" w:cs="Times New Roman"/>
                <w:color w:val="000000"/>
                <w:sz w:val="22"/>
                <w:szCs w:val="22"/>
              </w:rPr>
            </w:pPr>
          </w:p>
        </w:tc>
      </w:tr>
    </w:tbl>
    <w:p w:rsidR="002C3ECC" w:rsidRPr="009C196C" w:rsidRDefault="002C3ECC" w:rsidP="00A34E1B">
      <w:pPr>
        <w:rPr>
          <w:rStyle w:val="Emphasis"/>
          <w:rFonts w:ascii="Helvetica" w:hAnsi="Helvetica"/>
        </w:rPr>
      </w:pPr>
    </w:p>
    <w:p w:rsidR="009C196C" w:rsidRPr="009C196C" w:rsidRDefault="009C196C" w:rsidP="00501BA1">
      <w:pPr>
        <w:pStyle w:val="Heading2"/>
      </w:pPr>
      <w:bookmarkStart w:id="28" w:name="_Toc379218225"/>
      <w:r w:rsidRPr="009C196C">
        <w:t>Major Changes from previous year:</w:t>
      </w:r>
      <w:bookmarkEnd w:id="28"/>
    </w:p>
    <w:p w:rsidR="009C196C" w:rsidRDefault="002C3ECC" w:rsidP="002C3ECC">
      <w:pPr>
        <w:pStyle w:val="ListParagraph"/>
        <w:numPr>
          <w:ilvl w:val="0"/>
          <w:numId w:val="33"/>
        </w:numPr>
      </w:pPr>
      <w:r>
        <w:t xml:space="preserve">In order to simplify the boat club accounts, the </w:t>
      </w:r>
      <w:proofErr w:type="gramStart"/>
      <w:r>
        <w:t>number</w:t>
      </w:r>
      <w:proofErr w:type="gramEnd"/>
      <w:r>
        <w:t xml:space="preserve"> of categories in the capital account which actually are better placed in the current account have been moved. As a result, the capital account will in the future only be used for purchase of large pieces of new equipment- bett</w:t>
      </w:r>
      <w:r w:rsidR="001E39A7">
        <w:t>er suiting its description as outlined above.</w:t>
      </w:r>
    </w:p>
    <w:p w:rsidR="002C3ECC" w:rsidRDefault="00F9150E" w:rsidP="002C3ECC">
      <w:pPr>
        <w:pStyle w:val="ListParagraph"/>
        <w:numPr>
          <w:ilvl w:val="0"/>
          <w:numId w:val="33"/>
        </w:numPr>
      </w:pPr>
      <w:r>
        <w:t>A</w:t>
      </w:r>
      <w:r w:rsidR="002C3ECC">
        <w:t xml:space="preserve"> new </w:t>
      </w:r>
      <w:proofErr w:type="spellStart"/>
      <w:r w:rsidR="002C3ECC">
        <w:t>Filippi</w:t>
      </w:r>
      <w:proofErr w:type="spellEnd"/>
      <w:r w:rsidR="002C3ECC">
        <w:t xml:space="preserve"> women’s VIII </w:t>
      </w:r>
      <w:r w:rsidR="008F1D3A">
        <w:t>has</w:t>
      </w:r>
      <w:r w:rsidR="002C3ECC">
        <w:t xml:space="preserve"> be purchased for racing in the May bumps, this comes </w:t>
      </w:r>
      <w:r w:rsidR="008F1D3A">
        <w:t>at an approximate cost of £24977.51</w:t>
      </w:r>
      <w:r w:rsidR="002C3ECC">
        <w:t>.</w:t>
      </w:r>
    </w:p>
    <w:p w:rsidR="005E0E06" w:rsidRPr="00C73BB2" w:rsidRDefault="005E0E06" w:rsidP="00C73BB2">
      <w:pPr>
        <w:pStyle w:val="ListParagraph"/>
        <w:numPr>
          <w:ilvl w:val="0"/>
          <w:numId w:val="33"/>
        </w:numPr>
      </w:pPr>
      <w:r w:rsidRPr="00C73BB2">
        <w:t>Expected level of donations in line with the level of donations achieved in the past year. Many large gift donors are currently giving to the boat house appeal rather than the fund for the day to day running of the boat club.</w:t>
      </w:r>
    </w:p>
    <w:p w:rsidR="008F1D3A" w:rsidRPr="009C196C" w:rsidRDefault="005E0E06" w:rsidP="008F1D3A">
      <w:pPr>
        <w:pStyle w:val="ListParagraph"/>
        <w:numPr>
          <w:ilvl w:val="0"/>
          <w:numId w:val="33"/>
        </w:numPr>
      </w:pPr>
      <w:r w:rsidRPr="00C73BB2">
        <w:t>The JCR contribution for 2013/2014 has not been transferred from the current account to facilit</w:t>
      </w:r>
      <w:r w:rsidR="008F1D3A">
        <w:t>ate</w:t>
      </w:r>
      <w:r w:rsidRPr="00C73BB2">
        <w:t xml:space="preserve"> cash</w:t>
      </w:r>
      <w:r w:rsidR="008F1D3A">
        <w:t xml:space="preserve"> flow for the new boat purchase with has been paid from the current account despite being assigned as a cost to the capital account. Hence £24977.51 </w:t>
      </w:r>
      <w:proofErr w:type="gramStart"/>
      <w:r w:rsidR="008F1D3A">
        <w:t>transfer</w:t>
      </w:r>
      <w:proofErr w:type="gramEnd"/>
      <w:r w:rsidR="008F1D3A">
        <w:t xml:space="preserve"> from current to capital. </w:t>
      </w:r>
    </w:p>
    <w:p w:rsidR="00503F2B" w:rsidRPr="009C196C" w:rsidRDefault="00503F2B" w:rsidP="00A34E1B"/>
    <w:p w:rsidR="008B6020" w:rsidRDefault="008B6020" w:rsidP="00A34E1B">
      <w:pPr>
        <w:rPr>
          <w:spacing w:val="5"/>
          <w:szCs w:val="24"/>
        </w:rPr>
      </w:pPr>
      <w:r>
        <w:br w:type="page"/>
      </w:r>
    </w:p>
    <w:p w:rsidR="001B3FEB" w:rsidRPr="009C196C" w:rsidRDefault="001B3FEB" w:rsidP="00501BA1">
      <w:pPr>
        <w:pStyle w:val="Heading2"/>
      </w:pPr>
      <w:bookmarkStart w:id="29" w:name="_Toc379218226"/>
      <w:r w:rsidRPr="009C196C">
        <w:lastRenderedPageBreak/>
        <w:t>Appendix to Capital account:</w:t>
      </w:r>
      <w:bookmarkEnd w:id="29"/>
    </w:p>
    <w:p w:rsidR="002F222D" w:rsidRPr="002F222D" w:rsidRDefault="009C196C" w:rsidP="00A34E1B">
      <w:r w:rsidRPr="009C196C">
        <w:t xml:space="preserve">The capital account </w:t>
      </w:r>
      <w:r w:rsidRPr="002F222D">
        <w:t>allows the club to renew its capital equipment such as blades and boats as they wear out. Boats need to be retired after 15-20 years. This necessitates buying a new men’s boat every 3 years and a new women’s boat every 5 (retiring the oldest boat in the fleet and moving each boat down a crew each purchase).</w:t>
      </w:r>
      <w:r w:rsidR="00C73BB2" w:rsidRPr="002F222D">
        <w:t xml:space="preserve"> </w:t>
      </w:r>
    </w:p>
    <w:p w:rsidR="009C196C" w:rsidRPr="009C196C" w:rsidRDefault="009C196C" w:rsidP="00A34E1B">
      <w:r w:rsidRPr="002F222D">
        <w:t xml:space="preserve">The capital account should have around £16,000 in as a reserve at any </w:t>
      </w:r>
      <w:r w:rsidRPr="009C196C">
        <w:t>time against loss of a boat in an uninsurable way. A lower balance than this leaves the boat club in a precarious position.</w:t>
      </w:r>
    </w:p>
    <w:p w:rsidR="00EB4C63" w:rsidRPr="009C196C" w:rsidRDefault="00EB4C63" w:rsidP="00A34E1B"/>
    <w:p w:rsidR="001B3FEB" w:rsidRPr="009C196C" w:rsidRDefault="001B3FEB" w:rsidP="00501BA1">
      <w:pPr>
        <w:pStyle w:val="Heading2"/>
      </w:pPr>
      <w:bookmarkStart w:id="30" w:name="_Toc379218227"/>
      <w:r w:rsidRPr="009C196C">
        <w:t>Details of Income items</w:t>
      </w:r>
      <w:bookmarkEnd w:id="30"/>
    </w:p>
    <w:p w:rsidR="001B3FEB" w:rsidRPr="009C196C" w:rsidRDefault="001B3FEB" w:rsidP="00A34E1B"/>
    <w:p w:rsidR="001B3FEB" w:rsidRPr="008B6020" w:rsidRDefault="001B3FEB" w:rsidP="00501BA1">
      <w:pPr>
        <w:pStyle w:val="Heading3"/>
      </w:pPr>
      <w:r w:rsidRPr="008B6020">
        <w:t>JCR Contribution:</w:t>
      </w:r>
    </w:p>
    <w:p w:rsidR="001B3FEB" w:rsidRPr="009C196C" w:rsidRDefault="001B3FEB" w:rsidP="00A34E1B">
      <w:r w:rsidRPr="009C196C">
        <w:t xml:space="preserve">Amount received from the </w:t>
      </w:r>
      <w:r w:rsidR="003970C4" w:rsidRPr="009C196C">
        <w:t>JCR</w:t>
      </w:r>
      <w:r w:rsidRPr="009C196C">
        <w:t>.</w:t>
      </w:r>
    </w:p>
    <w:p w:rsidR="001B3FEB" w:rsidRPr="008B6020" w:rsidRDefault="001B3FEB" w:rsidP="00501BA1">
      <w:pPr>
        <w:pStyle w:val="Heading3"/>
      </w:pPr>
      <w:r w:rsidRPr="008B6020">
        <w:t>Blades Subscriptions/ Other Donations:</w:t>
      </w:r>
    </w:p>
    <w:p w:rsidR="001B3FEB" w:rsidRPr="009C196C" w:rsidRDefault="009A05A1" w:rsidP="00A34E1B">
      <w:proofErr w:type="gramStart"/>
      <w:r w:rsidRPr="009C196C">
        <w:t xml:space="preserve">Money </w:t>
      </w:r>
      <w:r w:rsidR="009B4414" w:rsidRPr="009C196C">
        <w:t>from Alumni.</w:t>
      </w:r>
      <w:proofErr w:type="gramEnd"/>
      <w:r w:rsidR="009B4414" w:rsidRPr="009C196C">
        <w:t xml:space="preserve"> D</w:t>
      </w:r>
      <w:r w:rsidR="001B3FEB" w:rsidRPr="009C196C">
        <w:t>ue to the nature of the college held acco</w:t>
      </w:r>
      <w:r w:rsidR="009B4414" w:rsidRPr="009C196C">
        <w:t>unt, it</w:t>
      </w:r>
      <w:r w:rsidR="001B3FEB" w:rsidRPr="009C196C">
        <w:t xml:space="preserve"> is difficult to separate out</w:t>
      </w:r>
      <w:r w:rsidR="009B4414" w:rsidRPr="009C196C">
        <w:t xml:space="preserve"> Blades subscriptions and other donations. </w:t>
      </w:r>
      <w:r w:rsidR="001B3FEB" w:rsidRPr="009C196C">
        <w:t xml:space="preserve">This money is donated for the purpose of buying new equipment and not to plug any holes in the current account budget gap. These have a seen a decline in the current financial downturn, </w:t>
      </w:r>
      <w:r w:rsidR="00817B2E" w:rsidRPr="009C196C">
        <w:t>a</w:t>
      </w:r>
      <w:r w:rsidR="001B3FEB" w:rsidRPr="009C196C">
        <w:t>ffecting the capital accounts future significantly.</w:t>
      </w:r>
      <w:r w:rsidR="000C7139" w:rsidRPr="009C196C">
        <w:t xml:space="preserve"> Furthermore, as we are currently in the midst of fundraising for the Boathouse Redevelopment Project (whose account is held by college), all other donations are expected to go towards that project, rather than buying any new equipment.</w:t>
      </w:r>
    </w:p>
    <w:p w:rsidR="00EB4C63" w:rsidRPr="009C196C" w:rsidRDefault="00EB4C63" w:rsidP="00501BA1">
      <w:pPr>
        <w:pStyle w:val="Heading3"/>
      </w:pPr>
    </w:p>
    <w:p w:rsidR="00817B2E" w:rsidRPr="009C196C" w:rsidRDefault="001B3FEB" w:rsidP="00501BA1">
      <w:pPr>
        <w:pStyle w:val="Heading2"/>
      </w:pPr>
      <w:bookmarkStart w:id="31" w:name="_Toc379218228"/>
      <w:r w:rsidRPr="009C196C">
        <w:t>Details of expenditure items</w:t>
      </w:r>
      <w:bookmarkEnd w:id="31"/>
    </w:p>
    <w:p w:rsidR="00EB4C63" w:rsidRPr="009C196C" w:rsidRDefault="00EB4C63" w:rsidP="00A34E1B"/>
    <w:p w:rsidR="001B3FEB" w:rsidRPr="008B6020" w:rsidRDefault="003A31C9" w:rsidP="00501BA1">
      <w:pPr>
        <w:pStyle w:val="Heading3"/>
      </w:pPr>
      <w:r w:rsidRPr="008B6020">
        <w:t>New Blades/ Boats</w:t>
      </w:r>
      <w:r w:rsidR="001B3FEB" w:rsidRPr="008B6020">
        <w:t>:</w:t>
      </w:r>
    </w:p>
    <w:p w:rsidR="00376652" w:rsidRPr="009C196C" w:rsidRDefault="009B4414" w:rsidP="00A34E1B">
      <w:r w:rsidRPr="009C196C">
        <w:t>This expenditure covers infrequent large capital expenditure items, bought when determined by the fi</w:t>
      </w:r>
      <w:r w:rsidR="000324E0" w:rsidRPr="009C196C">
        <w:t>ve year plan. Purchase of a new women’s VIII to replace the current boat which has seen 6 years of racing is planned for Lent term 2013</w:t>
      </w:r>
      <w:r w:rsidRPr="009C196C">
        <w:t>.</w:t>
      </w:r>
      <w:r w:rsidR="000324E0" w:rsidRPr="009C196C">
        <w:t xml:space="preserve"> Replacement of the boat will com</w:t>
      </w:r>
      <w:r w:rsidR="003114AC" w:rsidRPr="009C196C">
        <w:t>e at a cost of approximately £25</w:t>
      </w:r>
      <w:r w:rsidR="000324E0" w:rsidRPr="009C196C">
        <w:t xml:space="preserve">000. </w:t>
      </w:r>
    </w:p>
    <w:p w:rsidR="001B3FEB" w:rsidRPr="008B6020" w:rsidRDefault="001B3FEB" w:rsidP="00501BA1">
      <w:pPr>
        <w:pStyle w:val="Heading3"/>
      </w:pPr>
      <w:r w:rsidRPr="008B6020">
        <w:t>Other New Kit:</w:t>
      </w:r>
    </w:p>
    <w:p w:rsidR="001B3FEB" w:rsidRPr="009C196C" w:rsidRDefault="001B3FEB" w:rsidP="00A34E1B">
      <w:r w:rsidRPr="009C196C">
        <w:t>This expenditure covers the purchasing of other capital equipment not included unde</w:t>
      </w:r>
      <w:r w:rsidR="003A31C9" w:rsidRPr="009C196C">
        <w:t>r the titles of boats or blades</w:t>
      </w:r>
      <w:r w:rsidRPr="009C196C">
        <w:t>. This includes gym equipment (</w:t>
      </w:r>
      <w:proofErr w:type="spellStart"/>
      <w:r w:rsidRPr="009C196C">
        <w:t>eg</w:t>
      </w:r>
      <w:proofErr w:type="spellEnd"/>
      <w:r w:rsidRPr="009C196C">
        <w:t xml:space="preserve">. weights, mats, </w:t>
      </w:r>
      <w:proofErr w:type="spellStart"/>
      <w:r w:rsidRPr="009C196C">
        <w:t>etc</w:t>
      </w:r>
      <w:proofErr w:type="spellEnd"/>
      <w:r w:rsidRPr="009C196C">
        <w:t xml:space="preserve">) and other coaching necessities, such as </w:t>
      </w:r>
      <w:proofErr w:type="spellStart"/>
      <w:r w:rsidRPr="009C196C">
        <w:t>coxboxes</w:t>
      </w:r>
      <w:proofErr w:type="spellEnd"/>
      <w:r w:rsidRPr="009C196C">
        <w:t xml:space="preserve">, </w:t>
      </w:r>
      <w:r w:rsidR="000C7139" w:rsidRPr="009C196C">
        <w:t>life jackets</w:t>
      </w:r>
      <w:r w:rsidRPr="009C196C">
        <w:t xml:space="preserve"> and megaphones.</w:t>
      </w:r>
    </w:p>
    <w:p w:rsidR="001B3FEB" w:rsidRPr="008B6020" w:rsidRDefault="001B3FEB" w:rsidP="00501BA1">
      <w:pPr>
        <w:pStyle w:val="Heading3"/>
      </w:pPr>
      <w:r w:rsidRPr="008B6020">
        <w:t>Boathouse Work:</w:t>
      </w:r>
    </w:p>
    <w:p w:rsidR="001B3FEB" w:rsidRPr="009C196C" w:rsidRDefault="001B3FEB" w:rsidP="00A34E1B">
      <w:pPr>
        <w:rPr>
          <w:b/>
        </w:rPr>
      </w:pPr>
      <w:r w:rsidRPr="009C196C">
        <w:t>This expenditure is for work required on the boathouse which college will not finance</w:t>
      </w:r>
      <w:r w:rsidR="009B4414" w:rsidRPr="009C196C">
        <w:t>.</w:t>
      </w:r>
    </w:p>
    <w:p w:rsidR="001B3FEB" w:rsidRPr="008B6020" w:rsidRDefault="001B3FEB" w:rsidP="00501BA1">
      <w:pPr>
        <w:pStyle w:val="Heading3"/>
      </w:pPr>
      <w:r w:rsidRPr="008B6020">
        <w:t>Contingency:</w:t>
      </w:r>
    </w:p>
    <w:p w:rsidR="001B3FEB" w:rsidRPr="009C196C" w:rsidRDefault="001B3FEB" w:rsidP="00A34E1B">
      <w:r w:rsidRPr="009C196C">
        <w:t>This expenditure is not expected to be used, but is within the budget in case of a major non-insurable claim for equipment.</w:t>
      </w:r>
    </w:p>
    <w:p w:rsidR="001B3FEB" w:rsidRPr="008B6020" w:rsidRDefault="001B3FEB" w:rsidP="00C73BB2">
      <w:pPr>
        <w:pStyle w:val="Heading3"/>
        <w:keepNext/>
      </w:pPr>
      <w:r w:rsidRPr="008B6020">
        <w:lastRenderedPageBreak/>
        <w:t>Grant to Current:</w:t>
      </w:r>
    </w:p>
    <w:p w:rsidR="001B3FEB" w:rsidRPr="009C196C" w:rsidRDefault="003D6141" w:rsidP="00A34E1B">
      <w:r w:rsidRPr="009C196C">
        <w:t>This is to finance the day-to-day running of the boat club. Without this grant the current account would become insolvent.</w:t>
      </w:r>
      <w:r w:rsidR="00D222F0" w:rsidRPr="009C196C">
        <w:t xml:space="preserve"> </w:t>
      </w:r>
    </w:p>
    <w:p w:rsidR="009C196C" w:rsidRPr="009C196C" w:rsidRDefault="009C196C" w:rsidP="00A34E1B">
      <w:r w:rsidRPr="009C196C">
        <w:br w:type="page"/>
      </w:r>
    </w:p>
    <w:p w:rsidR="00D222F0" w:rsidRPr="009C196C" w:rsidRDefault="00D222F0" w:rsidP="00501BA1">
      <w:pPr>
        <w:pStyle w:val="Heading1"/>
      </w:pPr>
      <w:bookmarkStart w:id="32" w:name="_Toc379218229"/>
      <w:r w:rsidRPr="009C196C">
        <w:lastRenderedPageBreak/>
        <w:t>Long-term requirements</w:t>
      </w:r>
      <w:bookmarkEnd w:id="32"/>
    </w:p>
    <w:p w:rsidR="00BC754F" w:rsidRPr="009C196C" w:rsidRDefault="00D222F0" w:rsidP="00A34E1B">
      <w:r w:rsidRPr="009C196C">
        <w:t xml:space="preserve">As previously mentioned, the boat club is currently undergoing a funding drive for the boathouse redevelopment project. As a result of this, all one-off donations which alumni might make over the next few years will be directed towards this project, rather than towards new boats. Ideally we would like to acquire a new men’s boat every 3 years and a new women’s boat every 5 years from our alumni </w:t>
      </w:r>
      <w:r w:rsidRPr="00A93A47">
        <w:t>donations. Our current men’s and women’s first boats were bought in 2011 and 2007 respectively</w:t>
      </w:r>
      <w:r w:rsidR="00D050AD" w:rsidRPr="00A93A47">
        <w:t xml:space="preserve">. We are therefore already two </w:t>
      </w:r>
      <w:r w:rsidRPr="009C196C">
        <w:t>year</w:t>
      </w:r>
      <w:r w:rsidR="00D050AD" w:rsidRPr="009C196C">
        <w:t>s</w:t>
      </w:r>
      <w:r w:rsidRPr="009C196C">
        <w:t xml:space="preserve"> behind schedule with our women’s boats. </w:t>
      </w:r>
      <w:r w:rsidR="00D050AD" w:rsidRPr="009C196C">
        <w:t xml:space="preserve">Due to careful spending in the past years, the boat club is now in a </w:t>
      </w:r>
      <w:r w:rsidR="00C73BB2" w:rsidRPr="009C196C">
        <w:t>position</w:t>
      </w:r>
      <w:r w:rsidR="00D050AD" w:rsidRPr="009C196C">
        <w:t xml:space="preserve"> to </w:t>
      </w:r>
      <w:r w:rsidR="00C73BB2" w:rsidRPr="009C196C">
        <w:t>purchase</w:t>
      </w:r>
      <w:r w:rsidR="00C73BB2">
        <w:t xml:space="preserve"> a new women’s</w:t>
      </w:r>
      <w:r w:rsidR="00D050AD" w:rsidRPr="009C196C">
        <w:t xml:space="preserve"> VIII. However, b</w:t>
      </w:r>
      <w:r w:rsidRPr="009C196C">
        <w:t>ased on the current level of regular alumni donatio</w:t>
      </w:r>
      <w:r w:rsidR="00D050AD" w:rsidRPr="009C196C">
        <w:t>ns maintaining the 3 year and 5 year schedule for purchase of the men’s and women’s VIIIs respectively is proving difficult for the club</w:t>
      </w:r>
      <w:r w:rsidRPr="009C196C">
        <w:t xml:space="preserve"> (we must keep at least £16,000 in the capital account as contingency). </w:t>
      </w:r>
    </w:p>
    <w:p w:rsidR="00D050AD" w:rsidRPr="009C196C" w:rsidRDefault="00BC754F" w:rsidP="00A34E1B">
      <w:r w:rsidRPr="009C196C">
        <w:t>The boat club relies on JCR funding to allow the club to function day-to-day, but also to help us save for more major kit purchases in future</w:t>
      </w:r>
      <w:r w:rsidR="00D050AD" w:rsidRPr="009C196C">
        <w:t xml:space="preserve"> years. Although we are</w:t>
      </w:r>
      <w:r w:rsidRPr="009C196C">
        <w:t xml:space="preserve"> planning to purchase </w:t>
      </w:r>
      <w:r w:rsidR="00D050AD" w:rsidRPr="009C196C">
        <w:t>a new VIII at great expense this year, we would like the JCR to view equipment replacement with a longer than one year view. It should not be viewed as an infrequent large expense more so as steady expenditure to ensure that our already ageing fleet of boats</w:t>
      </w:r>
      <w:r w:rsidR="00973F04">
        <w:t xml:space="preserve"> and </w:t>
      </w:r>
      <w:proofErr w:type="spellStart"/>
      <w:r w:rsidR="00973F04">
        <w:t>ergos</w:t>
      </w:r>
      <w:proofErr w:type="spellEnd"/>
      <w:r w:rsidR="00D050AD" w:rsidRPr="009C196C">
        <w:t xml:space="preserve"> and does not slip further </w:t>
      </w:r>
      <w:r w:rsidR="008B6020">
        <w:t xml:space="preserve">behind other clubs on the Cam. </w:t>
      </w:r>
    </w:p>
    <w:p w:rsidR="00D050AD" w:rsidRPr="009C196C" w:rsidRDefault="00D050AD" w:rsidP="00A34E1B">
      <w:r w:rsidRPr="009C196C">
        <w:br w:type="page"/>
      </w:r>
    </w:p>
    <w:p w:rsidR="00731F3A" w:rsidRPr="009C196C" w:rsidRDefault="00731F3A" w:rsidP="00501BA1">
      <w:pPr>
        <w:pStyle w:val="Heading1"/>
      </w:pPr>
      <w:bookmarkStart w:id="33" w:name="_Toc379218230"/>
      <w:r w:rsidRPr="009C196C">
        <w:lastRenderedPageBreak/>
        <w:t>CCBC Committee 20</w:t>
      </w:r>
      <w:r w:rsidR="0026542D" w:rsidRPr="009C196C">
        <w:t>12</w:t>
      </w:r>
      <w:r w:rsidRPr="009C196C">
        <w:t>-1</w:t>
      </w:r>
      <w:r w:rsidR="0026542D" w:rsidRPr="009C196C">
        <w:t>3</w:t>
      </w:r>
      <w:bookmarkEnd w:id="33"/>
    </w:p>
    <w:p w:rsidR="00FA09B6" w:rsidRPr="009C196C" w:rsidRDefault="00FA09B6" w:rsidP="00A34E1B">
      <w:pPr>
        <w:sectPr w:rsidR="00FA09B6" w:rsidRPr="009C196C" w:rsidSect="002510EA">
          <w:type w:val="continuous"/>
          <w:pgSz w:w="12240" w:h="15840"/>
          <w:pgMar w:top="1440" w:right="1080" w:bottom="1440" w:left="1080" w:header="709" w:footer="709" w:gutter="0"/>
          <w:cols w:space="708"/>
          <w:docGrid w:linePitch="360"/>
        </w:sectPr>
      </w:pPr>
    </w:p>
    <w:p w:rsidR="00731F3A" w:rsidRPr="009C196C" w:rsidRDefault="00731F3A" w:rsidP="00A34E1B"/>
    <w:p w:rsidR="00731F3A" w:rsidRDefault="00731F3A" w:rsidP="00501BA1">
      <w:pPr>
        <w:pStyle w:val="Heading2"/>
      </w:pPr>
      <w:bookmarkStart w:id="34" w:name="_Toc379218231"/>
      <w:r w:rsidRPr="009C196C">
        <w:t>Steering Committee:</w:t>
      </w:r>
      <w:bookmarkEnd w:id="34"/>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8"/>
        <w:gridCol w:w="5148"/>
      </w:tblGrid>
      <w:tr w:rsidR="00A34E1B" w:rsidTr="00F440A5">
        <w:tc>
          <w:tcPr>
            <w:tcW w:w="5148" w:type="dxa"/>
          </w:tcPr>
          <w:p w:rsidR="00A34E1B" w:rsidRPr="009C196C" w:rsidRDefault="00A34E1B" w:rsidP="00501BA1">
            <w:pPr>
              <w:pStyle w:val="Heading3"/>
              <w:outlineLvl w:val="2"/>
            </w:pPr>
            <w:r w:rsidRPr="009C196C">
              <w:t>President:</w:t>
            </w:r>
          </w:p>
          <w:p w:rsidR="00A34E1B" w:rsidRPr="009C196C" w:rsidRDefault="00A34E1B" w:rsidP="00A34E1B">
            <w:r w:rsidRPr="009C196C">
              <w:t>Nick Gay</w:t>
            </w:r>
            <w:r>
              <w:t xml:space="preserve"> (</w:t>
            </w:r>
            <w:r w:rsidRPr="009C196C">
              <w:t>njg11@cam.ac.uk</w:t>
            </w:r>
            <w:r>
              <w:t>)</w:t>
            </w:r>
          </w:p>
          <w:p w:rsidR="00A34E1B" w:rsidRDefault="00A34E1B" w:rsidP="00A34E1B"/>
        </w:tc>
        <w:tc>
          <w:tcPr>
            <w:tcW w:w="5148" w:type="dxa"/>
          </w:tcPr>
          <w:p w:rsidR="00A34E1B" w:rsidRPr="009C196C" w:rsidRDefault="00A34E1B" w:rsidP="00501BA1">
            <w:pPr>
              <w:pStyle w:val="Heading3"/>
              <w:outlineLvl w:val="2"/>
            </w:pPr>
            <w:r w:rsidRPr="009C196C">
              <w:t>Chairman:</w:t>
            </w:r>
          </w:p>
          <w:p w:rsidR="00A34E1B" w:rsidRPr="009C196C" w:rsidRDefault="00A34E1B" w:rsidP="00A34E1B">
            <w:r w:rsidRPr="009C196C">
              <w:t>Tom Swallow</w:t>
            </w:r>
            <w:r>
              <w:t xml:space="preserve"> (</w:t>
            </w:r>
            <w:r w:rsidRPr="009C196C">
              <w:t>tom.swallow@csiltd.co.uk</w:t>
            </w:r>
            <w:r>
              <w:t>)</w:t>
            </w:r>
          </w:p>
          <w:p w:rsidR="00A34E1B" w:rsidRDefault="00A34E1B" w:rsidP="00A34E1B"/>
        </w:tc>
      </w:tr>
      <w:tr w:rsidR="00A34E1B" w:rsidTr="00F440A5">
        <w:tc>
          <w:tcPr>
            <w:tcW w:w="5148" w:type="dxa"/>
          </w:tcPr>
          <w:p w:rsidR="00A34E1B" w:rsidRPr="009C196C" w:rsidRDefault="00A34E1B" w:rsidP="00501BA1">
            <w:pPr>
              <w:pStyle w:val="Heading3"/>
              <w:outlineLvl w:val="2"/>
            </w:pPr>
            <w:r w:rsidRPr="009C196C">
              <w:t>Boathouse Manager:</w:t>
            </w:r>
          </w:p>
          <w:p w:rsidR="00A34E1B" w:rsidRPr="009C196C" w:rsidRDefault="00A34E1B" w:rsidP="00A34E1B">
            <w:r w:rsidRPr="009C196C">
              <w:t>Kate Hurst</w:t>
            </w:r>
            <w:r>
              <w:t xml:space="preserve"> (c</w:t>
            </w:r>
            <w:r w:rsidRPr="009C196C">
              <w:t>sh54@cam.ac.uk</w:t>
            </w:r>
            <w:r>
              <w:t>)</w:t>
            </w:r>
          </w:p>
          <w:p w:rsidR="00A34E1B" w:rsidRDefault="00A34E1B" w:rsidP="00A34E1B"/>
        </w:tc>
        <w:tc>
          <w:tcPr>
            <w:tcW w:w="5148" w:type="dxa"/>
          </w:tcPr>
          <w:p w:rsidR="00A34E1B" w:rsidRPr="009C196C" w:rsidRDefault="00A34E1B" w:rsidP="00501BA1">
            <w:pPr>
              <w:pStyle w:val="Heading3"/>
              <w:outlineLvl w:val="2"/>
            </w:pPr>
            <w:r w:rsidRPr="009C196C">
              <w:t>Senior Treasurer:</w:t>
            </w:r>
          </w:p>
          <w:p w:rsidR="00A34E1B" w:rsidRPr="009C196C" w:rsidRDefault="00A34E1B" w:rsidP="00A34E1B">
            <w:proofErr w:type="spellStart"/>
            <w:r w:rsidRPr="009C196C">
              <w:t>Lianne</w:t>
            </w:r>
            <w:proofErr w:type="spellEnd"/>
            <w:r w:rsidRPr="009C196C">
              <w:t xml:space="preserve"> Frost</w:t>
            </w:r>
            <w:r>
              <w:t xml:space="preserve"> (</w:t>
            </w:r>
            <w:r w:rsidRPr="009C196C">
              <w:t>liannefrost@googlemail.com</w:t>
            </w:r>
            <w:r>
              <w:t>)</w:t>
            </w:r>
          </w:p>
          <w:p w:rsidR="00A34E1B" w:rsidRDefault="00A34E1B" w:rsidP="00A34E1B"/>
        </w:tc>
      </w:tr>
      <w:tr w:rsidR="00A34E1B" w:rsidTr="00F440A5">
        <w:tc>
          <w:tcPr>
            <w:tcW w:w="5148" w:type="dxa"/>
          </w:tcPr>
          <w:p w:rsidR="00A34E1B" w:rsidRPr="009C196C" w:rsidRDefault="00A34E1B" w:rsidP="00501BA1">
            <w:pPr>
              <w:pStyle w:val="Heading3"/>
              <w:outlineLvl w:val="2"/>
            </w:pPr>
            <w:r w:rsidRPr="009C196C">
              <w:t>Boathouse Redevelopment:</w:t>
            </w:r>
          </w:p>
          <w:p w:rsidR="00A34E1B" w:rsidRPr="009C196C" w:rsidRDefault="00A34E1B" w:rsidP="00A34E1B">
            <w:r w:rsidRPr="009C196C">
              <w:t>Robin Kerr</w:t>
            </w:r>
            <w:r>
              <w:t xml:space="preserve"> (</w:t>
            </w:r>
            <w:r w:rsidRPr="009C196C">
              <w:t>robin.sarahkerr@uwclub.net</w:t>
            </w:r>
            <w:r>
              <w:t>)</w:t>
            </w:r>
          </w:p>
          <w:p w:rsidR="00A34E1B" w:rsidRDefault="00A34E1B" w:rsidP="00A34E1B"/>
        </w:tc>
        <w:tc>
          <w:tcPr>
            <w:tcW w:w="5148" w:type="dxa"/>
          </w:tcPr>
          <w:p w:rsidR="00A34E1B" w:rsidRPr="009C196C" w:rsidRDefault="00A34E1B" w:rsidP="00501BA1">
            <w:pPr>
              <w:pStyle w:val="Heading3"/>
              <w:outlineLvl w:val="2"/>
            </w:pPr>
            <w:r w:rsidRPr="009C196C">
              <w:t>Fellow’s Representative:</w:t>
            </w:r>
          </w:p>
          <w:p w:rsidR="00A34E1B" w:rsidRPr="009C196C" w:rsidRDefault="0025019B" w:rsidP="00A34E1B">
            <w:r>
              <w:t xml:space="preserve">Richard Batley </w:t>
            </w:r>
            <w:r w:rsidR="00A34E1B">
              <w:t>(</w:t>
            </w:r>
            <w:r w:rsidRPr="0025019B">
              <w:t>batley@hep.phy.cam.ac.uk</w:t>
            </w:r>
            <w:r w:rsidR="00A34E1B">
              <w:t>)</w:t>
            </w:r>
          </w:p>
          <w:p w:rsidR="00A34E1B" w:rsidRDefault="00A34E1B" w:rsidP="00A34E1B"/>
        </w:tc>
      </w:tr>
      <w:tr w:rsidR="00A34E1B" w:rsidTr="00F440A5">
        <w:tc>
          <w:tcPr>
            <w:tcW w:w="5148" w:type="dxa"/>
          </w:tcPr>
          <w:p w:rsidR="00A34E1B" w:rsidRPr="009C196C" w:rsidRDefault="00A34E1B" w:rsidP="00501BA1">
            <w:pPr>
              <w:pStyle w:val="Heading3"/>
              <w:outlineLvl w:val="2"/>
            </w:pPr>
            <w:r w:rsidRPr="009C196C">
              <w:t>Captain of Boats &amp; Men’s Captain:</w:t>
            </w:r>
          </w:p>
          <w:p w:rsidR="00A34E1B" w:rsidRDefault="00A34E1B" w:rsidP="00A34E1B">
            <w:r w:rsidRPr="0025019B">
              <w:t>John Beckett (</w:t>
            </w:r>
            <w:hyperlink r:id="rId12" w:history="1">
              <w:r w:rsidRPr="0025019B">
                <w:t>Jb797@cam.ac.uk</w:t>
              </w:r>
            </w:hyperlink>
            <w:r>
              <w:t>)</w:t>
            </w:r>
          </w:p>
          <w:p w:rsidR="00A34E1B" w:rsidRDefault="00A34E1B" w:rsidP="00A34E1B"/>
        </w:tc>
        <w:tc>
          <w:tcPr>
            <w:tcW w:w="5148" w:type="dxa"/>
          </w:tcPr>
          <w:p w:rsidR="00A34E1B" w:rsidRPr="008B6020" w:rsidRDefault="00A34E1B" w:rsidP="00501BA1">
            <w:pPr>
              <w:pStyle w:val="Heading3"/>
              <w:outlineLvl w:val="2"/>
            </w:pPr>
            <w:r w:rsidRPr="008B6020">
              <w:t>Women’s Captain:</w:t>
            </w:r>
          </w:p>
          <w:p w:rsidR="00A34E1B" w:rsidRPr="0025019B" w:rsidRDefault="00A34E1B" w:rsidP="00A34E1B">
            <w:r w:rsidRPr="0025019B">
              <w:t>Rebecca Masters (Rhm39@cam.ac.uk)</w:t>
            </w:r>
          </w:p>
          <w:p w:rsidR="00A34E1B" w:rsidRDefault="00A34E1B" w:rsidP="00A34E1B"/>
        </w:tc>
      </w:tr>
      <w:tr w:rsidR="00A34E1B" w:rsidTr="00F440A5">
        <w:tc>
          <w:tcPr>
            <w:tcW w:w="5148" w:type="dxa"/>
          </w:tcPr>
          <w:p w:rsidR="00A34E1B" w:rsidRPr="008B6020" w:rsidRDefault="00A34E1B" w:rsidP="00501BA1">
            <w:pPr>
              <w:pStyle w:val="Heading3"/>
              <w:outlineLvl w:val="2"/>
            </w:pPr>
            <w:r w:rsidRPr="008B6020">
              <w:t>Secretary:</w:t>
            </w:r>
          </w:p>
          <w:p w:rsidR="00A34E1B" w:rsidRPr="008B6020" w:rsidRDefault="00A34E1B" w:rsidP="00A34E1B">
            <w:r w:rsidRPr="008B6020">
              <w:t>George Watson (Gcw30@cam.ac.uk)</w:t>
            </w:r>
          </w:p>
          <w:p w:rsidR="00A34E1B" w:rsidRDefault="00A34E1B" w:rsidP="00A34E1B"/>
        </w:tc>
        <w:tc>
          <w:tcPr>
            <w:tcW w:w="5148" w:type="dxa"/>
          </w:tcPr>
          <w:p w:rsidR="00A34E1B" w:rsidRPr="009C196C" w:rsidRDefault="00A34E1B" w:rsidP="00501BA1">
            <w:pPr>
              <w:pStyle w:val="Heading3"/>
              <w:outlineLvl w:val="2"/>
            </w:pPr>
            <w:r w:rsidRPr="009C196C">
              <w:t>Treasurer:</w:t>
            </w:r>
          </w:p>
          <w:p w:rsidR="00A34E1B" w:rsidRPr="009C196C" w:rsidRDefault="00A34E1B" w:rsidP="00A34E1B">
            <w:r w:rsidRPr="009C196C">
              <w:t>Lucy Griffin</w:t>
            </w:r>
            <w:r>
              <w:t xml:space="preserve"> (</w:t>
            </w:r>
            <w:r w:rsidRPr="009C196C">
              <w:t>Lg359@cam.ac.uk</w:t>
            </w:r>
            <w:r>
              <w:t>)</w:t>
            </w:r>
          </w:p>
          <w:p w:rsidR="00A34E1B" w:rsidRDefault="00A34E1B" w:rsidP="00A34E1B"/>
        </w:tc>
      </w:tr>
      <w:tr w:rsidR="00A34E1B" w:rsidTr="00F440A5">
        <w:tc>
          <w:tcPr>
            <w:tcW w:w="5148" w:type="dxa"/>
          </w:tcPr>
          <w:p w:rsidR="00A34E1B" w:rsidRPr="009C196C" w:rsidRDefault="00A34E1B" w:rsidP="00501BA1">
            <w:pPr>
              <w:pStyle w:val="Heading3"/>
              <w:outlineLvl w:val="2"/>
            </w:pPr>
            <w:r w:rsidRPr="009C196C">
              <w:t>Publicity Officer:</w:t>
            </w:r>
          </w:p>
          <w:p w:rsidR="00A34E1B" w:rsidRPr="009C196C" w:rsidRDefault="00A34E1B" w:rsidP="00A34E1B">
            <w:r w:rsidRPr="009C196C">
              <w:t>Rose McNeill</w:t>
            </w:r>
            <w:r>
              <w:t xml:space="preserve"> (</w:t>
            </w:r>
            <w:r w:rsidRPr="009C196C">
              <w:t>crm58@cam.ac.uk</w:t>
            </w:r>
            <w:r>
              <w:t>)</w:t>
            </w:r>
          </w:p>
          <w:p w:rsidR="00A34E1B" w:rsidRDefault="00A34E1B" w:rsidP="00A34E1B"/>
        </w:tc>
        <w:tc>
          <w:tcPr>
            <w:tcW w:w="5148" w:type="dxa"/>
          </w:tcPr>
          <w:p w:rsidR="00A34E1B" w:rsidRPr="009C196C" w:rsidRDefault="00A34E1B" w:rsidP="00501BA1">
            <w:pPr>
              <w:pStyle w:val="Heading3"/>
              <w:outlineLvl w:val="2"/>
            </w:pPr>
            <w:r w:rsidRPr="009C196C">
              <w:t>Webmaster:</w:t>
            </w:r>
          </w:p>
          <w:p w:rsidR="00A34E1B" w:rsidRPr="009C196C" w:rsidRDefault="00A34E1B" w:rsidP="00A34E1B">
            <w:r w:rsidRPr="009C196C">
              <w:t>Tom Millington</w:t>
            </w:r>
            <w:r>
              <w:t xml:space="preserve"> (</w:t>
            </w:r>
            <w:r w:rsidRPr="009C196C">
              <w:t>Tam49@cam.ac.uk</w:t>
            </w:r>
            <w:r>
              <w:t>)</w:t>
            </w:r>
          </w:p>
          <w:p w:rsidR="00A34E1B" w:rsidRDefault="00A34E1B" w:rsidP="00A34E1B"/>
        </w:tc>
      </w:tr>
      <w:tr w:rsidR="00A34E1B" w:rsidTr="00F440A5">
        <w:tc>
          <w:tcPr>
            <w:tcW w:w="5148" w:type="dxa"/>
          </w:tcPr>
          <w:p w:rsidR="00A34E1B" w:rsidRPr="009C196C" w:rsidRDefault="00A34E1B" w:rsidP="00501BA1">
            <w:pPr>
              <w:pStyle w:val="Heading3"/>
              <w:outlineLvl w:val="2"/>
            </w:pPr>
            <w:r w:rsidRPr="009C196C">
              <w:t>Blades’ Representatives:</w:t>
            </w:r>
          </w:p>
          <w:p w:rsidR="00A34E1B" w:rsidRPr="008B6020" w:rsidRDefault="00A34E1B" w:rsidP="00A34E1B">
            <w:r w:rsidRPr="008B6020">
              <w:t>Duncan Bull (duncanbull@gmail.com)</w:t>
            </w:r>
          </w:p>
          <w:p w:rsidR="00A34E1B" w:rsidRPr="008B6020" w:rsidRDefault="00A34E1B" w:rsidP="00A34E1B">
            <w:r w:rsidRPr="008B6020">
              <w:t>Eddie Surtees (edwina.surtees@cantab.net)</w:t>
            </w:r>
          </w:p>
          <w:p w:rsidR="00A34E1B" w:rsidRPr="008B6020" w:rsidRDefault="00A34E1B" w:rsidP="00A34E1B">
            <w:r w:rsidRPr="008B6020">
              <w:t>Cat Hart (hart.cat@gmail.com)</w:t>
            </w:r>
          </w:p>
          <w:p w:rsidR="00A34E1B" w:rsidRDefault="00A34E1B" w:rsidP="00A34E1B"/>
        </w:tc>
        <w:tc>
          <w:tcPr>
            <w:tcW w:w="5148" w:type="dxa"/>
          </w:tcPr>
          <w:p w:rsidR="00A34E1B" w:rsidRDefault="00A34E1B" w:rsidP="00A34E1B"/>
        </w:tc>
      </w:tr>
    </w:tbl>
    <w:p w:rsidR="00973F04" w:rsidRPr="009C196C" w:rsidRDefault="00973F04" w:rsidP="00A34E1B"/>
    <w:p w:rsidR="00A34E1B" w:rsidRPr="009C196C" w:rsidRDefault="00A34E1B" w:rsidP="00501BA1">
      <w:pPr>
        <w:pStyle w:val="Heading2"/>
        <w:rPr>
          <w:rFonts w:eastAsia="Arial"/>
          <w:lang w:eastAsia="ar-SA"/>
        </w:rPr>
      </w:pPr>
      <w:bookmarkStart w:id="35" w:name="_Toc379218232"/>
      <w:r w:rsidRPr="009C196C">
        <w:rPr>
          <w:rFonts w:eastAsia="Arial"/>
          <w:lang w:eastAsia="ar-SA"/>
        </w:rPr>
        <w:t>Student Committee:</w:t>
      </w:r>
      <w:bookmarkEnd w:id="35"/>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8"/>
        <w:gridCol w:w="5148"/>
      </w:tblGrid>
      <w:tr w:rsidR="00A34E1B" w:rsidTr="00F440A5">
        <w:tc>
          <w:tcPr>
            <w:tcW w:w="5148" w:type="dxa"/>
          </w:tcPr>
          <w:p w:rsidR="00A34E1B" w:rsidRPr="009C196C" w:rsidRDefault="00A34E1B" w:rsidP="00501BA1">
            <w:pPr>
              <w:pStyle w:val="Heading3"/>
              <w:outlineLvl w:val="2"/>
              <w:rPr>
                <w:rFonts w:eastAsia="Arial"/>
                <w:lang w:eastAsia="ar-SA"/>
              </w:rPr>
            </w:pPr>
            <w:r w:rsidRPr="009C196C">
              <w:rPr>
                <w:rFonts w:eastAsia="Arial"/>
                <w:lang w:eastAsia="ar-SA"/>
              </w:rPr>
              <w:t>Men’s Lower Boats Captain:</w:t>
            </w:r>
          </w:p>
          <w:p w:rsidR="00A34E1B" w:rsidRPr="009C196C" w:rsidRDefault="00A34E1B" w:rsidP="00A34E1B">
            <w:pPr>
              <w:rPr>
                <w:rFonts w:eastAsia="Arial"/>
                <w:lang w:eastAsia="ar-SA"/>
              </w:rPr>
            </w:pPr>
            <w:r w:rsidRPr="009C196C">
              <w:rPr>
                <w:rFonts w:eastAsia="Arial"/>
                <w:lang w:eastAsia="ar-SA"/>
              </w:rPr>
              <w:t>George Lord</w:t>
            </w:r>
          </w:p>
          <w:p w:rsidR="00A34E1B" w:rsidRDefault="00A34E1B" w:rsidP="00A34E1B"/>
        </w:tc>
        <w:tc>
          <w:tcPr>
            <w:tcW w:w="5148" w:type="dxa"/>
          </w:tcPr>
          <w:p w:rsidR="00A34E1B" w:rsidRPr="009C196C" w:rsidRDefault="00A34E1B" w:rsidP="00501BA1">
            <w:pPr>
              <w:pStyle w:val="Heading3"/>
              <w:outlineLvl w:val="2"/>
              <w:rPr>
                <w:rFonts w:eastAsia="Arial"/>
                <w:lang w:eastAsia="ar-SA"/>
              </w:rPr>
            </w:pPr>
            <w:r w:rsidRPr="009C196C">
              <w:rPr>
                <w:rFonts w:eastAsia="Arial"/>
                <w:lang w:eastAsia="ar-SA"/>
              </w:rPr>
              <w:t>Women’s Lower Boats Captain:</w:t>
            </w:r>
          </w:p>
          <w:p w:rsidR="00A34E1B" w:rsidRPr="009C196C" w:rsidRDefault="00A34E1B" w:rsidP="00A34E1B">
            <w:pPr>
              <w:rPr>
                <w:rFonts w:eastAsia="Arial"/>
                <w:lang w:eastAsia="ar-SA"/>
              </w:rPr>
            </w:pPr>
            <w:r w:rsidRPr="009C196C">
              <w:rPr>
                <w:rFonts w:eastAsia="Arial"/>
                <w:lang w:eastAsia="ar-SA"/>
              </w:rPr>
              <w:t>Emma Wilding</w:t>
            </w:r>
          </w:p>
          <w:p w:rsidR="00A34E1B" w:rsidRDefault="00A34E1B" w:rsidP="00A34E1B"/>
        </w:tc>
      </w:tr>
      <w:tr w:rsidR="00A34E1B" w:rsidTr="00F440A5">
        <w:tc>
          <w:tcPr>
            <w:tcW w:w="5148" w:type="dxa"/>
          </w:tcPr>
          <w:p w:rsidR="00A34E1B" w:rsidRPr="009C196C" w:rsidRDefault="00A34E1B" w:rsidP="00501BA1">
            <w:pPr>
              <w:pStyle w:val="Heading3"/>
              <w:outlineLvl w:val="2"/>
              <w:rPr>
                <w:rFonts w:eastAsia="Arial"/>
                <w:lang w:eastAsia="ar-SA"/>
              </w:rPr>
            </w:pPr>
            <w:r w:rsidRPr="009C196C">
              <w:rPr>
                <w:rFonts w:eastAsia="Arial"/>
                <w:lang w:eastAsia="ar-SA"/>
              </w:rPr>
              <w:t>Men’s Vice Lower Boats Captains:</w:t>
            </w:r>
          </w:p>
          <w:p w:rsidR="00A34E1B" w:rsidRDefault="00A34E1B" w:rsidP="00A34E1B">
            <w:pPr>
              <w:rPr>
                <w:rFonts w:eastAsia="Arial"/>
                <w:lang w:eastAsia="ar-SA"/>
              </w:rPr>
            </w:pPr>
            <w:r w:rsidRPr="009C196C">
              <w:rPr>
                <w:rFonts w:eastAsia="Arial"/>
                <w:lang w:eastAsia="ar-SA"/>
              </w:rPr>
              <w:t>Matthew Parker</w:t>
            </w:r>
            <w:r>
              <w:rPr>
                <w:rFonts w:eastAsia="Arial"/>
                <w:lang w:eastAsia="ar-SA"/>
              </w:rPr>
              <w:t xml:space="preserve"> </w:t>
            </w:r>
          </w:p>
          <w:p w:rsidR="00A34E1B" w:rsidRPr="009C196C" w:rsidRDefault="00A34E1B" w:rsidP="00A34E1B">
            <w:pPr>
              <w:rPr>
                <w:rFonts w:eastAsia="Arial"/>
                <w:lang w:eastAsia="ar-SA"/>
              </w:rPr>
            </w:pPr>
            <w:r w:rsidRPr="009C196C">
              <w:rPr>
                <w:rFonts w:eastAsia="Arial"/>
                <w:lang w:eastAsia="ar-SA"/>
              </w:rPr>
              <w:t>Lawrence Clare</w:t>
            </w:r>
          </w:p>
          <w:p w:rsidR="00A34E1B" w:rsidRDefault="00A34E1B" w:rsidP="00A34E1B"/>
        </w:tc>
        <w:tc>
          <w:tcPr>
            <w:tcW w:w="5148" w:type="dxa"/>
          </w:tcPr>
          <w:p w:rsidR="00A34E1B" w:rsidRPr="009C196C" w:rsidRDefault="00A34E1B" w:rsidP="00501BA1">
            <w:pPr>
              <w:pStyle w:val="Heading3"/>
              <w:outlineLvl w:val="2"/>
              <w:rPr>
                <w:rFonts w:eastAsia="Arial"/>
                <w:lang w:eastAsia="ar-SA"/>
              </w:rPr>
            </w:pPr>
            <w:r w:rsidRPr="009C196C">
              <w:rPr>
                <w:rFonts w:eastAsia="Arial"/>
                <w:lang w:eastAsia="ar-SA"/>
              </w:rPr>
              <w:t>Women’s Vice Lower Boats Captain:</w:t>
            </w:r>
          </w:p>
          <w:p w:rsidR="00A34E1B" w:rsidRPr="00A34E1B" w:rsidRDefault="00A34E1B" w:rsidP="00A34E1B">
            <w:pPr>
              <w:rPr>
                <w:rFonts w:eastAsia="Arial"/>
                <w:lang w:eastAsia="ar-SA"/>
              </w:rPr>
            </w:pPr>
            <w:proofErr w:type="spellStart"/>
            <w:r w:rsidRPr="00A34E1B">
              <w:rPr>
                <w:rFonts w:eastAsia="Arial"/>
                <w:lang w:eastAsia="ar-SA"/>
              </w:rPr>
              <w:t>Cath</w:t>
            </w:r>
            <w:proofErr w:type="spellEnd"/>
            <w:r w:rsidRPr="00A34E1B">
              <w:rPr>
                <w:rFonts w:eastAsia="Arial"/>
                <w:lang w:eastAsia="ar-SA"/>
              </w:rPr>
              <w:t xml:space="preserve"> </w:t>
            </w:r>
            <w:proofErr w:type="spellStart"/>
            <w:r w:rsidRPr="00A34E1B">
              <w:rPr>
                <w:rFonts w:eastAsia="Arial"/>
                <w:lang w:eastAsia="ar-SA"/>
              </w:rPr>
              <w:t>Aitch</w:t>
            </w:r>
            <w:r w:rsidR="002F222D">
              <w:rPr>
                <w:rFonts w:eastAsia="Arial"/>
                <w:lang w:eastAsia="ar-SA"/>
              </w:rPr>
              <w:t>i</w:t>
            </w:r>
            <w:r w:rsidRPr="00A34E1B">
              <w:rPr>
                <w:rFonts w:eastAsia="Arial"/>
                <w:lang w:eastAsia="ar-SA"/>
              </w:rPr>
              <w:t>son</w:t>
            </w:r>
            <w:proofErr w:type="spellEnd"/>
          </w:p>
          <w:p w:rsidR="00A34E1B" w:rsidRPr="00A34E1B" w:rsidRDefault="00A34E1B" w:rsidP="00A34E1B">
            <w:pPr>
              <w:rPr>
                <w:rFonts w:eastAsia="Arial"/>
                <w:lang w:eastAsia="ar-SA"/>
              </w:rPr>
            </w:pPr>
            <w:r w:rsidRPr="00A34E1B">
              <w:rPr>
                <w:rFonts w:eastAsia="Arial"/>
                <w:lang w:eastAsia="ar-SA"/>
              </w:rPr>
              <w:t>Grace McGregor</w:t>
            </w:r>
          </w:p>
          <w:p w:rsidR="00A34E1B" w:rsidRDefault="00A34E1B" w:rsidP="00A34E1B"/>
        </w:tc>
      </w:tr>
      <w:tr w:rsidR="00A34E1B" w:rsidTr="00F440A5">
        <w:tc>
          <w:tcPr>
            <w:tcW w:w="5148" w:type="dxa"/>
          </w:tcPr>
          <w:p w:rsidR="0025019B" w:rsidRPr="009C196C" w:rsidRDefault="0025019B" w:rsidP="0025019B">
            <w:pPr>
              <w:pStyle w:val="Heading3"/>
              <w:outlineLvl w:val="2"/>
              <w:rPr>
                <w:rFonts w:eastAsia="Arial"/>
                <w:lang w:eastAsia="ar-SA"/>
              </w:rPr>
            </w:pPr>
            <w:r w:rsidRPr="009C196C">
              <w:rPr>
                <w:rFonts w:eastAsia="Arial"/>
                <w:lang w:eastAsia="ar-SA"/>
              </w:rPr>
              <w:t>Social Secretary:</w:t>
            </w:r>
          </w:p>
          <w:p w:rsidR="00A34E1B" w:rsidRPr="0025019B" w:rsidRDefault="0025019B" w:rsidP="0025019B">
            <w:pPr>
              <w:rPr>
                <w:rFonts w:eastAsia="Arial"/>
                <w:lang w:eastAsia="ar-SA"/>
              </w:rPr>
            </w:pPr>
            <w:r w:rsidRPr="009C196C">
              <w:rPr>
                <w:rFonts w:eastAsia="Arial"/>
                <w:lang w:eastAsia="ar-SA"/>
              </w:rPr>
              <w:t xml:space="preserve">Charlotte </w:t>
            </w:r>
            <w:proofErr w:type="spellStart"/>
            <w:r w:rsidRPr="009C196C">
              <w:rPr>
                <w:rFonts w:eastAsia="Arial"/>
                <w:lang w:eastAsia="ar-SA"/>
              </w:rPr>
              <w:t>Lovegrove</w:t>
            </w:r>
            <w:proofErr w:type="spellEnd"/>
          </w:p>
        </w:tc>
        <w:tc>
          <w:tcPr>
            <w:tcW w:w="5148" w:type="dxa"/>
          </w:tcPr>
          <w:p w:rsidR="00A34E1B" w:rsidRDefault="00A34E1B" w:rsidP="0025019B"/>
        </w:tc>
      </w:tr>
    </w:tbl>
    <w:p w:rsidR="00A34E1B" w:rsidRPr="009C196C" w:rsidRDefault="00A34E1B">
      <w:pPr>
        <w:rPr>
          <w:rFonts w:eastAsia="Arial"/>
          <w:lang w:eastAsia="ar-SA"/>
        </w:rPr>
      </w:pPr>
    </w:p>
    <w:sectPr w:rsidR="00A34E1B" w:rsidRPr="009C196C" w:rsidSect="008B6020">
      <w:type w:val="continuous"/>
      <w:pgSz w:w="12240" w:h="15840"/>
      <w:pgMar w:top="1440" w:right="1080" w:bottom="1440" w:left="1080" w:header="709" w:footer="709" w:gutter="0"/>
      <w:cols w:space="1086"/>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495F" w:rsidRDefault="009C495F">
      <w:r>
        <w:separator/>
      </w:r>
    </w:p>
  </w:endnote>
  <w:endnote w:type="continuationSeparator" w:id="0">
    <w:p w:rsidR="009C495F" w:rsidRDefault="009C49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ucida Grande">
    <w:altName w:val="Courier New"/>
    <w:charset w:val="00"/>
    <w:family w:val="auto"/>
    <w:pitch w:val="variable"/>
    <w:sig w:usb0="00000003" w:usb1="00000000" w:usb2="00000000" w:usb3="00000000" w:csb0="00000001" w:csb1="00000000"/>
  </w:font>
  <w:font w:name="Franklin Gothic Medium">
    <w:panose1 w:val="020B0603020102020204"/>
    <w:charset w:val="00"/>
    <w:family w:val="swiss"/>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495F" w:rsidRDefault="009C495F">
      <w:r>
        <w:separator/>
      </w:r>
    </w:p>
  </w:footnote>
  <w:footnote w:type="continuationSeparator" w:id="0">
    <w:p w:rsidR="009C495F" w:rsidRDefault="009C495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5CC2" w:rsidRDefault="00025CC2">
    <w:pPr>
      <w:pStyle w:val="Header"/>
      <w:jc w:val="right"/>
    </w:pPr>
    <w:r>
      <w:t xml:space="preserve">Page </w:t>
    </w:r>
    <w:r>
      <w:fldChar w:fldCharType="begin"/>
    </w:r>
    <w:r>
      <w:instrText xml:space="preserve"> PAGE </w:instrText>
    </w:r>
    <w:r>
      <w:fldChar w:fldCharType="separate"/>
    </w:r>
    <w:r w:rsidR="000820A6">
      <w:rPr>
        <w:noProof/>
      </w:rPr>
      <w:t>8</w:t>
    </w:r>
    <w:r>
      <w:rPr>
        <w:noProof/>
      </w:rPr>
      <w:fldChar w:fldCharType="end"/>
    </w:r>
    <w:r>
      <w:t xml:space="preserve"> of </w:t>
    </w:r>
    <w:fldSimple w:instr=" NUMPAGES ">
      <w:r w:rsidR="000820A6">
        <w:rPr>
          <w:noProof/>
        </w:rPr>
        <w:t>21</w:t>
      </w:r>
    </w:fldSimple>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84322"/>
    <w:multiLevelType w:val="multilevel"/>
    <w:tmpl w:val="72D4ABE2"/>
    <w:lvl w:ilvl="0">
      <w:start w:val="16"/>
      <w:numFmt w:val="decimal"/>
      <w:lvlText w:val="%1"/>
      <w:lvlJc w:val="left"/>
      <w:pPr>
        <w:ind w:left="555" w:hanging="555"/>
      </w:pPr>
      <w:rPr>
        <w:rFonts w:hint="default"/>
      </w:rPr>
    </w:lvl>
    <w:lvl w:ilvl="1">
      <w:start w:val="22"/>
      <w:numFmt w:val="decimal"/>
      <w:lvlText w:val="%1-%2"/>
      <w:lvlJc w:val="left"/>
      <w:pPr>
        <w:ind w:left="1995" w:hanging="555"/>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
    <w:nsid w:val="047E1628"/>
    <w:multiLevelType w:val="hybridMultilevel"/>
    <w:tmpl w:val="73A27C5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4891A0B"/>
    <w:multiLevelType w:val="hybridMultilevel"/>
    <w:tmpl w:val="844CEC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70B6649"/>
    <w:multiLevelType w:val="hybridMultilevel"/>
    <w:tmpl w:val="786E78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87C1ECC"/>
    <w:multiLevelType w:val="multilevel"/>
    <w:tmpl w:val="4462EE70"/>
    <w:lvl w:ilvl="0">
      <w:start w:val="6"/>
      <w:numFmt w:val="decimal"/>
      <w:lvlText w:val="%1"/>
      <w:lvlJc w:val="left"/>
      <w:pPr>
        <w:tabs>
          <w:tab w:val="num" w:pos="720"/>
        </w:tabs>
        <w:ind w:left="720" w:hanging="720"/>
      </w:pPr>
      <w:rPr>
        <w:rFonts w:hint="default"/>
      </w:rPr>
    </w:lvl>
    <w:lvl w:ilvl="1">
      <w:start w:val="7"/>
      <w:numFmt w:val="decimal"/>
      <w:lvlText w:val="%1-%2"/>
      <w:lvlJc w:val="left"/>
      <w:pPr>
        <w:tabs>
          <w:tab w:val="num" w:pos="2160"/>
        </w:tabs>
        <w:ind w:left="2160" w:hanging="720"/>
      </w:pPr>
      <w:rPr>
        <w:rFonts w:hint="default"/>
      </w:rPr>
    </w:lvl>
    <w:lvl w:ilvl="2">
      <w:start w:val="1"/>
      <w:numFmt w:val="decimal"/>
      <w:lvlText w:val="%1-%2.%3"/>
      <w:lvlJc w:val="left"/>
      <w:pPr>
        <w:tabs>
          <w:tab w:val="num" w:pos="3600"/>
        </w:tabs>
        <w:ind w:left="3600" w:hanging="720"/>
      </w:pPr>
      <w:rPr>
        <w:rFonts w:hint="default"/>
      </w:rPr>
    </w:lvl>
    <w:lvl w:ilvl="3">
      <w:start w:val="1"/>
      <w:numFmt w:val="decimal"/>
      <w:lvlText w:val="%1-%2.%3.%4"/>
      <w:lvlJc w:val="left"/>
      <w:pPr>
        <w:tabs>
          <w:tab w:val="num" w:pos="5040"/>
        </w:tabs>
        <w:ind w:left="5040" w:hanging="720"/>
      </w:pPr>
      <w:rPr>
        <w:rFonts w:hint="default"/>
      </w:rPr>
    </w:lvl>
    <w:lvl w:ilvl="4">
      <w:start w:val="1"/>
      <w:numFmt w:val="decimal"/>
      <w:lvlText w:val="%1-%2.%3.%4.%5"/>
      <w:lvlJc w:val="left"/>
      <w:pPr>
        <w:tabs>
          <w:tab w:val="num" w:pos="6840"/>
        </w:tabs>
        <w:ind w:left="6840" w:hanging="1080"/>
      </w:pPr>
      <w:rPr>
        <w:rFonts w:hint="default"/>
      </w:rPr>
    </w:lvl>
    <w:lvl w:ilvl="5">
      <w:start w:val="1"/>
      <w:numFmt w:val="decimal"/>
      <w:lvlText w:val="%1-%2.%3.%4.%5.%6"/>
      <w:lvlJc w:val="left"/>
      <w:pPr>
        <w:tabs>
          <w:tab w:val="num" w:pos="8280"/>
        </w:tabs>
        <w:ind w:left="8280" w:hanging="1080"/>
      </w:pPr>
      <w:rPr>
        <w:rFonts w:hint="default"/>
      </w:rPr>
    </w:lvl>
    <w:lvl w:ilvl="6">
      <w:start w:val="1"/>
      <w:numFmt w:val="decimal"/>
      <w:lvlText w:val="%1-%2.%3.%4.%5.%6.%7"/>
      <w:lvlJc w:val="left"/>
      <w:pPr>
        <w:tabs>
          <w:tab w:val="num" w:pos="10080"/>
        </w:tabs>
        <w:ind w:left="10080" w:hanging="1440"/>
      </w:pPr>
      <w:rPr>
        <w:rFonts w:hint="default"/>
      </w:rPr>
    </w:lvl>
    <w:lvl w:ilvl="7">
      <w:start w:val="1"/>
      <w:numFmt w:val="decimal"/>
      <w:lvlText w:val="%1-%2.%3.%4.%5.%6.%7.%8"/>
      <w:lvlJc w:val="left"/>
      <w:pPr>
        <w:tabs>
          <w:tab w:val="num" w:pos="11520"/>
        </w:tabs>
        <w:ind w:left="11520" w:hanging="1440"/>
      </w:pPr>
      <w:rPr>
        <w:rFonts w:hint="default"/>
      </w:rPr>
    </w:lvl>
    <w:lvl w:ilvl="8">
      <w:start w:val="1"/>
      <w:numFmt w:val="decimal"/>
      <w:lvlText w:val="%1-%2.%3.%4.%5.%6.%7.%8.%9"/>
      <w:lvlJc w:val="left"/>
      <w:pPr>
        <w:tabs>
          <w:tab w:val="num" w:pos="13320"/>
        </w:tabs>
        <w:ind w:left="13320" w:hanging="1800"/>
      </w:pPr>
      <w:rPr>
        <w:rFonts w:hint="default"/>
      </w:rPr>
    </w:lvl>
  </w:abstractNum>
  <w:abstractNum w:abstractNumId="5">
    <w:nsid w:val="0A4B05D5"/>
    <w:multiLevelType w:val="hybridMultilevel"/>
    <w:tmpl w:val="FEBAAE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0694E6A"/>
    <w:multiLevelType w:val="hybridMultilevel"/>
    <w:tmpl w:val="F00207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67D7D7F"/>
    <w:multiLevelType w:val="hybridMultilevel"/>
    <w:tmpl w:val="83BC457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Aria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Arial"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Arial"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nsid w:val="209B080D"/>
    <w:multiLevelType w:val="multilevel"/>
    <w:tmpl w:val="7D48B66A"/>
    <w:lvl w:ilvl="0">
      <w:start w:val="10"/>
      <w:numFmt w:val="decimal"/>
      <w:lvlText w:val="%1"/>
      <w:lvlJc w:val="left"/>
      <w:pPr>
        <w:tabs>
          <w:tab w:val="num" w:pos="2880"/>
        </w:tabs>
        <w:ind w:left="2880" w:hanging="2880"/>
      </w:pPr>
      <w:rPr>
        <w:rFonts w:hint="default"/>
      </w:rPr>
    </w:lvl>
    <w:lvl w:ilvl="1">
      <w:start w:val="17"/>
      <w:numFmt w:val="decimal"/>
      <w:lvlText w:val="%1-23"/>
      <w:lvlJc w:val="left"/>
      <w:pPr>
        <w:tabs>
          <w:tab w:val="num" w:pos="2880"/>
        </w:tabs>
        <w:ind w:left="2880" w:hanging="2880"/>
      </w:pPr>
      <w:rPr>
        <w:rFonts w:hint="default"/>
      </w:rPr>
    </w:lvl>
    <w:lvl w:ilvl="2">
      <w:start w:val="1"/>
      <w:numFmt w:val="decimal"/>
      <w:lvlText w:val="%1-%2.%3"/>
      <w:lvlJc w:val="left"/>
      <w:pPr>
        <w:tabs>
          <w:tab w:val="num" w:pos="2880"/>
        </w:tabs>
        <w:ind w:left="2880" w:hanging="2880"/>
      </w:pPr>
      <w:rPr>
        <w:rFonts w:hint="default"/>
      </w:rPr>
    </w:lvl>
    <w:lvl w:ilvl="3">
      <w:start w:val="1"/>
      <w:numFmt w:val="decimal"/>
      <w:lvlText w:val="%1-%2.%3.%4"/>
      <w:lvlJc w:val="left"/>
      <w:pPr>
        <w:tabs>
          <w:tab w:val="num" w:pos="2880"/>
        </w:tabs>
        <w:ind w:left="2880" w:hanging="2880"/>
      </w:pPr>
      <w:rPr>
        <w:rFonts w:hint="default"/>
      </w:rPr>
    </w:lvl>
    <w:lvl w:ilvl="4">
      <w:start w:val="1"/>
      <w:numFmt w:val="decimal"/>
      <w:lvlText w:val="%1-%2.%3.%4.%5"/>
      <w:lvlJc w:val="left"/>
      <w:pPr>
        <w:tabs>
          <w:tab w:val="num" w:pos="2880"/>
        </w:tabs>
        <w:ind w:left="2880" w:hanging="2880"/>
      </w:pPr>
      <w:rPr>
        <w:rFonts w:hint="default"/>
      </w:rPr>
    </w:lvl>
    <w:lvl w:ilvl="5">
      <w:start w:val="1"/>
      <w:numFmt w:val="decimal"/>
      <w:lvlText w:val="%1-%2.%3.%4.%5.%6"/>
      <w:lvlJc w:val="left"/>
      <w:pPr>
        <w:tabs>
          <w:tab w:val="num" w:pos="2880"/>
        </w:tabs>
        <w:ind w:left="2880" w:hanging="2880"/>
      </w:pPr>
      <w:rPr>
        <w:rFonts w:hint="default"/>
      </w:rPr>
    </w:lvl>
    <w:lvl w:ilvl="6">
      <w:start w:val="1"/>
      <w:numFmt w:val="decimal"/>
      <w:lvlText w:val="%1-%2.%3.%4.%5.%6.%7"/>
      <w:lvlJc w:val="left"/>
      <w:pPr>
        <w:tabs>
          <w:tab w:val="num" w:pos="2880"/>
        </w:tabs>
        <w:ind w:left="2880" w:hanging="2880"/>
      </w:pPr>
      <w:rPr>
        <w:rFonts w:hint="default"/>
      </w:rPr>
    </w:lvl>
    <w:lvl w:ilvl="7">
      <w:start w:val="1"/>
      <w:numFmt w:val="decimal"/>
      <w:lvlText w:val="%1-%2.%3.%4.%5.%6.%7.%8"/>
      <w:lvlJc w:val="left"/>
      <w:pPr>
        <w:tabs>
          <w:tab w:val="num" w:pos="2880"/>
        </w:tabs>
        <w:ind w:left="2880" w:hanging="2880"/>
      </w:pPr>
      <w:rPr>
        <w:rFonts w:hint="default"/>
      </w:rPr>
    </w:lvl>
    <w:lvl w:ilvl="8">
      <w:start w:val="1"/>
      <w:numFmt w:val="decimal"/>
      <w:lvlText w:val="%1-%2.%3.%4.%5.%6.%7.%8.%9"/>
      <w:lvlJc w:val="left"/>
      <w:pPr>
        <w:tabs>
          <w:tab w:val="num" w:pos="2880"/>
        </w:tabs>
        <w:ind w:left="2880" w:hanging="2880"/>
      </w:pPr>
      <w:rPr>
        <w:rFonts w:hint="default"/>
      </w:rPr>
    </w:lvl>
  </w:abstractNum>
  <w:abstractNum w:abstractNumId="9">
    <w:nsid w:val="230F3F0B"/>
    <w:multiLevelType w:val="hybridMultilevel"/>
    <w:tmpl w:val="BA8878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4256021"/>
    <w:multiLevelType w:val="multilevel"/>
    <w:tmpl w:val="1EAAC446"/>
    <w:lvl w:ilvl="0">
      <w:start w:val="3"/>
      <w:numFmt w:val="decimal"/>
      <w:lvlText w:val="%1"/>
      <w:lvlJc w:val="left"/>
      <w:pPr>
        <w:tabs>
          <w:tab w:val="num" w:pos="2880"/>
        </w:tabs>
        <w:ind w:left="2880" w:hanging="2880"/>
      </w:pPr>
      <w:rPr>
        <w:rFonts w:hint="default"/>
      </w:rPr>
    </w:lvl>
    <w:lvl w:ilvl="1">
      <w:start w:val="9"/>
      <w:numFmt w:val="decimal"/>
      <w:lvlText w:val="%1-%2"/>
      <w:lvlJc w:val="left"/>
      <w:pPr>
        <w:tabs>
          <w:tab w:val="num" w:pos="2880"/>
        </w:tabs>
        <w:ind w:left="2880" w:hanging="2880"/>
      </w:pPr>
      <w:rPr>
        <w:rFonts w:hint="default"/>
      </w:rPr>
    </w:lvl>
    <w:lvl w:ilvl="2">
      <w:start w:val="1"/>
      <w:numFmt w:val="decimal"/>
      <w:lvlText w:val="%1-%2.%3"/>
      <w:lvlJc w:val="left"/>
      <w:pPr>
        <w:tabs>
          <w:tab w:val="num" w:pos="2880"/>
        </w:tabs>
        <w:ind w:left="2880" w:hanging="2880"/>
      </w:pPr>
      <w:rPr>
        <w:rFonts w:hint="default"/>
      </w:rPr>
    </w:lvl>
    <w:lvl w:ilvl="3">
      <w:start w:val="1"/>
      <w:numFmt w:val="decimal"/>
      <w:lvlText w:val="%1-%2.%3.%4"/>
      <w:lvlJc w:val="left"/>
      <w:pPr>
        <w:tabs>
          <w:tab w:val="num" w:pos="2880"/>
        </w:tabs>
        <w:ind w:left="2880" w:hanging="2880"/>
      </w:pPr>
      <w:rPr>
        <w:rFonts w:hint="default"/>
      </w:rPr>
    </w:lvl>
    <w:lvl w:ilvl="4">
      <w:start w:val="1"/>
      <w:numFmt w:val="decimal"/>
      <w:lvlText w:val="%1-%2.%3.%4.%5"/>
      <w:lvlJc w:val="left"/>
      <w:pPr>
        <w:tabs>
          <w:tab w:val="num" w:pos="2880"/>
        </w:tabs>
        <w:ind w:left="2880" w:hanging="2880"/>
      </w:pPr>
      <w:rPr>
        <w:rFonts w:hint="default"/>
      </w:rPr>
    </w:lvl>
    <w:lvl w:ilvl="5">
      <w:start w:val="1"/>
      <w:numFmt w:val="decimal"/>
      <w:lvlText w:val="%1-%2.%3.%4.%5.%6"/>
      <w:lvlJc w:val="left"/>
      <w:pPr>
        <w:tabs>
          <w:tab w:val="num" w:pos="2880"/>
        </w:tabs>
        <w:ind w:left="2880" w:hanging="2880"/>
      </w:pPr>
      <w:rPr>
        <w:rFonts w:hint="default"/>
      </w:rPr>
    </w:lvl>
    <w:lvl w:ilvl="6">
      <w:start w:val="1"/>
      <w:numFmt w:val="decimal"/>
      <w:lvlText w:val="%1-%2.%3.%4.%5.%6.%7"/>
      <w:lvlJc w:val="left"/>
      <w:pPr>
        <w:tabs>
          <w:tab w:val="num" w:pos="2880"/>
        </w:tabs>
        <w:ind w:left="2880" w:hanging="2880"/>
      </w:pPr>
      <w:rPr>
        <w:rFonts w:hint="default"/>
      </w:rPr>
    </w:lvl>
    <w:lvl w:ilvl="7">
      <w:start w:val="1"/>
      <w:numFmt w:val="decimal"/>
      <w:lvlText w:val="%1-%2.%3.%4.%5.%6.%7.%8"/>
      <w:lvlJc w:val="left"/>
      <w:pPr>
        <w:tabs>
          <w:tab w:val="num" w:pos="2880"/>
        </w:tabs>
        <w:ind w:left="2880" w:hanging="2880"/>
      </w:pPr>
      <w:rPr>
        <w:rFonts w:hint="default"/>
      </w:rPr>
    </w:lvl>
    <w:lvl w:ilvl="8">
      <w:start w:val="1"/>
      <w:numFmt w:val="decimal"/>
      <w:lvlText w:val="%1-%2.%3.%4.%5.%6.%7.%8.%9"/>
      <w:lvlJc w:val="left"/>
      <w:pPr>
        <w:tabs>
          <w:tab w:val="num" w:pos="2880"/>
        </w:tabs>
        <w:ind w:left="2880" w:hanging="2880"/>
      </w:pPr>
      <w:rPr>
        <w:rFonts w:hint="default"/>
      </w:rPr>
    </w:lvl>
  </w:abstractNum>
  <w:abstractNum w:abstractNumId="11">
    <w:nsid w:val="258E6941"/>
    <w:multiLevelType w:val="multilevel"/>
    <w:tmpl w:val="01B4B68C"/>
    <w:lvl w:ilvl="0">
      <w:start w:val="15"/>
      <w:numFmt w:val="decimal"/>
      <w:lvlText w:val="%1"/>
      <w:lvlJc w:val="left"/>
      <w:pPr>
        <w:tabs>
          <w:tab w:val="num" w:pos="720"/>
        </w:tabs>
        <w:ind w:left="720" w:hanging="720"/>
      </w:pPr>
      <w:rPr>
        <w:rFonts w:hint="default"/>
      </w:rPr>
    </w:lvl>
    <w:lvl w:ilvl="1">
      <w:start w:val="17"/>
      <w:numFmt w:val="decimal"/>
      <w:lvlText w:val="%1-%2"/>
      <w:lvlJc w:val="left"/>
      <w:pPr>
        <w:tabs>
          <w:tab w:val="num" w:pos="2160"/>
        </w:tabs>
        <w:ind w:left="2160" w:hanging="720"/>
      </w:pPr>
      <w:rPr>
        <w:rFonts w:hint="default"/>
      </w:rPr>
    </w:lvl>
    <w:lvl w:ilvl="2">
      <w:start w:val="1"/>
      <w:numFmt w:val="decimal"/>
      <w:lvlText w:val="%1-%2.%3"/>
      <w:lvlJc w:val="left"/>
      <w:pPr>
        <w:tabs>
          <w:tab w:val="num" w:pos="3600"/>
        </w:tabs>
        <w:ind w:left="3600" w:hanging="720"/>
      </w:pPr>
      <w:rPr>
        <w:rFonts w:hint="default"/>
      </w:rPr>
    </w:lvl>
    <w:lvl w:ilvl="3">
      <w:start w:val="1"/>
      <w:numFmt w:val="decimal"/>
      <w:lvlText w:val="%1-%2.%3.%4"/>
      <w:lvlJc w:val="left"/>
      <w:pPr>
        <w:tabs>
          <w:tab w:val="num" w:pos="5040"/>
        </w:tabs>
        <w:ind w:left="5040" w:hanging="720"/>
      </w:pPr>
      <w:rPr>
        <w:rFonts w:hint="default"/>
      </w:rPr>
    </w:lvl>
    <w:lvl w:ilvl="4">
      <w:start w:val="1"/>
      <w:numFmt w:val="decimal"/>
      <w:lvlText w:val="%1-%2.%3.%4.%5"/>
      <w:lvlJc w:val="left"/>
      <w:pPr>
        <w:tabs>
          <w:tab w:val="num" w:pos="6840"/>
        </w:tabs>
        <w:ind w:left="6840" w:hanging="1080"/>
      </w:pPr>
      <w:rPr>
        <w:rFonts w:hint="default"/>
      </w:rPr>
    </w:lvl>
    <w:lvl w:ilvl="5">
      <w:start w:val="1"/>
      <w:numFmt w:val="decimal"/>
      <w:lvlText w:val="%1-%2.%3.%4.%5.%6"/>
      <w:lvlJc w:val="left"/>
      <w:pPr>
        <w:tabs>
          <w:tab w:val="num" w:pos="8280"/>
        </w:tabs>
        <w:ind w:left="8280" w:hanging="1080"/>
      </w:pPr>
      <w:rPr>
        <w:rFonts w:hint="default"/>
      </w:rPr>
    </w:lvl>
    <w:lvl w:ilvl="6">
      <w:start w:val="1"/>
      <w:numFmt w:val="decimal"/>
      <w:lvlText w:val="%1-%2.%3.%4.%5.%6.%7"/>
      <w:lvlJc w:val="left"/>
      <w:pPr>
        <w:tabs>
          <w:tab w:val="num" w:pos="10080"/>
        </w:tabs>
        <w:ind w:left="10080" w:hanging="1440"/>
      </w:pPr>
      <w:rPr>
        <w:rFonts w:hint="default"/>
      </w:rPr>
    </w:lvl>
    <w:lvl w:ilvl="7">
      <w:start w:val="1"/>
      <w:numFmt w:val="decimal"/>
      <w:lvlText w:val="%1-%2.%3.%4.%5.%6.%7.%8"/>
      <w:lvlJc w:val="left"/>
      <w:pPr>
        <w:tabs>
          <w:tab w:val="num" w:pos="11520"/>
        </w:tabs>
        <w:ind w:left="11520" w:hanging="1440"/>
      </w:pPr>
      <w:rPr>
        <w:rFonts w:hint="default"/>
      </w:rPr>
    </w:lvl>
    <w:lvl w:ilvl="8">
      <w:start w:val="1"/>
      <w:numFmt w:val="decimal"/>
      <w:lvlText w:val="%1-%2.%3.%4.%5.%6.%7.%8.%9"/>
      <w:lvlJc w:val="left"/>
      <w:pPr>
        <w:tabs>
          <w:tab w:val="num" w:pos="13320"/>
        </w:tabs>
        <w:ind w:left="13320" w:hanging="1800"/>
      </w:pPr>
      <w:rPr>
        <w:rFonts w:hint="default"/>
      </w:rPr>
    </w:lvl>
  </w:abstractNum>
  <w:abstractNum w:abstractNumId="12">
    <w:nsid w:val="26391C63"/>
    <w:multiLevelType w:val="hybridMultilevel"/>
    <w:tmpl w:val="E954EA80"/>
    <w:lvl w:ilvl="0" w:tplc="04090001">
      <w:start w:val="1"/>
      <w:numFmt w:val="bullet"/>
      <w:lvlText w:val=""/>
      <w:lvlJc w:val="left"/>
      <w:pPr>
        <w:tabs>
          <w:tab w:val="num" w:pos="720"/>
        </w:tabs>
        <w:ind w:left="720" w:hanging="360"/>
      </w:pPr>
      <w:rPr>
        <w:rFonts w:ascii="Symbol" w:hAnsi="Symbol" w:hint="default"/>
      </w:rPr>
    </w:lvl>
    <w:lvl w:ilvl="1" w:tplc="E0BABBDE">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29FF592B"/>
    <w:multiLevelType w:val="hybridMultilevel"/>
    <w:tmpl w:val="4252A1D6"/>
    <w:lvl w:ilvl="0" w:tplc="04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321D4723"/>
    <w:multiLevelType w:val="hybridMultilevel"/>
    <w:tmpl w:val="94DC526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nsid w:val="34DE7065"/>
    <w:multiLevelType w:val="multilevel"/>
    <w:tmpl w:val="2FB0BDF8"/>
    <w:lvl w:ilvl="0">
      <w:start w:val="15"/>
      <w:numFmt w:val="decimal"/>
      <w:lvlText w:val="%1"/>
      <w:lvlJc w:val="left"/>
      <w:pPr>
        <w:tabs>
          <w:tab w:val="num" w:pos="720"/>
        </w:tabs>
        <w:ind w:left="720" w:hanging="720"/>
      </w:pPr>
      <w:rPr>
        <w:rFonts w:hint="default"/>
      </w:rPr>
    </w:lvl>
    <w:lvl w:ilvl="1">
      <w:start w:val="17"/>
      <w:numFmt w:val="none"/>
      <w:lvlText w:val="17-23"/>
      <w:lvlJc w:val="left"/>
      <w:pPr>
        <w:tabs>
          <w:tab w:val="num" w:pos="2160"/>
        </w:tabs>
        <w:ind w:left="2160" w:hanging="720"/>
      </w:pPr>
      <w:rPr>
        <w:rFonts w:hint="default"/>
      </w:rPr>
    </w:lvl>
    <w:lvl w:ilvl="2">
      <w:start w:val="1"/>
      <w:numFmt w:val="decimal"/>
      <w:lvlText w:val="%1-%2.%3"/>
      <w:lvlJc w:val="left"/>
      <w:pPr>
        <w:tabs>
          <w:tab w:val="num" w:pos="3600"/>
        </w:tabs>
        <w:ind w:left="3600" w:hanging="720"/>
      </w:pPr>
      <w:rPr>
        <w:rFonts w:hint="default"/>
      </w:rPr>
    </w:lvl>
    <w:lvl w:ilvl="3">
      <w:start w:val="1"/>
      <w:numFmt w:val="decimal"/>
      <w:lvlText w:val="%1-%2.%3.%4"/>
      <w:lvlJc w:val="left"/>
      <w:pPr>
        <w:tabs>
          <w:tab w:val="num" w:pos="5040"/>
        </w:tabs>
        <w:ind w:left="5040" w:hanging="720"/>
      </w:pPr>
      <w:rPr>
        <w:rFonts w:hint="default"/>
      </w:rPr>
    </w:lvl>
    <w:lvl w:ilvl="4">
      <w:start w:val="1"/>
      <w:numFmt w:val="decimal"/>
      <w:lvlText w:val="%1-%2.%3.%4.%5"/>
      <w:lvlJc w:val="left"/>
      <w:pPr>
        <w:tabs>
          <w:tab w:val="num" w:pos="6840"/>
        </w:tabs>
        <w:ind w:left="6840" w:hanging="1080"/>
      </w:pPr>
      <w:rPr>
        <w:rFonts w:hint="default"/>
      </w:rPr>
    </w:lvl>
    <w:lvl w:ilvl="5">
      <w:start w:val="1"/>
      <w:numFmt w:val="decimal"/>
      <w:lvlText w:val="%1-%2.%3.%4.%5.%6"/>
      <w:lvlJc w:val="left"/>
      <w:pPr>
        <w:tabs>
          <w:tab w:val="num" w:pos="8280"/>
        </w:tabs>
        <w:ind w:left="8280" w:hanging="1080"/>
      </w:pPr>
      <w:rPr>
        <w:rFonts w:hint="default"/>
      </w:rPr>
    </w:lvl>
    <w:lvl w:ilvl="6">
      <w:start w:val="1"/>
      <w:numFmt w:val="decimal"/>
      <w:lvlText w:val="%1-%2.%3.%4.%5.%6.%7"/>
      <w:lvlJc w:val="left"/>
      <w:pPr>
        <w:tabs>
          <w:tab w:val="num" w:pos="10080"/>
        </w:tabs>
        <w:ind w:left="10080" w:hanging="1440"/>
      </w:pPr>
      <w:rPr>
        <w:rFonts w:hint="default"/>
      </w:rPr>
    </w:lvl>
    <w:lvl w:ilvl="7">
      <w:start w:val="1"/>
      <w:numFmt w:val="decimal"/>
      <w:lvlText w:val="%1-%2.%3.%4.%5.%6.%7.%8"/>
      <w:lvlJc w:val="left"/>
      <w:pPr>
        <w:tabs>
          <w:tab w:val="num" w:pos="11520"/>
        </w:tabs>
        <w:ind w:left="11520" w:hanging="1440"/>
      </w:pPr>
      <w:rPr>
        <w:rFonts w:hint="default"/>
      </w:rPr>
    </w:lvl>
    <w:lvl w:ilvl="8">
      <w:start w:val="1"/>
      <w:numFmt w:val="decimal"/>
      <w:lvlText w:val="%1-%2.%3.%4.%5.%6.%7.%8.%9"/>
      <w:lvlJc w:val="left"/>
      <w:pPr>
        <w:tabs>
          <w:tab w:val="num" w:pos="13320"/>
        </w:tabs>
        <w:ind w:left="13320" w:hanging="1800"/>
      </w:pPr>
      <w:rPr>
        <w:rFonts w:hint="default"/>
      </w:rPr>
    </w:lvl>
  </w:abstractNum>
  <w:abstractNum w:abstractNumId="16">
    <w:nsid w:val="36E07D3B"/>
    <w:multiLevelType w:val="hybridMultilevel"/>
    <w:tmpl w:val="1ADE05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435C66DA"/>
    <w:multiLevelType w:val="multilevel"/>
    <w:tmpl w:val="FF9208C2"/>
    <w:lvl w:ilvl="0">
      <w:start w:val="10"/>
      <w:numFmt w:val="decimal"/>
      <w:lvlText w:val="%1"/>
      <w:lvlJc w:val="left"/>
      <w:pPr>
        <w:tabs>
          <w:tab w:val="num" w:pos="2880"/>
        </w:tabs>
        <w:ind w:left="2880" w:hanging="2880"/>
      </w:pPr>
      <w:rPr>
        <w:rFonts w:hint="default"/>
      </w:rPr>
    </w:lvl>
    <w:lvl w:ilvl="1">
      <w:start w:val="17"/>
      <w:numFmt w:val="decimal"/>
      <w:lvlText w:val="%1-%2"/>
      <w:lvlJc w:val="left"/>
      <w:pPr>
        <w:tabs>
          <w:tab w:val="num" w:pos="2880"/>
        </w:tabs>
        <w:ind w:left="2880" w:hanging="2880"/>
      </w:pPr>
      <w:rPr>
        <w:rFonts w:hint="default"/>
      </w:rPr>
    </w:lvl>
    <w:lvl w:ilvl="2">
      <w:start w:val="1"/>
      <w:numFmt w:val="decimal"/>
      <w:lvlText w:val="%1-%2.%3"/>
      <w:lvlJc w:val="left"/>
      <w:pPr>
        <w:tabs>
          <w:tab w:val="num" w:pos="2880"/>
        </w:tabs>
        <w:ind w:left="2880" w:hanging="2880"/>
      </w:pPr>
      <w:rPr>
        <w:rFonts w:hint="default"/>
      </w:rPr>
    </w:lvl>
    <w:lvl w:ilvl="3">
      <w:start w:val="1"/>
      <w:numFmt w:val="decimal"/>
      <w:lvlText w:val="%1-%2.%3.%4"/>
      <w:lvlJc w:val="left"/>
      <w:pPr>
        <w:tabs>
          <w:tab w:val="num" w:pos="2880"/>
        </w:tabs>
        <w:ind w:left="2880" w:hanging="2880"/>
      </w:pPr>
      <w:rPr>
        <w:rFonts w:hint="default"/>
      </w:rPr>
    </w:lvl>
    <w:lvl w:ilvl="4">
      <w:start w:val="1"/>
      <w:numFmt w:val="decimal"/>
      <w:lvlText w:val="%1-%2.%3.%4.%5"/>
      <w:lvlJc w:val="left"/>
      <w:pPr>
        <w:tabs>
          <w:tab w:val="num" w:pos="2880"/>
        </w:tabs>
        <w:ind w:left="2880" w:hanging="2880"/>
      </w:pPr>
      <w:rPr>
        <w:rFonts w:hint="default"/>
      </w:rPr>
    </w:lvl>
    <w:lvl w:ilvl="5">
      <w:start w:val="1"/>
      <w:numFmt w:val="decimal"/>
      <w:lvlText w:val="%1-%2.%3.%4.%5.%6"/>
      <w:lvlJc w:val="left"/>
      <w:pPr>
        <w:tabs>
          <w:tab w:val="num" w:pos="2880"/>
        </w:tabs>
        <w:ind w:left="2880" w:hanging="2880"/>
      </w:pPr>
      <w:rPr>
        <w:rFonts w:hint="default"/>
      </w:rPr>
    </w:lvl>
    <w:lvl w:ilvl="6">
      <w:start w:val="1"/>
      <w:numFmt w:val="decimal"/>
      <w:lvlText w:val="%1-%2.%3.%4.%5.%6.%7"/>
      <w:lvlJc w:val="left"/>
      <w:pPr>
        <w:tabs>
          <w:tab w:val="num" w:pos="2880"/>
        </w:tabs>
        <w:ind w:left="2880" w:hanging="2880"/>
      </w:pPr>
      <w:rPr>
        <w:rFonts w:hint="default"/>
      </w:rPr>
    </w:lvl>
    <w:lvl w:ilvl="7">
      <w:start w:val="1"/>
      <w:numFmt w:val="decimal"/>
      <w:lvlText w:val="%1-%2.%3.%4.%5.%6.%7.%8"/>
      <w:lvlJc w:val="left"/>
      <w:pPr>
        <w:tabs>
          <w:tab w:val="num" w:pos="2880"/>
        </w:tabs>
        <w:ind w:left="2880" w:hanging="2880"/>
      </w:pPr>
      <w:rPr>
        <w:rFonts w:hint="default"/>
      </w:rPr>
    </w:lvl>
    <w:lvl w:ilvl="8">
      <w:start w:val="1"/>
      <w:numFmt w:val="decimal"/>
      <w:lvlText w:val="%1-%2.%3.%4.%5.%6.%7.%8.%9"/>
      <w:lvlJc w:val="left"/>
      <w:pPr>
        <w:tabs>
          <w:tab w:val="num" w:pos="2880"/>
        </w:tabs>
        <w:ind w:left="2880" w:hanging="2880"/>
      </w:pPr>
      <w:rPr>
        <w:rFonts w:hint="default"/>
      </w:rPr>
    </w:lvl>
  </w:abstractNum>
  <w:abstractNum w:abstractNumId="18">
    <w:nsid w:val="49C2579B"/>
    <w:multiLevelType w:val="multilevel"/>
    <w:tmpl w:val="39A83148"/>
    <w:lvl w:ilvl="0">
      <w:start w:val="11"/>
      <w:numFmt w:val="decimal"/>
      <w:lvlText w:val="%1"/>
      <w:lvlJc w:val="left"/>
      <w:pPr>
        <w:ind w:left="555" w:hanging="555"/>
      </w:pPr>
      <w:rPr>
        <w:rFonts w:hint="default"/>
      </w:rPr>
    </w:lvl>
    <w:lvl w:ilvl="1">
      <w:start w:val="15"/>
      <w:numFmt w:val="decimal"/>
      <w:lvlText w:val="%1-%2"/>
      <w:lvlJc w:val="left"/>
      <w:pPr>
        <w:ind w:left="1995" w:hanging="555"/>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9">
    <w:nsid w:val="4CB218EB"/>
    <w:multiLevelType w:val="multilevel"/>
    <w:tmpl w:val="56CA1566"/>
    <w:lvl w:ilvl="0">
      <w:start w:val="8"/>
      <w:numFmt w:val="decimal"/>
      <w:lvlText w:val="%1"/>
      <w:lvlJc w:val="left"/>
      <w:pPr>
        <w:ind w:left="360" w:hanging="360"/>
      </w:pPr>
      <w:rPr>
        <w:rFonts w:hint="default"/>
      </w:rPr>
    </w:lvl>
    <w:lvl w:ilvl="1">
      <w:start w:val="9"/>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20">
    <w:nsid w:val="523E4A3B"/>
    <w:multiLevelType w:val="multilevel"/>
    <w:tmpl w:val="408E1C38"/>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cs="Arial"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Arial"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Arial" w:hint="default"/>
      </w:rPr>
    </w:lvl>
    <w:lvl w:ilvl="8">
      <w:start w:val="1"/>
      <w:numFmt w:val="bullet"/>
      <w:lvlText w:val=""/>
      <w:lvlJc w:val="left"/>
      <w:pPr>
        <w:tabs>
          <w:tab w:val="num" w:pos="6840"/>
        </w:tabs>
        <w:ind w:left="6840" w:hanging="360"/>
      </w:pPr>
      <w:rPr>
        <w:rFonts w:ascii="Wingdings" w:hAnsi="Wingdings" w:hint="default"/>
      </w:rPr>
    </w:lvl>
  </w:abstractNum>
  <w:abstractNum w:abstractNumId="21">
    <w:nsid w:val="588D62F8"/>
    <w:multiLevelType w:val="multilevel"/>
    <w:tmpl w:val="5B30CFB2"/>
    <w:lvl w:ilvl="0">
      <w:start w:val="15"/>
      <w:numFmt w:val="decimal"/>
      <w:lvlText w:val="%1"/>
      <w:lvlJc w:val="left"/>
      <w:pPr>
        <w:tabs>
          <w:tab w:val="num" w:pos="720"/>
        </w:tabs>
        <w:ind w:left="720" w:hanging="720"/>
      </w:pPr>
      <w:rPr>
        <w:rFonts w:hint="default"/>
      </w:rPr>
    </w:lvl>
    <w:lvl w:ilvl="1">
      <w:start w:val="17"/>
      <w:numFmt w:val="none"/>
      <w:lvlText w:val="17-24"/>
      <w:lvlJc w:val="left"/>
      <w:pPr>
        <w:tabs>
          <w:tab w:val="num" w:pos="2160"/>
        </w:tabs>
        <w:ind w:left="2160" w:hanging="720"/>
      </w:pPr>
      <w:rPr>
        <w:rFonts w:hint="default"/>
      </w:rPr>
    </w:lvl>
    <w:lvl w:ilvl="2">
      <w:start w:val="1"/>
      <w:numFmt w:val="decimal"/>
      <w:lvlText w:val="%1-%2.%3"/>
      <w:lvlJc w:val="left"/>
      <w:pPr>
        <w:tabs>
          <w:tab w:val="num" w:pos="3600"/>
        </w:tabs>
        <w:ind w:left="3600" w:hanging="720"/>
      </w:pPr>
      <w:rPr>
        <w:rFonts w:hint="default"/>
      </w:rPr>
    </w:lvl>
    <w:lvl w:ilvl="3">
      <w:start w:val="1"/>
      <w:numFmt w:val="decimal"/>
      <w:lvlText w:val="%1-%2.%3.%4"/>
      <w:lvlJc w:val="left"/>
      <w:pPr>
        <w:tabs>
          <w:tab w:val="num" w:pos="5040"/>
        </w:tabs>
        <w:ind w:left="5040" w:hanging="720"/>
      </w:pPr>
      <w:rPr>
        <w:rFonts w:hint="default"/>
      </w:rPr>
    </w:lvl>
    <w:lvl w:ilvl="4">
      <w:start w:val="1"/>
      <w:numFmt w:val="decimal"/>
      <w:lvlText w:val="%1-%2.%3.%4.%5"/>
      <w:lvlJc w:val="left"/>
      <w:pPr>
        <w:tabs>
          <w:tab w:val="num" w:pos="6840"/>
        </w:tabs>
        <w:ind w:left="6840" w:hanging="1080"/>
      </w:pPr>
      <w:rPr>
        <w:rFonts w:hint="default"/>
      </w:rPr>
    </w:lvl>
    <w:lvl w:ilvl="5">
      <w:start w:val="1"/>
      <w:numFmt w:val="decimal"/>
      <w:lvlText w:val="%1-%2.%3.%4.%5.%6"/>
      <w:lvlJc w:val="left"/>
      <w:pPr>
        <w:tabs>
          <w:tab w:val="num" w:pos="8280"/>
        </w:tabs>
        <w:ind w:left="8280" w:hanging="1080"/>
      </w:pPr>
      <w:rPr>
        <w:rFonts w:hint="default"/>
      </w:rPr>
    </w:lvl>
    <w:lvl w:ilvl="6">
      <w:start w:val="1"/>
      <w:numFmt w:val="decimal"/>
      <w:lvlText w:val="%1-%2.%3.%4.%5.%6.%7"/>
      <w:lvlJc w:val="left"/>
      <w:pPr>
        <w:tabs>
          <w:tab w:val="num" w:pos="10080"/>
        </w:tabs>
        <w:ind w:left="10080" w:hanging="1440"/>
      </w:pPr>
      <w:rPr>
        <w:rFonts w:hint="default"/>
      </w:rPr>
    </w:lvl>
    <w:lvl w:ilvl="7">
      <w:start w:val="1"/>
      <w:numFmt w:val="decimal"/>
      <w:lvlText w:val="%1-%2.%3.%4.%5.%6.%7.%8"/>
      <w:lvlJc w:val="left"/>
      <w:pPr>
        <w:tabs>
          <w:tab w:val="num" w:pos="11520"/>
        </w:tabs>
        <w:ind w:left="11520" w:hanging="1440"/>
      </w:pPr>
      <w:rPr>
        <w:rFonts w:hint="default"/>
      </w:rPr>
    </w:lvl>
    <w:lvl w:ilvl="8">
      <w:start w:val="1"/>
      <w:numFmt w:val="decimal"/>
      <w:lvlText w:val="%1-%2.%3.%4.%5.%6.%7.%8.%9"/>
      <w:lvlJc w:val="left"/>
      <w:pPr>
        <w:tabs>
          <w:tab w:val="num" w:pos="13320"/>
        </w:tabs>
        <w:ind w:left="13320" w:hanging="1800"/>
      </w:pPr>
      <w:rPr>
        <w:rFonts w:hint="default"/>
      </w:rPr>
    </w:lvl>
  </w:abstractNum>
  <w:abstractNum w:abstractNumId="22">
    <w:nsid w:val="5EE65842"/>
    <w:multiLevelType w:val="multilevel"/>
    <w:tmpl w:val="026673DA"/>
    <w:lvl w:ilvl="0">
      <w:start w:val="11"/>
      <w:numFmt w:val="decimal"/>
      <w:lvlText w:val="%1"/>
      <w:lvlJc w:val="left"/>
      <w:pPr>
        <w:tabs>
          <w:tab w:val="num" w:pos="720"/>
        </w:tabs>
        <w:ind w:left="720" w:hanging="720"/>
      </w:pPr>
      <w:rPr>
        <w:rFonts w:hint="default"/>
      </w:rPr>
    </w:lvl>
    <w:lvl w:ilvl="1">
      <w:start w:val="14"/>
      <w:numFmt w:val="decimal"/>
      <w:lvlText w:val="%1-16"/>
      <w:lvlJc w:val="left"/>
      <w:pPr>
        <w:tabs>
          <w:tab w:val="num" w:pos="2160"/>
        </w:tabs>
        <w:ind w:left="2160" w:hanging="720"/>
      </w:pPr>
      <w:rPr>
        <w:rFonts w:hint="default"/>
      </w:rPr>
    </w:lvl>
    <w:lvl w:ilvl="2">
      <w:start w:val="1"/>
      <w:numFmt w:val="decimal"/>
      <w:lvlText w:val="%1-%2.%3"/>
      <w:lvlJc w:val="left"/>
      <w:pPr>
        <w:tabs>
          <w:tab w:val="num" w:pos="3600"/>
        </w:tabs>
        <w:ind w:left="3600" w:hanging="720"/>
      </w:pPr>
      <w:rPr>
        <w:rFonts w:hint="default"/>
      </w:rPr>
    </w:lvl>
    <w:lvl w:ilvl="3">
      <w:start w:val="1"/>
      <w:numFmt w:val="decimal"/>
      <w:lvlText w:val="%1-%2.%3.%4"/>
      <w:lvlJc w:val="left"/>
      <w:pPr>
        <w:tabs>
          <w:tab w:val="num" w:pos="5040"/>
        </w:tabs>
        <w:ind w:left="5040" w:hanging="720"/>
      </w:pPr>
      <w:rPr>
        <w:rFonts w:hint="default"/>
      </w:rPr>
    </w:lvl>
    <w:lvl w:ilvl="4">
      <w:start w:val="1"/>
      <w:numFmt w:val="decimal"/>
      <w:lvlText w:val="%1-%2.%3.%4.%5"/>
      <w:lvlJc w:val="left"/>
      <w:pPr>
        <w:tabs>
          <w:tab w:val="num" w:pos="6840"/>
        </w:tabs>
        <w:ind w:left="6840" w:hanging="1080"/>
      </w:pPr>
      <w:rPr>
        <w:rFonts w:hint="default"/>
      </w:rPr>
    </w:lvl>
    <w:lvl w:ilvl="5">
      <w:start w:val="1"/>
      <w:numFmt w:val="decimal"/>
      <w:lvlText w:val="%1-%2.%3.%4.%5.%6"/>
      <w:lvlJc w:val="left"/>
      <w:pPr>
        <w:tabs>
          <w:tab w:val="num" w:pos="8280"/>
        </w:tabs>
        <w:ind w:left="8280" w:hanging="1080"/>
      </w:pPr>
      <w:rPr>
        <w:rFonts w:hint="default"/>
      </w:rPr>
    </w:lvl>
    <w:lvl w:ilvl="6">
      <w:start w:val="1"/>
      <w:numFmt w:val="decimal"/>
      <w:lvlText w:val="%1-%2.%3.%4.%5.%6.%7"/>
      <w:lvlJc w:val="left"/>
      <w:pPr>
        <w:tabs>
          <w:tab w:val="num" w:pos="10080"/>
        </w:tabs>
        <w:ind w:left="10080" w:hanging="1440"/>
      </w:pPr>
      <w:rPr>
        <w:rFonts w:hint="default"/>
      </w:rPr>
    </w:lvl>
    <w:lvl w:ilvl="7">
      <w:start w:val="1"/>
      <w:numFmt w:val="decimal"/>
      <w:lvlText w:val="%1-%2.%3.%4.%5.%6.%7.%8"/>
      <w:lvlJc w:val="left"/>
      <w:pPr>
        <w:tabs>
          <w:tab w:val="num" w:pos="11520"/>
        </w:tabs>
        <w:ind w:left="11520" w:hanging="1440"/>
      </w:pPr>
      <w:rPr>
        <w:rFonts w:hint="default"/>
      </w:rPr>
    </w:lvl>
    <w:lvl w:ilvl="8">
      <w:start w:val="1"/>
      <w:numFmt w:val="decimal"/>
      <w:lvlText w:val="%1-%2.%3.%4.%5.%6.%7.%8.%9"/>
      <w:lvlJc w:val="left"/>
      <w:pPr>
        <w:tabs>
          <w:tab w:val="num" w:pos="13320"/>
        </w:tabs>
        <w:ind w:left="13320" w:hanging="1800"/>
      </w:pPr>
      <w:rPr>
        <w:rFonts w:hint="default"/>
      </w:rPr>
    </w:lvl>
  </w:abstractNum>
  <w:abstractNum w:abstractNumId="23">
    <w:nsid w:val="5F690536"/>
    <w:multiLevelType w:val="hybridMultilevel"/>
    <w:tmpl w:val="310050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61EE29CF"/>
    <w:multiLevelType w:val="hybridMultilevel"/>
    <w:tmpl w:val="430C7C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62B45109"/>
    <w:multiLevelType w:val="hybridMultilevel"/>
    <w:tmpl w:val="1E6092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637C6A00"/>
    <w:multiLevelType w:val="hybridMultilevel"/>
    <w:tmpl w:val="83B4FE0E"/>
    <w:lvl w:ilvl="0" w:tplc="265E5EDC">
      <w:start w:val="3"/>
      <w:numFmt w:val="decimal"/>
      <w:lvlText w:val="%1"/>
      <w:lvlJc w:val="left"/>
      <w:pPr>
        <w:tabs>
          <w:tab w:val="num" w:pos="2160"/>
        </w:tabs>
        <w:ind w:left="2160" w:hanging="720"/>
      </w:pPr>
      <w:rPr>
        <w:rFonts w:hint="default"/>
      </w:rPr>
    </w:lvl>
    <w:lvl w:ilvl="1" w:tplc="08090019" w:tentative="1">
      <w:start w:val="1"/>
      <w:numFmt w:val="lowerLetter"/>
      <w:lvlText w:val="%2."/>
      <w:lvlJc w:val="left"/>
      <w:pPr>
        <w:tabs>
          <w:tab w:val="num" w:pos="2520"/>
        </w:tabs>
        <w:ind w:left="2520" w:hanging="360"/>
      </w:pPr>
    </w:lvl>
    <w:lvl w:ilvl="2" w:tplc="0809001B" w:tentative="1">
      <w:start w:val="1"/>
      <w:numFmt w:val="lowerRoman"/>
      <w:lvlText w:val="%3."/>
      <w:lvlJc w:val="right"/>
      <w:pPr>
        <w:tabs>
          <w:tab w:val="num" w:pos="3240"/>
        </w:tabs>
        <w:ind w:left="3240" w:hanging="180"/>
      </w:pPr>
    </w:lvl>
    <w:lvl w:ilvl="3" w:tplc="0809000F" w:tentative="1">
      <w:start w:val="1"/>
      <w:numFmt w:val="decimal"/>
      <w:lvlText w:val="%4."/>
      <w:lvlJc w:val="left"/>
      <w:pPr>
        <w:tabs>
          <w:tab w:val="num" w:pos="3960"/>
        </w:tabs>
        <w:ind w:left="3960" w:hanging="360"/>
      </w:pPr>
    </w:lvl>
    <w:lvl w:ilvl="4" w:tplc="08090019" w:tentative="1">
      <w:start w:val="1"/>
      <w:numFmt w:val="lowerLetter"/>
      <w:lvlText w:val="%5."/>
      <w:lvlJc w:val="left"/>
      <w:pPr>
        <w:tabs>
          <w:tab w:val="num" w:pos="4680"/>
        </w:tabs>
        <w:ind w:left="4680" w:hanging="360"/>
      </w:pPr>
    </w:lvl>
    <w:lvl w:ilvl="5" w:tplc="0809001B" w:tentative="1">
      <w:start w:val="1"/>
      <w:numFmt w:val="lowerRoman"/>
      <w:lvlText w:val="%6."/>
      <w:lvlJc w:val="right"/>
      <w:pPr>
        <w:tabs>
          <w:tab w:val="num" w:pos="5400"/>
        </w:tabs>
        <w:ind w:left="5400" w:hanging="180"/>
      </w:pPr>
    </w:lvl>
    <w:lvl w:ilvl="6" w:tplc="0809000F" w:tentative="1">
      <w:start w:val="1"/>
      <w:numFmt w:val="decimal"/>
      <w:lvlText w:val="%7."/>
      <w:lvlJc w:val="left"/>
      <w:pPr>
        <w:tabs>
          <w:tab w:val="num" w:pos="6120"/>
        </w:tabs>
        <w:ind w:left="6120" w:hanging="360"/>
      </w:pPr>
    </w:lvl>
    <w:lvl w:ilvl="7" w:tplc="08090019" w:tentative="1">
      <w:start w:val="1"/>
      <w:numFmt w:val="lowerLetter"/>
      <w:lvlText w:val="%8."/>
      <w:lvlJc w:val="left"/>
      <w:pPr>
        <w:tabs>
          <w:tab w:val="num" w:pos="6840"/>
        </w:tabs>
        <w:ind w:left="6840" w:hanging="360"/>
      </w:pPr>
    </w:lvl>
    <w:lvl w:ilvl="8" w:tplc="0809001B" w:tentative="1">
      <w:start w:val="1"/>
      <w:numFmt w:val="lowerRoman"/>
      <w:lvlText w:val="%9."/>
      <w:lvlJc w:val="right"/>
      <w:pPr>
        <w:tabs>
          <w:tab w:val="num" w:pos="7560"/>
        </w:tabs>
        <w:ind w:left="7560" w:hanging="180"/>
      </w:pPr>
    </w:lvl>
  </w:abstractNum>
  <w:abstractNum w:abstractNumId="27">
    <w:nsid w:val="645E2833"/>
    <w:multiLevelType w:val="hybridMultilevel"/>
    <w:tmpl w:val="AB8C97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64A318A4"/>
    <w:multiLevelType w:val="hybridMultilevel"/>
    <w:tmpl w:val="01206F0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9">
    <w:nsid w:val="65BF172E"/>
    <w:multiLevelType w:val="hybridMultilevel"/>
    <w:tmpl w:val="F2AAF3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6BD108D2"/>
    <w:multiLevelType w:val="hybridMultilevel"/>
    <w:tmpl w:val="184EEB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74F70A12"/>
    <w:multiLevelType w:val="multilevel"/>
    <w:tmpl w:val="588A2736"/>
    <w:lvl w:ilvl="0">
      <w:start w:val="11"/>
      <w:numFmt w:val="decimal"/>
      <w:lvlText w:val="%1"/>
      <w:lvlJc w:val="left"/>
      <w:pPr>
        <w:tabs>
          <w:tab w:val="num" w:pos="720"/>
        </w:tabs>
        <w:ind w:left="720" w:hanging="720"/>
      </w:pPr>
      <w:rPr>
        <w:rFonts w:hint="default"/>
      </w:rPr>
    </w:lvl>
    <w:lvl w:ilvl="1">
      <w:start w:val="14"/>
      <w:numFmt w:val="decimal"/>
      <w:lvlText w:val="%1-%2"/>
      <w:lvlJc w:val="left"/>
      <w:pPr>
        <w:tabs>
          <w:tab w:val="num" w:pos="2160"/>
        </w:tabs>
        <w:ind w:left="2160" w:hanging="720"/>
      </w:pPr>
      <w:rPr>
        <w:rFonts w:hint="default"/>
      </w:rPr>
    </w:lvl>
    <w:lvl w:ilvl="2">
      <w:start w:val="1"/>
      <w:numFmt w:val="decimal"/>
      <w:lvlText w:val="%1-%2.%3"/>
      <w:lvlJc w:val="left"/>
      <w:pPr>
        <w:tabs>
          <w:tab w:val="num" w:pos="3600"/>
        </w:tabs>
        <w:ind w:left="3600" w:hanging="720"/>
      </w:pPr>
      <w:rPr>
        <w:rFonts w:hint="default"/>
      </w:rPr>
    </w:lvl>
    <w:lvl w:ilvl="3">
      <w:start w:val="1"/>
      <w:numFmt w:val="decimal"/>
      <w:lvlText w:val="%1-%2.%3.%4"/>
      <w:lvlJc w:val="left"/>
      <w:pPr>
        <w:tabs>
          <w:tab w:val="num" w:pos="5040"/>
        </w:tabs>
        <w:ind w:left="5040" w:hanging="720"/>
      </w:pPr>
      <w:rPr>
        <w:rFonts w:hint="default"/>
      </w:rPr>
    </w:lvl>
    <w:lvl w:ilvl="4">
      <w:start w:val="1"/>
      <w:numFmt w:val="decimal"/>
      <w:lvlText w:val="%1-%2.%3.%4.%5"/>
      <w:lvlJc w:val="left"/>
      <w:pPr>
        <w:tabs>
          <w:tab w:val="num" w:pos="6840"/>
        </w:tabs>
        <w:ind w:left="6840" w:hanging="1080"/>
      </w:pPr>
      <w:rPr>
        <w:rFonts w:hint="default"/>
      </w:rPr>
    </w:lvl>
    <w:lvl w:ilvl="5">
      <w:start w:val="1"/>
      <w:numFmt w:val="decimal"/>
      <w:lvlText w:val="%1-%2.%3.%4.%5.%6"/>
      <w:lvlJc w:val="left"/>
      <w:pPr>
        <w:tabs>
          <w:tab w:val="num" w:pos="8280"/>
        </w:tabs>
        <w:ind w:left="8280" w:hanging="1080"/>
      </w:pPr>
      <w:rPr>
        <w:rFonts w:hint="default"/>
      </w:rPr>
    </w:lvl>
    <w:lvl w:ilvl="6">
      <w:start w:val="1"/>
      <w:numFmt w:val="decimal"/>
      <w:lvlText w:val="%1-%2.%3.%4.%5.%6.%7"/>
      <w:lvlJc w:val="left"/>
      <w:pPr>
        <w:tabs>
          <w:tab w:val="num" w:pos="10080"/>
        </w:tabs>
        <w:ind w:left="10080" w:hanging="1440"/>
      </w:pPr>
      <w:rPr>
        <w:rFonts w:hint="default"/>
      </w:rPr>
    </w:lvl>
    <w:lvl w:ilvl="7">
      <w:start w:val="1"/>
      <w:numFmt w:val="decimal"/>
      <w:lvlText w:val="%1-%2.%3.%4.%5.%6.%7.%8"/>
      <w:lvlJc w:val="left"/>
      <w:pPr>
        <w:tabs>
          <w:tab w:val="num" w:pos="11520"/>
        </w:tabs>
        <w:ind w:left="11520" w:hanging="1440"/>
      </w:pPr>
      <w:rPr>
        <w:rFonts w:hint="default"/>
      </w:rPr>
    </w:lvl>
    <w:lvl w:ilvl="8">
      <w:start w:val="1"/>
      <w:numFmt w:val="decimal"/>
      <w:lvlText w:val="%1-%2.%3.%4.%5.%6.%7.%8.%9"/>
      <w:lvlJc w:val="left"/>
      <w:pPr>
        <w:tabs>
          <w:tab w:val="num" w:pos="13320"/>
        </w:tabs>
        <w:ind w:left="13320" w:hanging="1800"/>
      </w:pPr>
      <w:rPr>
        <w:rFonts w:hint="default"/>
      </w:rPr>
    </w:lvl>
  </w:abstractNum>
  <w:abstractNum w:abstractNumId="32">
    <w:nsid w:val="75837181"/>
    <w:multiLevelType w:val="hybridMultilevel"/>
    <w:tmpl w:val="408E1C3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Aria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Arial"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Arial"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3">
    <w:nsid w:val="7E3C2865"/>
    <w:multiLevelType w:val="hybridMultilevel"/>
    <w:tmpl w:val="E454212E"/>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720"/>
        </w:tabs>
        <w:ind w:left="720" w:hanging="360"/>
      </w:pPr>
      <w:rPr>
        <w:rFonts w:ascii="Symbol" w:hAnsi="Symbo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Arial"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Arial"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1"/>
  </w:num>
  <w:num w:numId="2">
    <w:abstractNumId w:val="24"/>
  </w:num>
  <w:num w:numId="3">
    <w:abstractNumId w:val="12"/>
  </w:num>
  <w:num w:numId="4">
    <w:abstractNumId w:val="29"/>
  </w:num>
  <w:num w:numId="5">
    <w:abstractNumId w:val="10"/>
  </w:num>
  <w:num w:numId="6">
    <w:abstractNumId w:val="8"/>
  </w:num>
  <w:num w:numId="7">
    <w:abstractNumId w:val="26"/>
  </w:num>
  <w:num w:numId="8">
    <w:abstractNumId w:val="4"/>
  </w:num>
  <w:num w:numId="9">
    <w:abstractNumId w:val="22"/>
  </w:num>
  <w:num w:numId="10">
    <w:abstractNumId w:val="21"/>
  </w:num>
  <w:num w:numId="11">
    <w:abstractNumId w:val="2"/>
  </w:num>
  <w:num w:numId="12">
    <w:abstractNumId w:val="7"/>
  </w:num>
  <w:num w:numId="13">
    <w:abstractNumId w:val="14"/>
  </w:num>
  <w:num w:numId="14">
    <w:abstractNumId w:val="32"/>
  </w:num>
  <w:num w:numId="15">
    <w:abstractNumId w:val="20"/>
  </w:num>
  <w:num w:numId="16">
    <w:abstractNumId w:val="33"/>
  </w:num>
  <w:num w:numId="17">
    <w:abstractNumId w:val="17"/>
  </w:num>
  <w:num w:numId="18">
    <w:abstractNumId w:val="31"/>
  </w:num>
  <w:num w:numId="19">
    <w:abstractNumId w:val="11"/>
  </w:num>
  <w:num w:numId="20">
    <w:abstractNumId w:val="15"/>
  </w:num>
  <w:num w:numId="21">
    <w:abstractNumId w:val="30"/>
  </w:num>
  <w:num w:numId="22">
    <w:abstractNumId w:val="27"/>
  </w:num>
  <w:num w:numId="23">
    <w:abstractNumId w:val="9"/>
  </w:num>
  <w:num w:numId="24">
    <w:abstractNumId w:val="18"/>
  </w:num>
  <w:num w:numId="25">
    <w:abstractNumId w:val="0"/>
  </w:num>
  <w:num w:numId="26">
    <w:abstractNumId w:val="19"/>
  </w:num>
  <w:num w:numId="27">
    <w:abstractNumId w:val="13"/>
  </w:num>
  <w:num w:numId="28">
    <w:abstractNumId w:val="25"/>
  </w:num>
  <w:num w:numId="29">
    <w:abstractNumId w:val="16"/>
  </w:num>
  <w:num w:numId="30">
    <w:abstractNumId w:val="6"/>
  </w:num>
  <w:num w:numId="31">
    <w:abstractNumId w:val="23"/>
  </w:num>
  <w:num w:numId="32">
    <w:abstractNumId w:val="28"/>
  </w:num>
  <w:num w:numId="33">
    <w:abstractNumId w:val="5"/>
  </w:num>
  <w:num w:numId="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7186"/>
    <w:rsid w:val="00025C61"/>
    <w:rsid w:val="00025CC2"/>
    <w:rsid w:val="00030939"/>
    <w:rsid w:val="00031EF6"/>
    <w:rsid w:val="000324E0"/>
    <w:rsid w:val="00032A11"/>
    <w:rsid w:val="0003597C"/>
    <w:rsid w:val="00051D8C"/>
    <w:rsid w:val="00070EBC"/>
    <w:rsid w:val="0007583F"/>
    <w:rsid w:val="000820A6"/>
    <w:rsid w:val="00095DD0"/>
    <w:rsid w:val="00096ECA"/>
    <w:rsid w:val="000A764D"/>
    <w:rsid w:val="000C2B45"/>
    <w:rsid w:val="000C557F"/>
    <w:rsid w:val="000C7139"/>
    <w:rsid w:val="000E428C"/>
    <w:rsid w:val="00115EF2"/>
    <w:rsid w:val="0012657D"/>
    <w:rsid w:val="00127B94"/>
    <w:rsid w:val="00140997"/>
    <w:rsid w:val="001604CE"/>
    <w:rsid w:val="0016136F"/>
    <w:rsid w:val="00172425"/>
    <w:rsid w:val="0019510D"/>
    <w:rsid w:val="001A3A9D"/>
    <w:rsid w:val="001A7396"/>
    <w:rsid w:val="001B2C7F"/>
    <w:rsid w:val="001B3FEB"/>
    <w:rsid w:val="001C36C1"/>
    <w:rsid w:val="001D0963"/>
    <w:rsid w:val="001D1CEA"/>
    <w:rsid w:val="001E39A7"/>
    <w:rsid w:val="001E6BAF"/>
    <w:rsid w:val="001F330C"/>
    <w:rsid w:val="002025A2"/>
    <w:rsid w:val="002065F1"/>
    <w:rsid w:val="00231F81"/>
    <w:rsid w:val="00235057"/>
    <w:rsid w:val="00246F79"/>
    <w:rsid w:val="0025019B"/>
    <w:rsid w:val="002510EA"/>
    <w:rsid w:val="00264CCA"/>
    <w:rsid w:val="0026542D"/>
    <w:rsid w:val="002940AD"/>
    <w:rsid w:val="002B5241"/>
    <w:rsid w:val="002C21A3"/>
    <w:rsid w:val="002C36A3"/>
    <w:rsid w:val="002C3ECC"/>
    <w:rsid w:val="002D074D"/>
    <w:rsid w:val="002E1EF8"/>
    <w:rsid w:val="002F222D"/>
    <w:rsid w:val="003114AC"/>
    <w:rsid w:val="00316BF5"/>
    <w:rsid w:val="00335D89"/>
    <w:rsid w:val="003378CA"/>
    <w:rsid w:val="003636B2"/>
    <w:rsid w:val="0037361A"/>
    <w:rsid w:val="00376652"/>
    <w:rsid w:val="003970C4"/>
    <w:rsid w:val="003A31C9"/>
    <w:rsid w:val="003D6141"/>
    <w:rsid w:val="003D707A"/>
    <w:rsid w:val="003E0034"/>
    <w:rsid w:val="003F6B82"/>
    <w:rsid w:val="003F7C5D"/>
    <w:rsid w:val="00404952"/>
    <w:rsid w:val="00404C72"/>
    <w:rsid w:val="0040692E"/>
    <w:rsid w:val="00423F23"/>
    <w:rsid w:val="004255DB"/>
    <w:rsid w:val="00432888"/>
    <w:rsid w:val="00441FAB"/>
    <w:rsid w:val="00454971"/>
    <w:rsid w:val="00494A1A"/>
    <w:rsid w:val="004B3FE1"/>
    <w:rsid w:val="00501BA1"/>
    <w:rsid w:val="00503F2B"/>
    <w:rsid w:val="0050799E"/>
    <w:rsid w:val="005423AC"/>
    <w:rsid w:val="0055457A"/>
    <w:rsid w:val="00557306"/>
    <w:rsid w:val="0058579E"/>
    <w:rsid w:val="005D543A"/>
    <w:rsid w:val="005E0E06"/>
    <w:rsid w:val="005E6E9F"/>
    <w:rsid w:val="0060233C"/>
    <w:rsid w:val="006109C9"/>
    <w:rsid w:val="00611C24"/>
    <w:rsid w:val="006124FE"/>
    <w:rsid w:val="00617428"/>
    <w:rsid w:val="00627AB6"/>
    <w:rsid w:val="00634CD8"/>
    <w:rsid w:val="006366F0"/>
    <w:rsid w:val="00646977"/>
    <w:rsid w:val="0066442D"/>
    <w:rsid w:val="006708A7"/>
    <w:rsid w:val="006B6EAE"/>
    <w:rsid w:val="006E577D"/>
    <w:rsid w:val="006F56BD"/>
    <w:rsid w:val="007138D4"/>
    <w:rsid w:val="007203DA"/>
    <w:rsid w:val="007241DA"/>
    <w:rsid w:val="00731F3A"/>
    <w:rsid w:val="0073462C"/>
    <w:rsid w:val="00752E6A"/>
    <w:rsid w:val="00754C3A"/>
    <w:rsid w:val="00770340"/>
    <w:rsid w:val="007979A1"/>
    <w:rsid w:val="007A5AF4"/>
    <w:rsid w:val="007C3ECC"/>
    <w:rsid w:val="007D1D58"/>
    <w:rsid w:val="007D3BB5"/>
    <w:rsid w:val="007E20DA"/>
    <w:rsid w:val="007F4A71"/>
    <w:rsid w:val="00801515"/>
    <w:rsid w:val="00817698"/>
    <w:rsid w:val="00817B2E"/>
    <w:rsid w:val="008250A3"/>
    <w:rsid w:val="00842E64"/>
    <w:rsid w:val="0085422D"/>
    <w:rsid w:val="008B6020"/>
    <w:rsid w:val="008F1D3A"/>
    <w:rsid w:val="00921CC2"/>
    <w:rsid w:val="009302F2"/>
    <w:rsid w:val="009376F4"/>
    <w:rsid w:val="00956395"/>
    <w:rsid w:val="00973F04"/>
    <w:rsid w:val="00976E90"/>
    <w:rsid w:val="009A05A1"/>
    <w:rsid w:val="009B4414"/>
    <w:rsid w:val="009B62B5"/>
    <w:rsid w:val="009C196C"/>
    <w:rsid w:val="009C495F"/>
    <w:rsid w:val="009E744D"/>
    <w:rsid w:val="009F6990"/>
    <w:rsid w:val="00A01A45"/>
    <w:rsid w:val="00A01B98"/>
    <w:rsid w:val="00A061D5"/>
    <w:rsid w:val="00A106C9"/>
    <w:rsid w:val="00A17186"/>
    <w:rsid w:val="00A273F4"/>
    <w:rsid w:val="00A34E1B"/>
    <w:rsid w:val="00A46561"/>
    <w:rsid w:val="00A65D19"/>
    <w:rsid w:val="00A809D6"/>
    <w:rsid w:val="00A93A47"/>
    <w:rsid w:val="00AA1EBB"/>
    <w:rsid w:val="00AA6C8F"/>
    <w:rsid w:val="00AB7A0D"/>
    <w:rsid w:val="00AF40EC"/>
    <w:rsid w:val="00B007EF"/>
    <w:rsid w:val="00B01B54"/>
    <w:rsid w:val="00B35E49"/>
    <w:rsid w:val="00B61829"/>
    <w:rsid w:val="00B9195F"/>
    <w:rsid w:val="00B91FA6"/>
    <w:rsid w:val="00B926B4"/>
    <w:rsid w:val="00BA13F8"/>
    <w:rsid w:val="00BA5017"/>
    <w:rsid w:val="00BC754F"/>
    <w:rsid w:val="00BC7C10"/>
    <w:rsid w:val="00BD1638"/>
    <w:rsid w:val="00BD41A3"/>
    <w:rsid w:val="00C042AC"/>
    <w:rsid w:val="00C04B90"/>
    <w:rsid w:val="00C12151"/>
    <w:rsid w:val="00C32BD7"/>
    <w:rsid w:val="00C37927"/>
    <w:rsid w:val="00C64D3D"/>
    <w:rsid w:val="00C73BB2"/>
    <w:rsid w:val="00C802FA"/>
    <w:rsid w:val="00CA1AB9"/>
    <w:rsid w:val="00CA283D"/>
    <w:rsid w:val="00CA30D0"/>
    <w:rsid w:val="00CB44FB"/>
    <w:rsid w:val="00CF2B34"/>
    <w:rsid w:val="00D050AD"/>
    <w:rsid w:val="00D11CFE"/>
    <w:rsid w:val="00D14FF6"/>
    <w:rsid w:val="00D222F0"/>
    <w:rsid w:val="00D246DB"/>
    <w:rsid w:val="00D373A2"/>
    <w:rsid w:val="00D40AD4"/>
    <w:rsid w:val="00D47996"/>
    <w:rsid w:val="00D64EC1"/>
    <w:rsid w:val="00D97F6B"/>
    <w:rsid w:val="00DD3EC9"/>
    <w:rsid w:val="00DE389E"/>
    <w:rsid w:val="00E1648A"/>
    <w:rsid w:val="00E37205"/>
    <w:rsid w:val="00E966B3"/>
    <w:rsid w:val="00E973DC"/>
    <w:rsid w:val="00EB4C63"/>
    <w:rsid w:val="00F11419"/>
    <w:rsid w:val="00F26C05"/>
    <w:rsid w:val="00F3344D"/>
    <w:rsid w:val="00F440A5"/>
    <w:rsid w:val="00F44B0E"/>
    <w:rsid w:val="00F56C01"/>
    <w:rsid w:val="00F73EA0"/>
    <w:rsid w:val="00F9150E"/>
    <w:rsid w:val="00FA09B6"/>
    <w:rsid w:val="00FC7CDB"/>
    <w:rsid w:val="00FD07F7"/>
    <w:rsid w:val="00FE0D25"/>
    <w:rsid w:val="00FF13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GB" w:eastAsia="en-GB" w:bidi="ar-SA"/>
      </w:rPr>
    </w:rPrDefault>
    <w:pPrDefault>
      <w:pPr>
        <w:spacing w:after="200" w:line="276" w:lineRule="auto"/>
        <w:jc w:val="both"/>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qFormat="1"/>
    <w:lsdException w:name="toc 2" w:uiPriority="39" w:qFormat="1"/>
    <w:lsdException w:name="toc 3" w:uiPriority="39"/>
    <w:lsdException w:name="caption" w:semiHidden="1" w:uiPriority="35" w:unhideWhenUsed="1" w:qFormat="1"/>
    <w:lsdException w:name="Title" w:uiPriority="10" w:qFormat="1"/>
    <w:lsdException w:name="Subtitle" w:uiPriority="11" w:qFormat="1"/>
    <w:lsdException w:name="Hyperlink" w:uiPriority="99"/>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01BA1"/>
  </w:style>
  <w:style w:type="paragraph" w:styleId="Heading1">
    <w:name w:val="heading 1"/>
    <w:basedOn w:val="Normal"/>
    <w:next w:val="Normal"/>
    <w:link w:val="Heading1Char"/>
    <w:uiPriority w:val="9"/>
    <w:qFormat/>
    <w:rsid w:val="002C3ECC"/>
    <w:pPr>
      <w:spacing w:before="300" w:after="40"/>
      <w:jc w:val="left"/>
      <w:outlineLvl w:val="0"/>
    </w:pPr>
    <w:rPr>
      <w:b/>
      <w:smallCaps/>
      <w:color w:val="002060"/>
      <w:spacing w:val="5"/>
      <w:sz w:val="32"/>
      <w:szCs w:val="32"/>
      <w:u w:val="single"/>
    </w:rPr>
  </w:style>
  <w:style w:type="paragraph" w:styleId="Heading2">
    <w:name w:val="heading 2"/>
    <w:basedOn w:val="Normal"/>
    <w:next w:val="Normal"/>
    <w:link w:val="Heading2Char"/>
    <w:uiPriority w:val="9"/>
    <w:unhideWhenUsed/>
    <w:qFormat/>
    <w:rsid w:val="005E0E06"/>
    <w:pPr>
      <w:spacing w:before="240" w:after="80"/>
      <w:jc w:val="left"/>
      <w:outlineLvl w:val="1"/>
    </w:pPr>
    <w:rPr>
      <w:b/>
      <w:smallCaps/>
      <w:color w:val="002060"/>
      <w:spacing w:val="5"/>
      <w:sz w:val="28"/>
      <w:szCs w:val="28"/>
    </w:rPr>
  </w:style>
  <w:style w:type="paragraph" w:styleId="Heading3">
    <w:name w:val="heading 3"/>
    <w:basedOn w:val="Normal"/>
    <w:next w:val="Normal"/>
    <w:link w:val="Heading3Char"/>
    <w:uiPriority w:val="9"/>
    <w:unhideWhenUsed/>
    <w:qFormat/>
    <w:rsid w:val="002C3ECC"/>
    <w:pPr>
      <w:spacing w:before="180" w:after="0"/>
      <w:jc w:val="left"/>
      <w:outlineLvl w:val="2"/>
    </w:pPr>
    <w:rPr>
      <w:i/>
      <w:color w:val="002060"/>
      <w:spacing w:val="5"/>
      <w:sz w:val="24"/>
      <w:szCs w:val="24"/>
    </w:rPr>
  </w:style>
  <w:style w:type="paragraph" w:styleId="Heading4">
    <w:name w:val="heading 4"/>
    <w:basedOn w:val="Normal"/>
    <w:next w:val="Normal"/>
    <w:link w:val="Heading4Char"/>
    <w:uiPriority w:val="9"/>
    <w:semiHidden/>
    <w:unhideWhenUsed/>
    <w:qFormat/>
    <w:rsid w:val="00501BA1"/>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501BA1"/>
    <w:pPr>
      <w:spacing w:before="200" w:after="0"/>
      <w:jc w:val="left"/>
      <w:outlineLvl w:val="4"/>
    </w:pPr>
    <w:rPr>
      <w:smallCaps/>
      <w:color w:val="858585" w:themeColor="accent2" w:themeShade="BF"/>
      <w:spacing w:val="10"/>
      <w:sz w:val="22"/>
      <w:szCs w:val="26"/>
    </w:rPr>
  </w:style>
  <w:style w:type="paragraph" w:styleId="Heading6">
    <w:name w:val="heading 6"/>
    <w:basedOn w:val="Normal"/>
    <w:next w:val="Normal"/>
    <w:link w:val="Heading6Char"/>
    <w:uiPriority w:val="9"/>
    <w:semiHidden/>
    <w:unhideWhenUsed/>
    <w:qFormat/>
    <w:rsid w:val="00501BA1"/>
    <w:pPr>
      <w:spacing w:after="0"/>
      <w:jc w:val="left"/>
      <w:outlineLvl w:val="5"/>
    </w:pPr>
    <w:rPr>
      <w:smallCaps/>
      <w:color w:val="B2B2B2" w:themeColor="accent2"/>
      <w:spacing w:val="5"/>
      <w:sz w:val="22"/>
    </w:rPr>
  </w:style>
  <w:style w:type="paragraph" w:styleId="Heading7">
    <w:name w:val="heading 7"/>
    <w:basedOn w:val="Normal"/>
    <w:next w:val="Normal"/>
    <w:link w:val="Heading7Char"/>
    <w:uiPriority w:val="9"/>
    <w:semiHidden/>
    <w:unhideWhenUsed/>
    <w:qFormat/>
    <w:rsid w:val="00501BA1"/>
    <w:pPr>
      <w:spacing w:after="0"/>
      <w:jc w:val="left"/>
      <w:outlineLvl w:val="6"/>
    </w:pPr>
    <w:rPr>
      <w:b/>
      <w:smallCaps/>
      <w:color w:val="B2B2B2" w:themeColor="accent2"/>
      <w:spacing w:val="10"/>
    </w:rPr>
  </w:style>
  <w:style w:type="paragraph" w:styleId="Heading8">
    <w:name w:val="heading 8"/>
    <w:basedOn w:val="Normal"/>
    <w:next w:val="Normal"/>
    <w:link w:val="Heading8Char"/>
    <w:uiPriority w:val="9"/>
    <w:semiHidden/>
    <w:unhideWhenUsed/>
    <w:qFormat/>
    <w:rsid w:val="00501BA1"/>
    <w:pPr>
      <w:spacing w:after="0"/>
      <w:jc w:val="left"/>
      <w:outlineLvl w:val="7"/>
    </w:pPr>
    <w:rPr>
      <w:b/>
      <w:i/>
      <w:smallCaps/>
      <w:color w:val="858585" w:themeColor="accent2" w:themeShade="BF"/>
    </w:rPr>
  </w:style>
  <w:style w:type="paragraph" w:styleId="Heading9">
    <w:name w:val="heading 9"/>
    <w:basedOn w:val="Normal"/>
    <w:next w:val="Normal"/>
    <w:link w:val="Heading9Char"/>
    <w:uiPriority w:val="9"/>
    <w:semiHidden/>
    <w:unhideWhenUsed/>
    <w:qFormat/>
    <w:rsid w:val="00501BA1"/>
    <w:pPr>
      <w:spacing w:after="0"/>
      <w:jc w:val="left"/>
      <w:outlineLvl w:val="8"/>
    </w:pPr>
    <w:rPr>
      <w:b/>
      <w:i/>
      <w:smallCaps/>
      <w:color w:val="585858"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A65D19"/>
    <w:rPr>
      <w:color w:val="0000FF"/>
      <w:u w:val="single"/>
    </w:rPr>
  </w:style>
  <w:style w:type="paragraph" w:styleId="HTMLPreformatted">
    <w:name w:val="HTML Preformatted"/>
    <w:basedOn w:val="Normal"/>
    <w:rsid w:val="00A65D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Header">
    <w:name w:val="header"/>
    <w:basedOn w:val="Normal"/>
    <w:rsid w:val="00A65D19"/>
    <w:pPr>
      <w:tabs>
        <w:tab w:val="center" w:pos="4153"/>
        <w:tab w:val="right" w:pos="8306"/>
      </w:tabs>
    </w:pPr>
  </w:style>
  <w:style w:type="paragraph" w:styleId="Footer">
    <w:name w:val="footer"/>
    <w:basedOn w:val="Normal"/>
    <w:rsid w:val="00A65D19"/>
    <w:pPr>
      <w:tabs>
        <w:tab w:val="center" w:pos="4153"/>
        <w:tab w:val="right" w:pos="8306"/>
      </w:tabs>
    </w:pPr>
  </w:style>
  <w:style w:type="paragraph" w:styleId="DocumentMap">
    <w:name w:val="Document Map"/>
    <w:basedOn w:val="Normal"/>
    <w:semiHidden/>
    <w:rsid w:val="001A3525"/>
    <w:pPr>
      <w:shd w:val="clear" w:color="auto" w:fill="000080"/>
    </w:pPr>
    <w:rPr>
      <w:rFonts w:ascii="Tahoma" w:hAnsi="Tahoma" w:cs="Tahoma"/>
    </w:rPr>
  </w:style>
  <w:style w:type="character" w:styleId="CommentReference">
    <w:name w:val="annotation reference"/>
    <w:basedOn w:val="DefaultParagraphFont"/>
    <w:rsid w:val="00274DEB"/>
    <w:rPr>
      <w:sz w:val="18"/>
      <w:szCs w:val="18"/>
    </w:rPr>
  </w:style>
  <w:style w:type="paragraph" w:styleId="CommentText">
    <w:name w:val="annotation text"/>
    <w:basedOn w:val="Normal"/>
    <w:link w:val="CommentTextChar"/>
    <w:rsid w:val="00274DEB"/>
  </w:style>
  <w:style w:type="character" w:customStyle="1" w:styleId="CommentTextChar">
    <w:name w:val="Comment Text Char"/>
    <w:basedOn w:val="DefaultParagraphFont"/>
    <w:link w:val="CommentText"/>
    <w:rsid w:val="00274DEB"/>
    <w:rPr>
      <w:sz w:val="24"/>
      <w:szCs w:val="24"/>
      <w:lang w:val="en-GB"/>
    </w:rPr>
  </w:style>
  <w:style w:type="paragraph" w:styleId="CommentSubject">
    <w:name w:val="annotation subject"/>
    <w:basedOn w:val="CommentText"/>
    <w:next w:val="CommentText"/>
    <w:link w:val="CommentSubjectChar"/>
    <w:rsid w:val="00274DEB"/>
    <w:rPr>
      <w:b/>
      <w:bCs/>
    </w:rPr>
  </w:style>
  <w:style w:type="character" w:customStyle="1" w:styleId="CommentSubjectChar">
    <w:name w:val="Comment Subject Char"/>
    <w:basedOn w:val="CommentTextChar"/>
    <w:link w:val="CommentSubject"/>
    <w:rsid w:val="00274DEB"/>
    <w:rPr>
      <w:b/>
      <w:bCs/>
      <w:sz w:val="24"/>
      <w:szCs w:val="24"/>
      <w:lang w:val="en-GB"/>
    </w:rPr>
  </w:style>
  <w:style w:type="paragraph" w:styleId="BalloonText">
    <w:name w:val="Balloon Text"/>
    <w:basedOn w:val="Normal"/>
    <w:link w:val="BalloonTextChar"/>
    <w:rsid w:val="00274DEB"/>
    <w:rPr>
      <w:rFonts w:ascii="Lucida Grande" w:hAnsi="Lucida Grande"/>
      <w:sz w:val="18"/>
      <w:szCs w:val="18"/>
    </w:rPr>
  </w:style>
  <w:style w:type="character" w:customStyle="1" w:styleId="BalloonTextChar">
    <w:name w:val="Balloon Text Char"/>
    <w:basedOn w:val="DefaultParagraphFont"/>
    <w:link w:val="BalloonText"/>
    <w:rsid w:val="00274DEB"/>
    <w:rPr>
      <w:rFonts w:ascii="Lucida Grande" w:hAnsi="Lucida Grande"/>
      <w:sz w:val="18"/>
      <w:szCs w:val="18"/>
      <w:lang w:val="en-GB"/>
    </w:rPr>
  </w:style>
  <w:style w:type="character" w:styleId="Emphasis">
    <w:name w:val="Emphasis"/>
    <w:uiPriority w:val="20"/>
    <w:qFormat/>
    <w:rsid w:val="00501BA1"/>
    <w:rPr>
      <w:b/>
      <w:i/>
      <w:spacing w:val="10"/>
    </w:rPr>
  </w:style>
  <w:style w:type="paragraph" w:styleId="ListParagraph">
    <w:name w:val="List Paragraph"/>
    <w:basedOn w:val="Normal"/>
    <w:uiPriority w:val="34"/>
    <w:qFormat/>
    <w:rsid w:val="00501BA1"/>
    <w:pPr>
      <w:ind w:left="720"/>
      <w:contextualSpacing/>
    </w:pPr>
  </w:style>
  <w:style w:type="character" w:customStyle="1" w:styleId="Heading1Char">
    <w:name w:val="Heading 1 Char"/>
    <w:basedOn w:val="DefaultParagraphFont"/>
    <w:link w:val="Heading1"/>
    <w:uiPriority w:val="9"/>
    <w:rsid w:val="002C3ECC"/>
    <w:rPr>
      <w:b/>
      <w:smallCaps/>
      <w:color w:val="002060"/>
      <w:spacing w:val="5"/>
      <w:sz w:val="32"/>
      <w:szCs w:val="32"/>
      <w:u w:val="single"/>
    </w:rPr>
  </w:style>
  <w:style w:type="table" w:styleId="TableClassic1">
    <w:name w:val="Table Classic 1"/>
    <w:basedOn w:val="TableNormal"/>
    <w:rsid w:val="00CA30D0"/>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CA30D0"/>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9302F2"/>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9302F2"/>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paragraph" w:styleId="Caption">
    <w:name w:val="caption"/>
    <w:basedOn w:val="Normal"/>
    <w:next w:val="Normal"/>
    <w:uiPriority w:val="35"/>
    <w:unhideWhenUsed/>
    <w:qFormat/>
    <w:rsid w:val="002C3ECC"/>
    <w:rPr>
      <w:b/>
      <w:bCs/>
      <w:i/>
      <w:color w:val="002060"/>
      <w:sz w:val="16"/>
      <w:szCs w:val="18"/>
    </w:rPr>
  </w:style>
  <w:style w:type="character" w:customStyle="1" w:styleId="Heading2Char">
    <w:name w:val="Heading 2 Char"/>
    <w:basedOn w:val="DefaultParagraphFont"/>
    <w:link w:val="Heading2"/>
    <w:uiPriority w:val="9"/>
    <w:rsid w:val="005E0E06"/>
    <w:rPr>
      <w:b/>
      <w:smallCaps/>
      <w:color w:val="002060"/>
      <w:spacing w:val="5"/>
      <w:sz w:val="28"/>
      <w:szCs w:val="28"/>
    </w:rPr>
  </w:style>
  <w:style w:type="character" w:customStyle="1" w:styleId="Heading3Char">
    <w:name w:val="Heading 3 Char"/>
    <w:basedOn w:val="DefaultParagraphFont"/>
    <w:link w:val="Heading3"/>
    <w:uiPriority w:val="9"/>
    <w:rsid w:val="002C3ECC"/>
    <w:rPr>
      <w:i/>
      <w:color w:val="002060"/>
      <w:spacing w:val="5"/>
      <w:sz w:val="24"/>
      <w:szCs w:val="24"/>
    </w:rPr>
  </w:style>
  <w:style w:type="character" w:customStyle="1" w:styleId="Heading4Char">
    <w:name w:val="Heading 4 Char"/>
    <w:basedOn w:val="DefaultParagraphFont"/>
    <w:link w:val="Heading4"/>
    <w:uiPriority w:val="9"/>
    <w:semiHidden/>
    <w:rsid w:val="00501BA1"/>
    <w:rPr>
      <w:smallCaps/>
      <w:spacing w:val="10"/>
      <w:sz w:val="22"/>
      <w:szCs w:val="22"/>
    </w:rPr>
  </w:style>
  <w:style w:type="character" w:customStyle="1" w:styleId="Heading5Char">
    <w:name w:val="Heading 5 Char"/>
    <w:basedOn w:val="DefaultParagraphFont"/>
    <w:link w:val="Heading5"/>
    <w:uiPriority w:val="9"/>
    <w:semiHidden/>
    <w:rsid w:val="00501BA1"/>
    <w:rPr>
      <w:smallCaps/>
      <w:color w:val="858585" w:themeColor="accent2" w:themeShade="BF"/>
      <w:spacing w:val="10"/>
      <w:sz w:val="22"/>
      <w:szCs w:val="26"/>
    </w:rPr>
  </w:style>
  <w:style w:type="character" w:customStyle="1" w:styleId="Heading6Char">
    <w:name w:val="Heading 6 Char"/>
    <w:basedOn w:val="DefaultParagraphFont"/>
    <w:link w:val="Heading6"/>
    <w:uiPriority w:val="9"/>
    <w:semiHidden/>
    <w:rsid w:val="00501BA1"/>
    <w:rPr>
      <w:smallCaps/>
      <w:color w:val="B2B2B2" w:themeColor="accent2"/>
      <w:spacing w:val="5"/>
      <w:sz w:val="22"/>
    </w:rPr>
  </w:style>
  <w:style w:type="character" w:customStyle="1" w:styleId="Heading7Char">
    <w:name w:val="Heading 7 Char"/>
    <w:basedOn w:val="DefaultParagraphFont"/>
    <w:link w:val="Heading7"/>
    <w:uiPriority w:val="9"/>
    <w:semiHidden/>
    <w:rsid w:val="00501BA1"/>
    <w:rPr>
      <w:b/>
      <w:smallCaps/>
      <w:color w:val="B2B2B2" w:themeColor="accent2"/>
      <w:spacing w:val="10"/>
    </w:rPr>
  </w:style>
  <w:style w:type="character" w:customStyle="1" w:styleId="Heading8Char">
    <w:name w:val="Heading 8 Char"/>
    <w:basedOn w:val="DefaultParagraphFont"/>
    <w:link w:val="Heading8"/>
    <w:uiPriority w:val="9"/>
    <w:semiHidden/>
    <w:rsid w:val="00501BA1"/>
    <w:rPr>
      <w:b/>
      <w:i/>
      <w:smallCaps/>
      <w:color w:val="858585" w:themeColor="accent2" w:themeShade="BF"/>
    </w:rPr>
  </w:style>
  <w:style w:type="character" w:customStyle="1" w:styleId="Heading9Char">
    <w:name w:val="Heading 9 Char"/>
    <w:basedOn w:val="DefaultParagraphFont"/>
    <w:link w:val="Heading9"/>
    <w:uiPriority w:val="9"/>
    <w:semiHidden/>
    <w:rsid w:val="00501BA1"/>
    <w:rPr>
      <w:b/>
      <w:i/>
      <w:smallCaps/>
      <w:color w:val="585858" w:themeColor="accent2" w:themeShade="7F"/>
    </w:rPr>
  </w:style>
  <w:style w:type="paragraph" w:styleId="Title">
    <w:name w:val="Title"/>
    <w:basedOn w:val="Normal"/>
    <w:next w:val="Normal"/>
    <w:link w:val="TitleChar"/>
    <w:uiPriority w:val="10"/>
    <w:qFormat/>
    <w:rsid w:val="00D246DB"/>
    <w:pPr>
      <w:pBdr>
        <w:top w:val="single" w:sz="12" w:space="1" w:color="B2B2B2" w:themeColor="accent2"/>
      </w:pBdr>
      <w:spacing w:line="240" w:lineRule="auto"/>
      <w:jc w:val="right"/>
    </w:pPr>
    <w:rPr>
      <w:smallCaps/>
      <w:color w:val="002060"/>
      <w:sz w:val="56"/>
      <w:szCs w:val="48"/>
    </w:rPr>
  </w:style>
  <w:style w:type="character" w:customStyle="1" w:styleId="TitleChar">
    <w:name w:val="Title Char"/>
    <w:basedOn w:val="DefaultParagraphFont"/>
    <w:link w:val="Title"/>
    <w:uiPriority w:val="10"/>
    <w:rsid w:val="00D246DB"/>
    <w:rPr>
      <w:smallCaps/>
      <w:color w:val="002060"/>
      <w:sz w:val="56"/>
      <w:szCs w:val="48"/>
    </w:rPr>
  </w:style>
  <w:style w:type="paragraph" w:styleId="Subtitle">
    <w:name w:val="Subtitle"/>
    <w:basedOn w:val="Normal"/>
    <w:next w:val="Normal"/>
    <w:link w:val="SubtitleChar"/>
    <w:uiPriority w:val="11"/>
    <w:qFormat/>
    <w:rsid w:val="00501BA1"/>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501BA1"/>
    <w:rPr>
      <w:rFonts w:asciiTheme="majorHAnsi" w:eastAsiaTheme="majorEastAsia" w:hAnsiTheme="majorHAnsi" w:cstheme="majorBidi"/>
      <w:szCs w:val="22"/>
    </w:rPr>
  </w:style>
  <w:style w:type="character" w:styleId="Strong">
    <w:name w:val="Strong"/>
    <w:uiPriority w:val="22"/>
    <w:qFormat/>
    <w:rsid w:val="00501BA1"/>
    <w:rPr>
      <w:b/>
      <w:color w:val="B2B2B2" w:themeColor="accent2"/>
    </w:rPr>
  </w:style>
  <w:style w:type="paragraph" w:styleId="NoSpacing">
    <w:name w:val="No Spacing"/>
    <w:basedOn w:val="Normal"/>
    <w:link w:val="NoSpacingChar"/>
    <w:uiPriority w:val="1"/>
    <w:qFormat/>
    <w:rsid w:val="00501BA1"/>
    <w:pPr>
      <w:spacing w:after="0" w:line="240" w:lineRule="auto"/>
    </w:pPr>
  </w:style>
  <w:style w:type="character" w:customStyle="1" w:styleId="NoSpacingChar">
    <w:name w:val="No Spacing Char"/>
    <w:basedOn w:val="DefaultParagraphFont"/>
    <w:link w:val="NoSpacing"/>
    <w:uiPriority w:val="1"/>
    <w:rsid w:val="00501BA1"/>
  </w:style>
  <w:style w:type="paragraph" w:styleId="Quote">
    <w:name w:val="Quote"/>
    <w:basedOn w:val="Normal"/>
    <w:next w:val="Normal"/>
    <w:link w:val="QuoteChar"/>
    <w:uiPriority w:val="29"/>
    <w:qFormat/>
    <w:rsid w:val="00501BA1"/>
    <w:rPr>
      <w:i/>
    </w:rPr>
  </w:style>
  <w:style w:type="character" w:customStyle="1" w:styleId="QuoteChar">
    <w:name w:val="Quote Char"/>
    <w:basedOn w:val="DefaultParagraphFont"/>
    <w:link w:val="Quote"/>
    <w:uiPriority w:val="29"/>
    <w:rsid w:val="00501BA1"/>
    <w:rPr>
      <w:i/>
    </w:rPr>
  </w:style>
  <w:style w:type="paragraph" w:styleId="IntenseQuote">
    <w:name w:val="Intense Quote"/>
    <w:basedOn w:val="Normal"/>
    <w:next w:val="Normal"/>
    <w:link w:val="IntenseQuoteChar"/>
    <w:uiPriority w:val="30"/>
    <w:qFormat/>
    <w:rsid w:val="00501BA1"/>
    <w:pPr>
      <w:pBdr>
        <w:top w:val="single" w:sz="8" w:space="10" w:color="858585" w:themeColor="accent2" w:themeShade="BF"/>
        <w:left w:val="single" w:sz="8" w:space="10" w:color="858585" w:themeColor="accent2" w:themeShade="BF"/>
        <w:bottom w:val="single" w:sz="8" w:space="10" w:color="858585" w:themeColor="accent2" w:themeShade="BF"/>
        <w:right w:val="single" w:sz="8" w:space="10" w:color="858585" w:themeColor="accent2" w:themeShade="BF"/>
      </w:pBdr>
      <w:shd w:val="clear" w:color="auto" w:fill="B2B2B2"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501BA1"/>
    <w:rPr>
      <w:b/>
      <w:i/>
      <w:color w:val="FFFFFF" w:themeColor="background1"/>
      <w:shd w:val="clear" w:color="auto" w:fill="B2B2B2" w:themeFill="accent2"/>
    </w:rPr>
  </w:style>
  <w:style w:type="character" w:styleId="SubtleEmphasis">
    <w:name w:val="Subtle Emphasis"/>
    <w:uiPriority w:val="19"/>
    <w:qFormat/>
    <w:rsid w:val="00501BA1"/>
    <w:rPr>
      <w:i/>
    </w:rPr>
  </w:style>
  <w:style w:type="character" w:styleId="IntenseEmphasis">
    <w:name w:val="Intense Emphasis"/>
    <w:uiPriority w:val="21"/>
    <w:qFormat/>
    <w:rsid w:val="00501BA1"/>
    <w:rPr>
      <w:b/>
      <w:i/>
      <w:color w:val="B2B2B2" w:themeColor="accent2"/>
      <w:spacing w:val="10"/>
    </w:rPr>
  </w:style>
  <w:style w:type="character" w:styleId="SubtleReference">
    <w:name w:val="Subtle Reference"/>
    <w:uiPriority w:val="31"/>
    <w:qFormat/>
    <w:rsid w:val="00501BA1"/>
    <w:rPr>
      <w:b/>
    </w:rPr>
  </w:style>
  <w:style w:type="character" w:styleId="IntenseReference">
    <w:name w:val="Intense Reference"/>
    <w:uiPriority w:val="32"/>
    <w:qFormat/>
    <w:rsid w:val="00501BA1"/>
    <w:rPr>
      <w:b/>
      <w:bCs/>
      <w:smallCaps/>
      <w:spacing w:val="5"/>
      <w:sz w:val="22"/>
      <w:szCs w:val="22"/>
      <w:u w:val="single"/>
    </w:rPr>
  </w:style>
  <w:style w:type="character" w:styleId="BookTitle">
    <w:name w:val="Book Title"/>
    <w:uiPriority w:val="33"/>
    <w:qFormat/>
    <w:rsid w:val="00501BA1"/>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501BA1"/>
    <w:pPr>
      <w:outlineLvl w:val="9"/>
    </w:pPr>
    <w:rPr>
      <w:lang w:bidi="en-US"/>
    </w:rPr>
  </w:style>
  <w:style w:type="table" w:styleId="TableColumns3">
    <w:name w:val="Table Columns 3"/>
    <w:basedOn w:val="TableNormal"/>
    <w:rsid w:val="00235057"/>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Grid">
    <w:name w:val="Table Grid"/>
    <w:basedOn w:val="TableNormal"/>
    <w:rsid w:val="0023505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2">
    <w:name w:val="toc 2"/>
    <w:basedOn w:val="Normal"/>
    <w:next w:val="Normal"/>
    <w:autoRedefine/>
    <w:uiPriority w:val="39"/>
    <w:unhideWhenUsed/>
    <w:qFormat/>
    <w:rsid w:val="00F440A5"/>
    <w:pPr>
      <w:spacing w:after="100"/>
      <w:ind w:left="220"/>
      <w:jc w:val="left"/>
    </w:pPr>
    <w:rPr>
      <w:sz w:val="22"/>
      <w:szCs w:val="22"/>
      <w:lang w:val="en-US" w:eastAsia="ja-JP"/>
    </w:rPr>
  </w:style>
  <w:style w:type="paragraph" w:styleId="TOC1">
    <w:name w:val="toc 1"/>
    <w:basedOn w:val="Normal"/>
    <w:next w:val="Normal"/>
    <w:autoRedefine/>
    <w:uiPriority w:val="39"/>
    <w:unhideWhenUsed/>
    <w:qFormat/>
    <w:rsid w:val="00F440A5"/>
    <w:pPr>
      <w:spacing w:after="100"/>
      <w:jc w:val="left"/>
    </w:pPr>
    <w:rPr>
      <w:sz w:val="22"/>
      <w:szCs w:val="22"/>
      <w:lang w:val="en-US" w:eastAsia="ja-JP"/>
    </w:rPr>
  </w:style>
  <w:style w:type="paragraph" w:styleId="TOC3">
    <w:name w:val="toc 3"/>
    <w:basedOn w:val="Normal"/>
    <w:next w:val="Normal"/>
    <w:autoRedefine/>
    <w:uiPriority w:val="39"/>
    <w:unhideWhenUsed/>
    <w:rsid w:val="00F440A5"/>
    <w:pPr>
      <w:spacing w:after="100"/>
      <w:ind w:left="440"/>
      <w:jc w:val="left"/>
    </w:pPr>
    <w:rPr>
      <w:sz w:val="22"/>
      <w:szCs w:val="22"/>
      <w:lang w:val="en-US"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GB" w:eastAsia="en-GB" w:bidi="ar-SA"/>
      </w:rPr>
    </w:rPrDefault>
    <w:pPrDefault>
      <w:pPr>
        <w:spacing w:after="200" w:line="276" w:lineRule="auto"/>
        <w:jc w:val="both"/>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qFormat="1"/>
    <w:lsdException w:name="toc 2" w:uiPriority="39" w:qFormat="1"/>
    <w:lsdException w:name="toc 3" w:uiPriority="39"/>
    <w:lsdException w:name="caption" w:semiHidden="1" w:uiPriority="35" w:unhideWhenUsed="1" w:qFormat="1"/>
    <w:lsdException w:name="Title" w:uiPriority="10" w:qFormat="1"/>
    <w:lsdException w:name="Subtitle" w:uiPriority="11" w:qFormat="1"/>
    <w:lsdException w:name="Hyperlink" w:uiPriority="99"/>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01BA1"/>
  </w:style>
  <w:style w:type="paragraph" w:styleId="Heading1">
    <w:name w:val="heading 1"/>
    <w:basedOn w:val="Normal"/>
    <w:next w:val="Normal"/>
    <w:link w:val="Heading1Char"/>
    <w:uiPriority w:val="9"/>
    <w:qFormat/>
    <w:rsid w:val="002C3ECC"/>
    <w:pPr>
      <w:spacing w:before="300" w:after="40"/>
      <w:jc w:val="left"/>
      <w:outlineLvl w:val="0"/>
    </w:pPr>
    <w:rPr>
      <w:b/>
      <w:smallCaps/>
      <w:color w:val="002060"/>
      <w:spacing w:val="5"/>
      <w:sz w:val="32"/>
      <w:szCs w:val="32"/>
      <w:u w:val="single"/>
    </w:rPr>
  </w:style>
  <w:style w:type="paragraph" w:styleId="Heading2">
    <w:name w:val="heading 2"/>
    <w:basedOn w:val="Normal"/>
    <w:next w:val="Normal"/>
    <w:link w:val="Heading2Char"/>
    <w:uiPriority w:val="9"/>
    <w:unhideWhenUsed/>
    <w:qFormat/>
    <w:rsid w:val="005E0E06"/>
    <w:pPr>
      <w:spacing w:before="240" w:after="80"/>
      <w:jc w:val="left"/>
      <w:outlineLvl w:val="1"/>
    </w:pPr>
    <w:rPr>
      <w:b/>
      <w:smallCaps/>
      <w:color w:val="002060"/>
      <w:spacing w:val="5"/>
      <w:sz w:val="28"/>
      <w:szCs w:val="28"/>
    </w:rPr>
  </w:style>
  <w:style w:type="paragraph" w:styleId="Heading3">
    <w:name w:val="heading 3"/>
    <w:basedOn w:val="Normal"/>
    <w:next w:val="Normal"/>
    <w:link w:val="Heading3Char"/>
    <w:uiPriority w:val="9"/>
    <w:unhideWhenUsed/>
    <w:qFormat/>
    <w:rsid w:val="002C3ECC"/>
    <w:pPr>
      <w:spacing w:before="180" w:after="0"/>
      <w:jc w:val="left"/>
      <w:outlineLvl w:val="2"/>
    </w:pPr>
    <w:rPr>
      <w:i/>
      <w:color w:val="002060"/>
      <w:spacing w:val="5"/>
      <w:sz w:val="24"/>
      <w:szCs w:val="24"/>
    </w:rPr>
  </w:style>
  <w:style w:type="paragraph" w:styleId="Heading4">
    <w:name w:val="heading 4"/>
    <w:basedOn w:val="Normal"/>
    <w:next w:val="Normal"/>
    <w:link w:val="Heading4Char"/>
    <w:uiPriority w:val="9"/>
    <w:semiHidden/>
    <w:unhideWhenUsed/>
    <w:qFormat/>
    <w:rsid w:val="00501BA1"/>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501BA1"/>
    <w:pPr>
      <w:spacing w:before="200" w:after="0"/>
      <w:jc w:val="left"/>
      <w:outlineLvl w:val="4"/>
    </w:pPr>
    <w:rPr>
      <w:smallCaps/>
      <w:color w:val="858585" w:themeColor="accent2" w:themeShade="BF"/>
      <w:spacing w:val="10"/>
      <w:sz w:val="22"/>
      <w:szCs w:val="26"/>
    </w:rPr>
  </w:style>
  <w:style w:type="paragraph" w:styleId="Heading6">
    <w:name w:val="heading 6"/>
    <w:basedOn w:val="Normal"/>
    <w:next w:val="Normal"/>
    <w:link w:val="Heading6Char"/>
    <w:uiPriority w:val="9"/>
    <w:semiHidden/>
    <w:unhideWhenUsed/>
    <w:qFormat/>
    <w:rsid w:val="00501BA1"/>
    <w:pPr>
      <w:spacing w:after="0"/>
      <w:jc w:val="left"/>
      <w:outlineLvl w:val="5"/>
    </w:pPr>
    <w:rPr>
      <w:smallCaps/>
      <w:color w:val="B2B2B2" w:themeColor="accent2"/>
      <w:spacing w:val="5"/>
      <w:sz w:val="22"/>
    </w:rPr>
  </w:style>
  <w:style w:type="paragraph" w:styleId="Heading7">
    <w:name w:val="heading 7"/>
    <w:basedOn w:val="Normal"/>
    <w:next w:val="Normal"/>
    <w:link w:val="Heading7Char"/>
    <w:uiPriority w:val="9"/>
    <w:semiHidden/>
    <w:unhideWhenUsed/>
    <w:qFormat/>
    <w:rsid w:val="00501BA1"/>
    <w:pPr>
      <w:spacing w:after="0"/>
      <w:jc w:val="left"/>
      <w:outlineLvl w:val="6"/>
    </w:pPr>
    <w:rPr>
      <w:b/>
      <w:smallCaps/>
      <w:color w:val="B2B2B2" w:themeColor="accent2"/>
      <w:spacing w:val="10"/>
    </w:rPr>
  </w:style>
  <w:style w:type="paragraph" w:styleId="Heading8">
    <w:name w:val="heading 8"/>
    <w:basedOn w:val="Normal"/>
    <w:next w:val="Normal"/>
    <w:link w:val="Heading8Char"/>
    <w:uiPriority w:val="9"/>
    <w:semiHidden/>
    <w:unhideWhenUsed/>
    <w:qFormat/>
    <w:rsid w:val="00501BA1"/>
    <w:pPr>
      <w:spacing w:after="0"/>
      <w:jc w:val="left"/>
      <w:outlineLvl w:val="7"/>
    </w:pPr>
    <w:rPr>
      <w:b/>
      <w:i/>
      <w:smallCaps/>
      <w:color w:val="858585" w:themeColor="accent2" w:themeShade="BF"/>
    </w:rPr>
  </w:style>
  <w:style w:type="paragraph" w:styleId="Heading9">
    <w:name w:val="heading 9"/>
    <w:basedOn w:val="Normal"/>
    <w:next w:val="Normal"/>
    <w:link w:val="Heading9Char"/>
    <w:uiPriority w:val="9"/>
    <w:semiHidden/>
    <w:unhideWhenUsed/>
    <w:qFormat/>
    <w:rsid w:val="00501BA1"/>
    <w:pPr>
      <w:spacing w:after="0"/>
      <w:jc w:val="left"/>
      <w:outlineLvl w:val="8"/>
    </w:pPr>
    <w:rPr>
      <w:b/>
      <w:i/>
      <w:smallCaps/>
      <w:color w:val="585858"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A65D19"/>
    <w:rPr>
      <w:color w:val="0000FF"/>
      <w:u w:val="single"/>
    </w:rPr>
  </w:style>
  <w:style w:type="paragraph" w:styleId="HTMLPreformatted">
    <w:name w:val="HTML Preformatted"/>
    <w:basedOn w:val="Normal"/>
    <w:rsid w:val="00A65D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Header">
    <w:name w:val="header"/>
    <w:basedOn w:val="Normal"/>
    <w:rsid w:val="00A65D19"/>
    <w:pPr>
      <w:tabs>
        <w:tab w:val="center" w:pos="4153"/>
        <w:tab w:val="right" w:pos="8306"/>
      </w:tabs>
    </w:pPr>
  </w:style>
  <w:style w:type="paragraph" w:styleId="Footer">
    <w:name w:val="footer"/>
    <w:basedOn w:val="Normal"/>
    <w:rsid w:val="00A65D19"/>
    <w:pPr>
      <w:tabs>
        <w:tab w:val="center" w:pos="4153"/>
        <w:tab w:val="right" w:pos="8306"/>
      </w:tabs>
    </w:pPr>
  </w:style>
  <w:style w:type="paragraph" w:styleId="DocumentMap">
    <w:name w:val="Document Map"/>
    <w:basedOn w:val="Normal"/>
    <w:semiHidden/>
    <w:rsid w:val="001A3525"/>
    <w:pPr>
      <w:shd w:val="clear" w:color="auto" w:fill="000080"/>
    </w:pPr>
    <w:rPr>
      <w:rFonts w:ascii="Tahoma" w:hAnsi="Tahoma" w:cs="Tahoma"/>
    </w:rPr>
  </w:style>
  <w:style w:type="character" w:styleId="CommentReference">
    <w:name w:val="annotation reference"/>
    <w:basedOn w:val="DefaultParagraphFont"/>
    <w:rsid w:val="00274DEB"/>
    <w:rPr>
      <w:sz w:val="18"/>
      <w:szCs w:val="18"/>
    </w:rPr>
  </w:style>
  <w:style w:type="paragraph" w:styleId="CommentText">
    <w:name w:val="annotation text"/>
    <w:basedOn w:val="Normal"/>
    <w:link w:val="CommentTextChar"/>
    <w:rsid w:val="00274DEB"/>
  </w:style>
  <w:style w:type="character" w:customStyle="1" w:styleId="CommentTextChar">
    <w:name w:val="Comment Text Char"/>
    <w:basedOn w:val="DefaultParagraphFont"/>
    <w:link w:val="CommentText"/>
    <w:rsid w:val="00274DEB"/>
    <w:rPr>
      <w:sz w:val="24"/>
      <w:szCs w:val="24"/>
      <w:lang w:val="en-GB"/>
    </w:rPr>
  </w:style>
  <w:style w:type="paragraph" w:styleId="CommentSubject">
    <w:name w:val="annotation subject"/>
    <w:basedOn w:val="CommentText"/>
    <w:next w:val="CommentText"/>
    <w:link w:val="CommentSubjectChar"/>
    <w:rsid w:val="00274DEB"/>
    <w:rPr>
      <w:b/>
      <w:bCs/>
    </w:rPr>
  </w:style>
  <w:style w:type="character" w:customStyle="1" w:styleId="CommentSubjectChar">
    <w:name w:val="Comment Subject Char"/>
    <w:basedOn w:val="CommentTextChar"/>
    <w:link w:val="CommentSubject"/>
    <w:rsid w:val="00274DEB"/>
    <w:rPr>
      <w:b/>
      <w:bCs/>
      <w:sz w:val="24"/>
      <w:szCs w:val="24"/>
      <w:lang w:val="en-GB"/>
    </w:rPr>
  </w:style>
  <w:style w:type="paragraph" w:styleId="BalloonText">
    <w:name w:val="Balloon Text"/>
    <w:basedOn w:val="Normal"/>
    <w:link w:val="BalloonTextChar"/>
    <w:rsid w:val="00274DEB"/>
    <w:rPr>
      <w:rFonts w:ascii="Lucida Grande" w:hAnsi="Lucida Grande"/>
      <w:sz w:val="18"/>
      <w:szCs w:val="18"/>
    </w:rPr>
  </w:style>
  <w:style w:type="character" w:customStyle="1" w:styleId="BalloonTextChar">
    <w:name w:val="Balloon Text Char"/>
    <w:basedOn w:val="DefaultParagraphFont"/>
    <w:link w:val="BalloonText"/>
    <w:rsid w:val="00274DEB"/>
    <w:rPr>
      <w:rFonts w:ascii="Lucida Grande" w:hAnsi="Lucida Grande"/>
      <w:sz w:val="18"/>
      <w:szCs w:val="18"/>
      <w:lang w:val="en-GB"/>
    </w:rPr>
  </w:style>
  <w:style w:type="character" w:styleId="Emphasis">
    <w:name w:val="Emphasis"/>
    <w:uiPriority w:val="20"/>
    <w:qFormat/>
    <w:rsid w:val="00501BA1"/>
    <w:rPr>
      <w:b/>
      <w:i/>
      <w:spacing w:val="10"/>
    </w:rPr>
  </w:style>
  <w:style w:type="paragraph" w:styleId="ListParagraph">
    <w:name w:val="List Paragraph"/>
    <w:basedOn w:val="Normal"/>
    <w:uiPriority w:val="34"/>
    <w:qFormat/>
    <w:rsid w:val="00501BA1"/>
    <w:pPr>
      <w:ind w:left="720"/>
      <w:contextualSpacing/>
    </w:pPr>
  </w:style>
  <w:style w:type="character" w:customStyle="1" w:styleId="Heading1Char">
    <w:name w:val="Heading 1 Char"/>
    <w:basedOn w:val="DefaultParagraphFont"/>
    <w:link w:val="Heading1"/>
    <w:uiPriority w:val="9"/>
    <w:rsid w:val="002C3ECC"/>
    <w:rPr>
      <w:b/>
      <w:smallCaps/>
      <w:color w:val="002060"/>
      <w:spacing w:val="5"/>
      <w:sz w:val="32"/>
      <w:szCs w:val="32"/>
      <w:u w:val="single"/>
    </w:rPr>
  </w:style>
  <w:style w:type="table" w:styleId="TableClassic1">
    <w:name w:val="Table Classic 1"/>
    <w:basedOn w:val="TableNormal"/>
    <w:rsid w:val="00CA30D0"/>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CA30D0"/>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9302F2"/>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9302F2"/>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paragraph" w:styleId="Caption">
    <w:name w:val="caption"/>
    <w:basedOn w:val="Normal"/>
    <w:next w:val="Normal"/>
    <w:uiPriority w:val="35"/>
    <w:unhideWhenUsed/>
    <w:qFormat/>
    <w:rsid w:val="002C3ECC"/>
    <w:rPr>
      <w:b/>
      <w:bCs/>
      <w:i/>
      <w:color w:val="002060"/>
      <w:sz w:val="16"/>
      <w:szCs w:val="18"/>
    </w:rPr>
  </w:style>
  <w:style w:type="character" w:customStyle="1" w:styleId="Heading2Char">
    <w:name w:val="Heading 2 Char"/>
    <w:basedOn w:val="DefaultParagraphFont"/>
    <w:link w:val="Heading2"/>
    <w:uiPriority w:val="9"/>
    <w:rsid w:val="005E0E06"/>
    <w:rPr>
      <w:b/>
      <w:smallCaps/>
      <w:color w:val="002060"/>
      <w:spacing w:val="5"/>
      <w:sz w:val="28"/>
      <w:szCs w:val="28"/>
    </w:rPr>
  </w:style>
  <w:style w:type="character" w:customStyle="1" w:styleId="Heading3Char">
    <w:name w:val="Heading 3 Char"/>
    <w:basedOn w:val="DefaultParagraphFont"/>
    <w:link w:val="Heading3"/>
    <w:uiPriority w:val="9"/>
    <w:rsid w:val="002C3ECC"/>
    <w:rPr>
      <w:i/>
      <w:color w:val="002060"/>
      <w:spacing w:val="5"/>
      <w:sz w:val="24"/>
      <w:szCs w:val="24"/>
    </w:rPr>
  </w:style>
  <w:style w:type="character" w:customStyle="1" w:styleId="Heading4Char">
    <w:name w:val="Heading 4 Char"/>
    <w:basedOn w:val="DefaultParagraphFont"/>
    <w:link w:val="Heading4"/>
    <w:uiPriority w:val="9"/>
    <w:semiHidden/>
    <w:rsid w:val="00501BA1"/>
    <w:rPr>
      <w:smallCaps/>
      <w:spacing w:val="10"/>
      <w:sz w:val="22"/>
      <w:szCs w:val="22"/>
    </w:rPr>
  </w:style>
  <w:style w:type="character" w:customStyle="1" w:styleId="Heading5Char">
    <w:name w:val="Heading 5 Char"/>
    <w:basedOn w:val="DefaultParagraphFont"/>
    <w:link w:val="Heading5"/>
    <w:uiPriority w:val="9"/>
    <w:semiHidden/>
    <w:rsid w:val="00501BA1"/>
    <w:rPr>
      <w:smallCaps/>
      <w:color w:val="858585" w:themeColor="accent2" w:themeShade="BF"/>
      <w:spacing w:val="10"/>
      <w:sz w:val="22"/>
      <w:szCs w:val="26"/>
    </w:rPr>
  </w:style>
  <w:style w:type="character" w:customStyle="1" w:styleId="Heading6Char">
    <w:name w:val="Heading 6 Char"/>
    <w:basedOn w:val="DefaultParagraphFont"/>
    <w:link w:val="Heading6"/>
    <w:uiPriority w:val="9"/>
    <w:semiHidden/>
    <w:rsid w:val="00501BA1"/>
    <w:rPr>
      <w:smallCaps/>
      <w:color w:val="B2B2B2" w:themeColor="accent2"/>
      <w:spacing w:val="5"/>
      <w:sz w:val="22"/>
    </w:rPr>
  </w:style>
  <w:style w:type="character" w:customStyle="1" w:styleId="Heading7Char">
    <w:name w:val="Heading 7 Char"/>
    <w:basedOn w:val="DefaultParagraphFont"/>
    <w:link w:val="Heading7"/>
    <w:uiPriority w:val="9"/>
    <w:semiHidden/>
    <w:rsid w:val="00501BA1"/>
    <w:rPr>
      <w:b/>
      <w:smallCaps/>
      <w:color w:val="B2B2B2" w:themeColor="accent2"/>
      <w:spacing w:val="10"/>
    </w:rPr>
  </w:style>
  <w:style w:type="character" w:customStyle="1" w:styleId="Heading8Char">
    <w:name w:val="Heading 8 Char"/>
    <w:basedOn w:val="DefaultParagraphFont"/>
    <w:link w:val="Heading8"/>
    <w:uiPriority w:val="9"/>
    <w:semiHidden/>
    <w:rsid w:val="00501BA1"/>
    <w:rPr>
      <w:b/>
      <w:i/>
      <w:smallCaps/>
      <w:color w:val="858585" w:themeColor="accent2" w:themeShade="BF"/>
    </w:rPr>
  </w:style>
  <w:style w:type="character" w:customStyle="1" w:styleId="Heading9Char">
    <w:name w:val="Heading 9 Char"/>
    <w:basedOn w:val="DefaultParagraphFont"/>
    <w:link w:val="Heading9"/>
    <w:uiPriority w:val="9"/>
    <w:semiHidden/>
    <w:rsid w:val="00501BA1"/>
    <w:rPr>
      <w:b/>
      <w:i/>
      <w:smallCaps/>
      <w:color w:val="585858" w:themeColor="accent2" w:themeShade="7F"/>
    </w:rPr>
  </w:style>
  <w:style w:type="paragraph" w:styleId="Title">
    <w:name w:val="Title"/>
    <w:basedOn w:val="Normal"/>
    <w:next w:val="Normal"/>
    <w:link w:val="TitleChar"/>
    <w:uiPriority w:val="10"/>
    <w:qFormat/>
    <w:rsid w:val="00D246DB"/>
    <w:pPr>
      <w:pBdr>
        <w:top w:val="single" w:sz="12" w:space="1" w:color="B2B2B2" w:themeColor="accent2"/>
      </w:pBdr>
      <w:spacing w:line="240" w:lineRule="auto"/>
      <w:jc w:val="right"/>
    </w:pPr>
    <w:rPr>
      <w:smallCaps/>
      <w:color w:val="002060"/>
      <w:sz w:val="56"/>
      <w:szCs w:val="48"/>
    </w:rPr>
  </w:style>
  <w:style w:type="character" w:customStyle="1" w:styleId="TitleChar">
    <w:name w:val="Title Char"/>
    <w:basedOn w:val="DefaultParagraphFont"/>
    <w:link w:val="Title"/>
    <w:uiPriority w:val="10"/>
    <w:rsid w:val="00D246DB"/>
    <w:rPr>
      <w:smallCaps/>
      <w:color w:val="002060"/>
      <w:sz w:val="56"/>
      <w:szCs w:val="48"/>
    </w:rPr>
  </w:style>
  <w:style w:type="paragraph" w:styleId="Subtitle">
    <w:name w:val="Subtitle"/>
    <w:basedOn w:val="Normal"/>
    <w:next w:val="Normal"/>
    <w:link w:val="SubtitleChar"/>
    <w:uiPriority w:val="11"/>
    <w:qFormat/>
    <w:rsid w:val="00501BA1"/>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501BA1"/>
    <w:rPr>
      <w:rFonts w:asciiTheme="majorHAnsi" w:eastAsiaTheme="majorEastAsia" w:hAnsiTheme="majorHAnsi" w:cstheme="majorBidi"/>
      <w:szCs w:val="22"/>
    </w:rPr>
  </w:style>
  <w:style w:type="character" w:styleId="Strong">
    <w:name w:val="Strong"/>
    <w:uiPriority w:val="22"/>
    <w:qFormat/>
    <w:rsid w:val="00501BA1"/>
    <w:rPr>
      <w:b/>
      <w:color w:val="B2B2B2" w:themeColor="accent2"/>
    </w:rPr>
  </w:style>
  <w:style w:type="paragraph" w:styleId="NoSpacing">
    <w:name w:val="No Spacing"/>
    <w:basedOn w:val="Normal"/>
    <w:link w:val="NoSpacingChar"/>
    <w:uiPriority w:val="1"/>
    <w:qFormat/>
    <w:rsid w:val="00501BA1"/>
    <w:pPr>
      <w:spacing w:after="0" w:line="240" w:lineRule="auto"/>
    </w:pPr>
  </w:style>
  <w:style w:type="character" w:customStyle="1" w:styleId="NoSpacingChar">
    <w:name w:val="No Spacing Char"/>
    <w:basedOn w:val="DefaultParagraphFont"/>
    <w:link w:val="NoSpacing"/>
    <w:uiPriority w:val="1"/>
    <w:rsid w:val="00501BA1"/>
  </w:style>
  <w:style w:type="paragraph" w:styleId="Quote">
    <w:name w:val="Quote"/>
    <w:basedOn w:val="Normal"/>
    <w:next w:val="Normal"/>
    <w:link w:val="QuoteChar"/>
    <w:uiPriority w:val="29"/>
    <w:qFormat/>
    <w:rsid w:val="00501BA1"/>
    <w:rPr>
      <w:i/>
    </w:rPr>
  </w:style>
  <w:style w:type="character" w:customStyle="1" w:styleId="QuoteChar">
    <w:name w:val="Quote Char"/>
    <w:basedOn w:val="DefaultParagraphFont"/>
    <w:link w:val="Quote"/>
    <w:uiPriority w:val="29"/>
    <w:rsid w:val="00501BA1"/>
    <w:rPr>
      <w:i/>
    </w:rPr>
  </w:style>
  <w:style w:type="paragraph" w:styleId="IntenseQuote">
    <w:name w:val="Intense Quote"/>
    <w:basedOn w:val="Normal"/>
    <w:next w:val="Normal"/>
    <w:link w:val="IntenseQuoteChar"/>
    <w:uiPriority w:val="30"/>
    <w:qFormat/>
    <w:rsid w:val="00501BA1"/>
    <w:pPr>
      <w:pBdr>
        <w:top w:val="single" w:sz="8" w:space="10" w:color="858585" w:themeColor="accent2" w:themeShade="BF"/>
        <w:left w:val="single" w:sz="8" w:space="10" w:color="858585" w:themeColor="accent2" w:themeShade="BF"/>
        <w:bottom w:val="single" w:sz="8" w:space="10" w:color="858585" w:themeColor="accent2" w:themeShade="BF"/>
        <w:right w:val="single" w:sz="8" w:space="10" w:color="858585" w:themeColor="accent2" w:themeShade="BF"/>
      </w:pBdr>
      <w:shd w:val="clear" w:color="auto" w:fill="B2B2B2"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501BA1"/>
    <w:rPr>
      <w:b/>
      <w:i/>
      <w:color w:val="FFFFFF" w:themeColor="background1"/>
      <w:shd w:val="clear" w:color="auto" w:fill="B2B2B2" w:themeFill="accent2"/>
    </w:rPr>
  </w:style>
  <w:style w:type="character" w:styleId="SubtleEmphasis">
    <w:name w:val="Subtle Emphasis"/>
    <w:uiPriority w:val="19"/>
    <w:qFormat/>
    <w:rsid w:val="00501BA1"/>
    <w:rPr>
      <w:i/>
    </w:rPr>
  </w:style>
  <w:style w:type="character" w:styleId="IntenseEmphasis">
    <w:name w:val="Intense Emphasis"/>
    <w:uiPriority w:val="21"/>
    <w:qFormat/>
    <w:rsid w:val="00501BA1"/>
    <w:rPr>
      <w:b/>
      <w:i/>
      <w:color w:val="B2B2B2" w:themeColor="accent2"/>
      <w:spacing w:val="10"/>
    </w:rPr>
  </w:style>
  <w:style w:type="character" w:styleId="SubtleReference">
    <w:name w:val="Subtle Reference"/>
    <w:uiPriority w:val="31"/>
    <w:qFormat/>
    <w:rsid w:val="00501BA1"/>
    <w:rPr>
      <w:b/>
    </w:rPr>
  </w:style>
  <w:style w:type="character" w:styleId="IntenseReference">
    <w:name w:val="Intense Reference"/>
    <w:uiPriority w:val="32"/>
    <w:qFormat/>
    <w:rsid w:val="00501BA1"/>
    <w:rPr>
      <w:b/>
      <w:bCs/>
      <w:smallCaps/>
      <w:spacing w:val="5"/>
      <w:sz w:val="22"/>
      <w:szCs w:val="22"/>
      <w:u w:val="single"/>
    </w:rPr>
  </w:style>
  <w:style w:type="character" w:styleId="BookTitle">
    <w:name w:val="Book Title"/>
    <w:uiPriority w:val="33"/>
    <w:qFormat/>
    <w:rsid w:val="00501BA1"/>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501BA1"/>
    <w:pPr>
      <w:outlineLvl w:val="9"/>
    </w:pPr>
    <w:rPr>
      <w:lang w:bidi="en-US"/>
    </w:rPr>
  </w:style>
  <w:style w:type="table" w:styleId="TableColumns3">
    <w:name w:val="Table Columns 3"/>
    <w:basedOn w:val="TableNormal"/>
    <w:rsid w:val="00235057"/>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Grid">
    <w:name w:val="Table Grid"/>
    <w:basedOn w:val="TableNormal"/>
    <w:rsid w:val="0023505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2">
    <w:name w:val="toc 2"/>
    <w:basedOn w:val="Normal"/>
    <w:next w:val="Normal"/>
    <w:autoRedefine/>
    <w:uiPriority w:val="39"/>
    <w:unhideWhenUsed/>
    <w:qFormat/>
    <w:rsid w:val="00F440A5"/>
    <w:pPr>
      <w:spacing w:after="100"/>
      <w:ind w:left="220"/>
      <w:jc w:val="left"/>
    </w:pPr>
    <w:rPr>
      <w:sz w:val="22"/>
      <w:szCs w:val="22"/>
      <w:lang w:val="en-US" w:eastAsia="ja-JP"/>
    </w:rPr>
  </w:style>
  <w:style w:type="paragraph" w:styleId="TOC1">
    <w:name w:val="toc 1"/>
    <w:basedOn w:val="Normal"/>
    <w:next w:val="Normal"/>
    <w:autoRedefine/>
    <w:uiPriority w:val="39"/>
    <w:unhideWhenUsed/>
    <w:qFormat/>
    <w:rsid w:val="00F440A5"/>
    <w:pPr>
      <w:spacing w:after="100"/>
      <w:jc w:val="left"/>
    </w:pPr>
    <w:rPr>
      <w:sz w:val="22"/>
      <w:szCs w:val="22"/>
      <w:lang w:val="en-US" w:eastAsia="ja-JP"/>
    </w:rPr>
  </w:style>
  <w:style w:type="paragraph" w:styleId="TOC3">
    <w:name w:val="toc 3"/>
    <w:basedOn w:val="Normal"/>
    <w:next w:val="Normal"/>
    <w:autoRedefine/>
    <w:uiPriority w:val="39"/>
    <w:unhideWhenUsed/>
    <w:rsid w:val="00F440A5"/>
    <w:pPr>
      <w:spacing w:after="100"/>
      <w:ind w:left="440"/>
      <w:jc w:val="left"/>
    </w:pPr>
    <w:rPr>
      <w:sz w:val="22"/>
      <w:szCs w:val="22"/>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026974">
      <w:bodyDiv w:val="1"/>
      <w:marLeft w:val="0"/>
      <w:marRight w:val="0"/>
      <w:marTop w:val="0"/>
      <w:marBottom w:val="0"/>
      <w:divBdr>
        <w:top w:val="none" w:sz="0" w:space="0" w:color="auto"/>
        <w:left w:val="none" w:sz="0" w:space="0" w:color="auto"/>
        <w:bottom w:val="none" w:sz="0" w:space="0" w:color="auto"/>
        <w:right w:val="none" w:sz="0" w:space="0" w:color="auto"/>
      </w:divBdr>
    </w:div>
    <w:div w:id="131991784">
      <w:bodyDiv w:val="1"/>
      <w:marLeft w:val="0"/>
      <w:marRight w:val="0"/>
      <w:marTop w:val="0"/>
      <w:marBottom w:val="0"/>
      <w:divBdr>
        <w:top w:val="none" w:sz="0" w:space="0" w:color="auto"/>
        <w:left w:val="none" w:sz="0" w:space="0" w:color="auto"/>
        <w:bottom w:val="none" w:sz="0" w:space="0" w:color="auto"/>
        <w:right w:val="none" w:sz="0" w:space="0" w:color="auto"/>
      </w:divBdr>
    </w:div>
    <w:div w:id="178474605">
      <w:bodyDiv w:val="1"/>
      <w:marLeft w:val="0"/>
      <w:marRight w:val="0"/>
      <w:marTop w:val="0"/>
      <w:marBottom w:val="0"/>
      <w:divBdr>
        <w:top w:val="none" w:sz="0" w:space="0" w:color="auto"/>
        <w:left w:val="none" w:sz="0" w:space="0" w:color="auto"/>
        <w:bottom w:val="none" w:sz="0" w:space="0" w:color="auto"/>
        <w:right w:val="none" w:sz="0" w:space="0" w:color="auto"/>
      </w:divBdr>
    </w:div>
    <w:div w:id="183567068">
      <w:bodyDiv w:val="1"/>
      <w:marLeft w:val="0"/>
      <w:marRight w:val="0"/>
      <w:marTop w:val="0"/>
      <w:marBottom w:val="0"/>
      <w:divBdr>
        <w:top w:val="none" w:sz="0" w:space="0" w:color="auto"/>
        <w:left w:val="none" w:sz="0" w:space="0" w:color="auto"/>
        <w:bottom w:val="none" w:sz="0" w:space="0" w:color="auto"/>
        <w:right w:val="none" w:sz="0" w:space="0" w:color="auto"/>
      </w:divBdr>
    </w:div>
    <w:div w:id="222644818">
      <w:bodyDiv w:val="1"/>
      <w:marLeft w:val="0"/>
      <w:marRight w:val="0"/>
      <w:marTop w:val="0"/>
      <w:marBottom w:val="0"/>
      <w:divBdr>
        <w:top w:val="none" w:sz="0" w:space="0" w:color="auto"/>
        <w:left w:val="none" w:sz="0" w:space="0" w:color="auto"/>
        <w:bottom w:val="none" w:sz="0" w:space="0" w:color="auto"/>
        <w:right w:val="none" w:sz="0" w:space="0" w:color="auto"/>
      </w:divBdr>
    </w:div>
    <w:div w:id="229734729">
      <w:bodyDiv w:val="1"/>
      <w:marLeft w:val="0"/>
      <w:marRight w:val="0"/>
      <w:marTop w:val="0"/>
      <w:marBottom w:val="0"/>
      <w:divBdr>
        <w:top w:val="none" w:sz="0" w:space="0" w:color="auto"/>
        <w:left w:val="none" w:sz="0" w:space="0" w:color="auto"/>
        <w:bottom w:val="none" w:sz="0" w:space="0" w:color="auto"/>
        <w:right w:val="none" w:sz="0" w:space="0" w:color="auto"/>
      </w:divBdr>
    </w:div>
    <w:div w:id="231358388">
      <w:bodyDiv w:val="1"/>
      <w:marLeft w:val="0"/>
      <w:marRight w:val="0"/>
      <w:marTop w:val="0"/>
      <w:marBottom w:val="0"/>
      <w:divBdr>
        <w:top w:val="none" w:sz="0" w:space="0" w:color="auto"/>
        <w:left w:val="none" w:sz="0" w:space="0" w:color="auto"/>
        <w:bottom w:val="none" w:sz="0" w:space="0" w:color="auto"/>
        <w:right w:val="none" w:sz="0" w:space="0" w:color="auto"/>
      </w:divBdr>
    </w:div>
    <w:div w:id="277686802">
      <w:bodyDiv w:val="1"/>
      <w:marLeft w:val="0"/>
      <w:marRight w:val="0"/>
      <w:marTop w:val="0"/>
      <w:marBottom w:val="0"/>
      <w:divBdr>
        <w:top w:val="none" w:sz="0" w:space="0" w:color="auto"/>
        <w:left w:val="none" w:sz="0" w:space="0" w:color="auto"/>
        <w:bottom w:val="none" w:sz="0" w:space="0" w:color="auto"/>
        <w:right w:val="none" w:sz="0" w:space="0" w:color="auto"/>
      </w:divBdr>
    </w:div>
    <w:div w:id="289870657">
      <w:bodyDiv w:val="1"/>
      <w:marLeft w:val="0"/>
      <w:marRight w:val="0"/>
      <w:marTop w:val="0"/>
      <w:marBottom w:val="0"/>
      <w:divBdr>
        <w:top w:val="none" w:sz="0" w:space="0" w:color="auto"/>
        <w:left w:val="none" w:sz="0" w:space="0" w:color="auto"/>
        <w:bottom w:val="none" w:sz="0" w:space="0" w:color="auto"/>
        <w:right w:val="none" w:sz="0" w:space="0" w:color="auto"/>
      </w:divBdr>
    </w:div>
    <w:div w:id="367805133">
      <w:bodyDiv w:val="1"/>
      <w:marLeft w:val="0"/>
      <w:marRight w:val="0"/>
      <w:marTop w:val="0"/>
      <w:marBottom w:val="0"/>
      <w:divBdr>
        <w:top w:val="none" w:sz="0" w:space="0" w:color="auto"/>
        <w:left w:val="none" w:sz="0" w:space="0" w:color="auto"/>
        <w:bottom w:val="none" w:sz="0" w:space="0" w:color="auto"/>
        <w:right w:val="none" w:sz="0" w:space="0" w:color="auto"/>
      </w:divBdr>
    </w:div>
    <w:div w:id="409934671">
      <w:bodyDiv w:val="1"/>
      <w:marLeft w:val="0"/>
      <w:marRight w:val="0"/>
      <w:marTop w:val="0"/>
      <w:marBottom w:val="0"/>
      <w:divBdr>
        <w:top w:val="none" w:sz="0" w:space="0" w:color="auto"/>
        <w:left w:val="none" w:sz="0" w:space="0" w:color="auto"/>
        <w:bottom w:val="none" w:sz="0" w:space="0" w:color="auto"/>
        <w:right w:val="none" w:sz="0" w:space="0" w:color="auto"/>
      </w:divBdr>
    </w:div>
    <w:div w:id="415785744">
      <w:bodyDiv w:val="1"/>
      <w:marLeft w:val="0"/>
      <w:marRight w:val="0"/>
      <w:marTop w:val="0"/>
      <w:marBottom w:val="0"/>
      <w:divBdr>
        <w:top w:val="none" w:sz="0" w:space="0" w:color="auto"/>
        <w:left w:val="none" w:sz="0" w:space="0" w:color="auto"/>
        <w:bottom w:val="none" w:sz="0" w:space="0" w:color="auto"/>
        <w:right w:val="none" w:sz="0" w:space="0" w:color="auto"/>
      </w:divBdr>
    </w:div>
    <w:div w:id="431705163">
      <w:bodyDiv w:val="1"/>
      <w:marLeft w:val="0"/>
      <w:marRight w:val="0"/>
      <w:marTop w:val="0"/>
      <w:marBottom w:val="0"/>
      <w:divBdr>
        <w:top w:val="none" w:sz="0" w:space="0" w:color="auto"/>
        <w:left w:val="none" w:sz="0" w:space="0" w:color="auto"/>
        <w:bottom w:val="none" w:sz="0" w:space="0" w:color="auto"/>
        <w:right w:val="none" w:sz="0" w:space="0" w:color="auto"/>
      </w:divBdr>
    </w:div>
    <w:div w:id="506016532">
      <w:bodyDiv w:val="1"/>
      <w:marLeft w:val="0"/>
      <w:marRight w:val="0"/>
      <w:marTop w:val="0"/>
      <w:marBottom w:val="0"/>
      <w:divBdr>
        <w:top w:val="none" w:sz="0" w:space="0" w:color="auto"/>
        <w:left w:val="none" w:sz="0" w:space="0" w:color="auto"/>
        <w:bottom w:val="none" w:sz="0" w:space="0" w:color="auto"/>
        <w:right w:val="none" w:sz="0" w:space="0" w:color="auto"/>
      </w:divBdr>
    </w:div>
    <w:div w:id="627861141">
      <w:bodyDiv w:val="1"/>
      <w:marLeft w:val="0"/>
      <w:marRight w:val="0"/>
      <w:marTop w:val="0"/>
      <w:marBottom w:val="0"/>
      <w:divBdr>
        <w:top w:val="none" w:sz="0" w:space="0" w:color="auto"/>
        <w:left w:val="none" w:sz="0" w:space="0" w:color="auto"/>
        <w:bottom w:val="none" w:sz="0" w:space="0" w:color="auto"/>
        <w:right w:val="none" w:sz="0" w:space="0" w:color="auto"/>
      </w:divBdr>
    </w:div>
    <w:div w:id="778913404">
      <w:bodyDiv w:val="1"/>
      <w:marLeft w:val="0"/>
      <w:marRight w:val="0"/>
      <w:marTop w:val="0"/>
      <w:marBottom w:val="0"/>
      <w:divBdr>
        <w:top w:val="none" w:sz="0" w:space="0" w:color="auto"/>
        <w:left w:val="none" w:sz="0" w:space="0" w:color="auto"/>
        <w:bottom w:val="none" w:sz="0" w:space="0" w:color="auto"/>
        <w:right w:val="none" w:sz="0" w:space="0" w:color="auto"/>
      </w:divBdr>
    </w:div>
    <w:div w:id="833643865">
      <w:bodyDiv w:val="1"/>
      <w:marLeft w:val="0"/>
      <w:marRight w:val="0"/>
      <w:marTop w:val="0"/>
      <w:marBottom w:val="0"/>
      <w:divBdr>
        <w:top w:val="none" w:sz="0" w:space="0" w:color="auto"/>
        <w:left w:val="none" w:sz="0" w:space="0" w:color="auto"/>
        <w:bottom w:val="none" w:sz="0" w:space="0" w:color="auto"/>
        <w:right w:val="none" w:sz="0" w:space="0" w:color="auto"/>
      </w:divBdr>
    </w:div>
    <w:div w:id="892161496">
      <w:bodyDiv w:val="1"/>
      <w:marLeft w:val="0"/>
      <w:marRight w:val="0"/>
      <w:marTop w:val="0"/>
      <w:marBottom w:val="0"/>
      <w:divBdr>
        <w:top w:val="none" w:sz="0" w:space="0" w:color="auto"/>
        <w:left w:val="none" w:sz="0" w:space="0" w:color="auto"/>
        <w:bottom w:val="none" w:sz="0" w:space="0" w:color="auto"/>
        <w:right w:val="none" w:sz="0" w:space="0" w:color="auto"/>
      </w:divBdr>
    </w:div>
    <w:div w:id="915171411">
      <w:bodyDiv w:val="1"/>
      <w:marLeft w:val="0"/>
      <w:marRight w:val="0"/>
      <w:marTop w:val="0"/>
      <w:marBottom w:val="0"/>
      <w:divBdr>
        <w:top w:val="none" w:sz="0" w:space="0" w:color="auto"/>
        <w:left w:val="none" w:sz="0" w:space="0" w:color="auto"/>
        <w:bottom w:val="none" w:sz="0" w:space="0" w:color="auto"/>
        <w:right w:val="none" w:sz="0" w:space="0" w:color="auto"/>
      </w:divBdr>
    </w:div>
    <w:div w:id="923730332">
      <w:bodyDiv w:val="1"/>
      <w:marLeft w:val="0"/>
      <w:marRight w:val="0"/>
      <w:marTop w:val="0"/>
      <w:marBottom w:val="0"/>
      <w:divBdr>
        <w:top w:val="none" w:sz="0" w:space="0" w:color="auto"/>
        <w:left w:val="none" w:sz="0" w:space="0" w:color="auto"/>
        <w:bottom w:val="none" w:sz="0" w:space="0" w:color="auto"/>
        <w:right w:val="none" w:sz="0" w:space="0" w:color="auto"/>
      </w:divBdr>
    </w:div>
    <w:div w:id="949312059">
      <w:bodyDiv w:val="1"/>
      <w:marLeft w:val="0"/>
      <w:marRight w:val="0"/>
      <w:marTop w:val="0"/>
      <w:marBottom w:val="0"/>
      <w:divBdr>
        <w:top w:val="none" w:sz="0" w:space="0" w:color="auto"/>
        <w:left w:val="none" w:sz="0" w:space="0" w:color="auto"/>
        <w:bottom w:val="none" w:sz="0" w:space="0" w:color="auto"/>
        <w:right w:val="none" w:sz="0" w:space="0" w:color="auto"/>
      </w:divBdr>
    </w:div>
    <w:div w:id="1023365829">
      <w:bodyDiv w:val="1"/>
      <w:marLeft w:val="0"/>
      <w:marRight w:val="0"/>
      <w:marTop w:val="0"/>
      <w:marBottom w:val="0"/>
      <w:divBdr>
        <w:top w:val="none" w:sz="0" w:space="0" w:color="auto"/>
        <w:left w:val="none" w:sz="0" w:space="0" w:color="auto"/>
        <w:bottom w:val="none" w:sz="0" w:space="0" w:color="auto"/>
        <w:right w:val="none" w:sz="0" w:space="0" w:color="auto"/>
      </w:divBdr>
    </w:div>
    <w:div w:id="1024869129">
      <w:bodyDiv w:val="1"/>
      <w:marLeft w:val="0"/>
      <w:marRight w:val="0"/>
      <w:marTop w:val="0"/>
      <w:marBottom w:val="0"/>
      <w:divBdr>
        <w:top w:val="none" w:sz="0" w:space="0" w:color="auto"/>
        <w:left w:val="none" w:sz="0" w:space="0" w:color="auto"/>
        <w:bottom w:val="none" w:sz="0" w:space="0" w:color="auto"/>
        <w:right w:val="none" w:sz="0" w:space="0" w:color="auto"/>
      </w:divBdr>
    </w:div>
    <w:div w:id="1092582870">
      <w:bodyDiv w:val="1"/>
      <w:marLeft w:val="0"/>
      <w:marRight w:val="0"/>
      <w:marTop w:val="0"/>
      <w:marBottom w:val="0"/>
      <w:divBdr>
        <w:top w:val="none" w:sz="0" w:space="0" w:color="auto"/>
        <w:left w:val="none" w:sz="0" w:space="0" w:color="auto"/>
        <w:bottom w:val="none" w:sz="0" w:space="0" w:color="auto"/>
        <w:right w:val="none" w:sz="0" w:space="0" w:color="auto"/>
      </w:divBdr>
    </w:div>
    <w:div w:id="1103646808">
      <w:bodyDiv w:val="1"/>
      <w:marLeft w:val="0"/>
      <w:marRight w:val="0"/>
      <w:marTop w:val="0"/>
      <w:marBottom w:val="0"/>
      <w:divBdr>
        <w:top w:val="none" w:sz="0" w:space="0" w:color="auto"/>
        <w:left w:val="none" w:sz="0" w:space="0" w:color="auto"/>
        <w:bottom w:val="none" w:sz="0" w:space="0" w:color="auto"/>
        <w:right w:val="none" w:sz="0" w:space="0" w:color="auto"/>
      </w:divBdr>
    </w:div>
    <w:div w:id="1197424318">
      <w:bodyDiv w:val="1"/>
      <w:marLeft w:val="0"/>
      <w:marRight w:val="0"/>
      <w:marTop w:val="0"/>
      <w:marBottom w:val="0"/>
      <w:divBdr>
        <w:top w:val="none" w:sz="0" w:space="0" w:color="auto"/>
        <w:left w:val="none" w:sz="0" w:space="0" w:color="auto"/>
        <w:bottom w:val="none" w:sz="0" w:space="0" w:color="auto"/>
        <w:right w:val="none" w:sz="0" w:space="0" w:color="auto"/>
      </w:divBdr>
    </w:div>
    <w:div w:id="1289356266">
      <w:bodyDiv w:val="1"/>
      <w:marLeft w:val="0"/>
      <w:marRight w:val="0"/>
      <w:marTop w:val="0"/>
      <w:marBottom w:val="0"/>
      <w:divBdr>
        <w:top w:val="none" w:sz="0" w:space="0" w:color="auto"/>
        <w:left w:val="none" w:sz="0" w:space="0" w:color="auto"/>
        <w:bottom w:val="none" w:sz="0" w:space="0" w:color="auto"/>
        <w:right w:val="none" w:sz="0" w:space="0" w:color="auto"/>
      </w:divBdr>
    </w:div>
    <w:div w:id="1309162818">
      <w:bodyDiv w:val="1"/>
      <w:marLeft w:val="0"/>
      <w:marRight w:val="0"/>
      <w:marTop w:val="0"/>
      <w:marBottom w:val="0"/>
      <w:divBdr>
        <w:top w:val="none" w:sz="0" w:space="0" w:color="auto"/>
        <w:left w:val="none" w:sz="0" w:space="0" w:color="auto"/>
        <w:bottom w:val="none" w:sz="0" w:space="0" w:color="auto"/>
        <w:right w:val="none" w:sz="0" w:space="0" w:color="auto"/>
      </w:divBdr>
    </w:div>
    <w:div w:id="1343162191">
      <w:bodyDiv w:val="1"/>
      <w:marLeft w:val="0"/>
      <w:marRight w:val="0"/>
      <w:marTop w:val="0"/>
      <w:marBottom w:val="0"/>
      <w:divBdr>
        <w:top w:val="none" w:sz="0" w:space="0" w:color="auto"/>
        <w:left w:val="none" w:sz="0" w:space="0" w:color="auto"/>
        <w:bottom w:val="none" w:sz="0" w:space="0" w:color="auto"/>
        <w:right w:val="none" w:sz="0" w:space="0" w:color="auto"/>
      </w:divBdr>
    </w:div>
    <w:div w:id="1458524764">
      <w:bodyDiv w:val="1"/>
      <w:marLeft w:val="0"/>
      <w:marRight w:val="0"/>
      <w:marTop w:val="0"/>
      <w:marBottom w:val="0"/>
      <w:divBdr>
        <w:top w:val="none" w:sz="0" w:space="0" w:color="auto"/>
        <w:left w:val="none" w:sz="0" w:space="0" w:color="auto"/>
        <w:bottom w:val="none" w:sz="0" w:space="0" w:color="auto"/>
        <w:right w:val="none" w:sz="0" w:space="0" w:color="auto"/>
      </w:divBdr>
    </w:div>
    <w:div w:id="1747609817">
      <w:bodyDiv w:val="1"/>
      <w:marLeft w:val="0"/>
      <w:marRight w:val="0"/>
      <w:marTop w:val="0"/>
      <w:marBottom w:val="0"/>
      <w:divBdr>
        <w:top w:val="none" w:sz="0" w:space="0" w:color="auto"/>
        <w:left w:val="none" w:sz="0" w:space="0" w:color="auto"/>
        <w:bottom w:val="none" w:sz="0" w:space="0" w:color="auto"/>
        <w:right w:val="none" w:sz="0" w:space="0" w:color="auto"/>
      </w:divBdr>
    </w:div>
    <w:div w:id="1754668118">
      <w:bodyDiv w:val="1"/>
      <w:marLeft w:val="0"/>
      <w:marRight w:val="0"/>
      <w:marTop w:val="0"/>
      <w:marBottom w:val="0"/>
      <w:divBdr>
        <w:top w:val="none" w:sz="0" w:space="0" w:color="auto"/>
        <w:left w:val="none" w:sz="0" w:space="0" w:color="auto"/>
        <w:bottom w:val="none" w:sz="0" w:space="0" w:color="auto"/>
        <w:right w:val="none" w:sz="0" w:space="0" w:color="auto"/>
      </w:divBdr>
    </w:div>
    <w:div w:id="1763911300">
      <w:bodyDiv w:val="1"/>
      <w:marLeft w:val="0"/>
      <w:marRight w:val="0"/>
      <w:marTop w:val="0"/>
      <w:marBottom w:val="0"/>
      <w:divBdr>
        <w:top w:val="none" w:sz="0" w:space="0" w:color="auto"/>
        <w:left w:val="none" w:sz="0" w:space="0" w:color="auto"/>
        <w:bottom w:val="none" w:sz="0" w:space="0" w:color="auto"/>
        <w:right w:val="none" w:sz="0" w:space="0" w:color="auto"/>
      </w:divBdr>
    </w:div>
    <w:div w:id="1817600999">
      <w:bodyDiv w:val="1"/>
      <w:marLeft w:val="0"/>
      <w:marRight w:val="0"/>
      <w:marTop w:val="0"/>
      <w:marBottom w:val="0"/>
      <w:divBdr>
        <w:top w:val="none" w:sz="0" w:space="0" w:color="auto"/>
        <w:left w:val="none" w:sz="0" w:space="0" w:color="auto"/>
        <w:bottom w:val="none" w:sz="0" w:space="0" w:color="auto"/>
        <w:right w:val="none" w:sz="0" w:space="0" w:color="auto"/>
      </w:divBdr>
    </w:div>
    <w:div w:id="1845051500">
      <w:bodyDiv w:val="1"/>
      <w:marLeft w:val="0"/>
      <w:marRight w:val="0"/>
      <w:marTop w:val="0"/>
      <w:marBottom w:val="0"/>
      <w:divBdr>
        <w:top w:val="none" w:sz="0" w:space="0" w:color="auto"/>
        <w:left w:val="none" w:sz="0" w:space="0" w:color="auto"/>
        <w:bottom w:val="none" w:sz="0" w:space="0" w:color="auto"/>
        <w:right w:val="none" w:sz="0" w:space="0" w:color="auto"/>
      </w:divBdr>
    </w:div>
    <w:div w:id="1986935475">
      <w:bodyDiv w:val="1"/>
      <w:marLeft w:val="0"/>
      <w:marRight w:val="0"/>
      <w:marTop w:val="0"/>
      <w:marBottom w:val="0"/>
      <w:divBdr>
        <w:top w:val="none" w:sz="0" w:space="0" w:color="auto"/>
        <w:left w:val="none" w:sz="0" w:space="0" w:color="auto"/>
        <w:bottom w:val="none" w:sz="0" w:space="0" w:color="auto"/>
        <w:right w:val="none" w:sz="0" w:space="0" w:color="auto"/>
      </w:divBdr>
    </w:div>
    <w:div w:id="2142767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Jb797@cam.ac.u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mailto:mp550@cam.ac.uk"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Angles">
      <a:majorFont>
        <a:latin typeface="Franklin Gothic Medium"/>
        <a:ea typeface=""/>
        <a:cs typeface=""/>
        <a:font script="Jpan" typeface="HG創英角ｺﾞｼｯｸUB"/>
        <a:font script="Hang" typeface="돋움"/>
        <a:font script="Hans" typeface="微软雅黑"/>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ＭＳ Ｐゴシック"/>
        <a:font script="Hang" typeface="맑은 고딕"/>
        <a:font script="Hans" typeface="隶书"/>
        <a:font script="Hant" typeface="新細明體"/>
        <a:font script="Arab" typeface="Arial"/>
        <a:font script="Hebr" typeface="Arial"/>
        <a:font script="Thai" typeface="Cord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8A09B7-8C35-4D39-8449-A660FA7C69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21</Pages>
  <Words>5802</Words>
  <Characters>33078</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Christ’s College Boat Club</vt:lpstr>
    </vt:vector>
  </TitlesOfParts>
  <Company>ms</Company>
  <LinksUpToDate>false</LinksUpToDate>
  <CharactersWithSpaces>38803</CharactersWithSpaces>
  <SharedDoc>false</SharedDoc>
  <HLinks>
    <vt:vector size="6" baseType="variant">
      <vt:variant>
        <vt:i4>2097174</vt:i4>
      </vt:variant>
      <vt:variant>
        <vt:i4>0</vt:i4>
      </vt:variant>
      <vt:variant>
        <vt:i4>0</vt:i4>
      </vt:variant>
      <vt:variant>
        <vt:i4>5</vt:i4>
      </vt:variant>
      <vt:variant>
        <vt:lpwstr>mailto:mp550@cam.ac.uk</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Christ’s College Boat Club</dc:title>
  <dc:creator>Alex Rossdeutsch</dc:creator>
  <cp:lastModifiedBy>lucy</cp:lastModifiedBy>
  <cp:revision>6</cp:revision>
  <cp:lastPrinted>2014-02-03T21:30:00Z</cp:lastPrinted>
  <dcterms:created xsi:type="dcterms:W3CDTF">2014-02-22T13:34:00Z</dcterms:created>
  <dcterms:modified xsi:type="dcterms:W3CDTF">2014-02-22T13:53:00Z</dcterms:modified>
</cp:coreProperties>
</file>
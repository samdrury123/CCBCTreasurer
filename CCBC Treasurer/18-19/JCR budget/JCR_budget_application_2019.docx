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324EE" w14:textId="77777777" w:rsidR="001B3FEB" w:rsidRPr="009C196C" w:rsidRDefault="001B3FEB" w:rsidP="00F440A5">
      <w:pPr>
        <w:jc w:val="center"/>
      </w:pPr>
    </w:p>
    <w:p w14:paraId="4BC324EF" w14:textId="77777777" w:rsidR="001B3FEB" w:rsidRDefault="001B3FEB" w:rsidP="00F440A5">
      <w:pPr>
        <w:jc w:val="center"/>
      </w:pPr>
    </w:p>
    <w:p w14:paraId="4BC324F0" w14:textId="77777777" w:rsidR="00D246DB" w:rsidRDefault="00D246DB" w:rsidP="00F440A5">
      <w:pPr>
        <w:jc w:val="center"/>
      </w:pPr>
      <w:r w:rsidRPr="009C196C">
        <w:rPr>
          <w:noProof/>
        </w:rPr>
        <w:drawing>
          <wp:inline distT="0" distB="0" distL="0" distR="0" wp14:anchorId="4BC326FA" wp14:editId="4BC326FB">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14:paraId="4BC324F1" w14:textId="77777777" w:rsidR="00D246DB" w:rsidRDefault="00D246DB" w:rsidP="00F440A5">
      <w:pPr>
        <w:jc w:val="center"/>
      </w:pPr>
    </w:p>
    <w:p w14:paraId="4BC324F2" w14:textId="77777777" w:rsidR="00D246DB" w:rsidRPr="009C196C" w:rsidRDefault="00D246DB" w:rsidP="00F440A5">
      <w:pPr>
        <w:jc w:val="center"/>
      </w:pPr>
    </w:p>
    <w:p w14:paraId="4BC324F3" w14:textId="77777777" w:rsidR="00501BA1" w:rsidRPr="00F440A5" w:rsidRDefault="00501BA1" w:rsidP="00D246DB">
      <w:pPr>
        <w:pStyle w:val="Title"/>
        <w:jc w:val="center"/>
      </w:pPr>
      <w:r w:rsidRPr="00F440A5">
        <w:t>Christ’s College Boat Club</w:t>
      </w:r>
    </w:p>
    <w:p w14:paraId="4BC324F4" w14:textId="77777777" w:rsidR="001B3FEB" w:rsidRPr="009C196C" w:rsidRDefault="003970C4" w:rsidP="00D246DB">
      <w:pPr>
        <w:pStyle w:val="Subtitle"/>
        <w:jc w:val="center"/>
      </w:pPr>
      <w:r w:rsidRPr="009C196C">
        <w:t xml:space="preserve">JCR </w:t>
      </w:r>
      <w:r w:rsidR="001B3FEB" w:rsidRPr="009C196C">
        <w:t>Budget Application</w:t>
      </w:r>
    </w:p>
    <w:p w14:paraId="4BC324F5" w14:textId="2CF5E2B2" w:rsidR="001B3FEB" w:rsidRPr="009C196C" w:rsidDel="00C042AC" w:rsidRDefault="006B6EAE" w:rsidP="00D246DB">
      <w:pPr>
        <w:pStyle w:val="Subtitle"/>
        <w:jc w:val="center"/>
        <w:rPr>
          <w:del w:id="0" w:author="PaulV" w:date="2010-05-08T21:35:00Z"/>
        </w:rPr>
      </w:pPr>
      <w:r w:rsidRPr="009C196C">
        <w:t>201</w:t>
      </w:r>
      <w:r w:rsidR="00B050F6">
        <w:t>9-2020</w:t>
      </w:r>
    </w:p>
    <w:p w14:paraId="4BC324F6" w14:textId="77777777" w:rsidR="001B3FEB" w:rsidRDefault="001B3FEB" w:rsidP="00D246DB">
      <w:pPr>
        <w:pStyle w:val="Subtitle"/>
        <w:jc w:val="center"/>
      </w:pPr>
    </w:p>
    <w:p w14:paraId="4BC324F7" w14:textId="77777777" w:rsidR="00D246DB" w:rsidRDefault="00D246DB" w:rsidP="00D246DB"/>
    <w:p w14:paraId="4BC324F8" w14:textId="77777777" w:rsidR="00D246DB" w:rsidRDefault="00D246DB" w:rsidP="00D246DB"/>
    <w:p w14:paraId="4BC324F9" w14:textId="77777777" w:rsidR="00D246DB" w:rsidRPr="00D246DB" w:rsidRDefault="00D246DB" w:rsidP="00D246DB"/>
    <w:p w14:paraId="4BC324FA" w14:textId="77777777" w:rsidR="001B3FEB" w:rsidRDefault="001B3FEB" w:rsidP="00D246DB">
      <w:pPr>
        <w:pStyle w:val="Subtitle"/>
        <w:jc w:val="center"/>
      </w:pPr>
      <w:r w:rsidRPr="009C196C">
        <w:t>Finance, Administration and Fundraising Details</w:t>
      </w:r>
      <w:r w:rsidR="00D246DB">
        <w:t>.</w:t>
      </w:r>
    </w:p>
    <w:p w14:paraId="4BC324FB" w14:textId="77777777" w:rsidR="001B3FEB" w:rsidRPr="00D246DB" w:rsidRDefault="001B3FEB" w:rsidP="00D246DB">
      <w:pPr>
        <w:pStyle w:val="Subtitle"/>
        <w:jc w:val="center"/>
        <w:rPr>
          <w:b/>
        </w:rPr>
      </w:pPr>
      <w:r w:rsidRPr="00D246DB">
        <w:rPr>
          <w:b/>
        </w:rPr>
        <w:t>Please address all comments regarding this document to:</w:t>
      </w:r>
    </w:p>
    <w:p w14:paraId="4BC324FC" w14:textId="37564B2E" w:rsidR="001B3FEB" w:rsidRPr="00D246DB" w:rsidRDefault="00B050F6" w:rsidP="00F440A5">
      <w:pPr>
        <w:jc w:val="center"/>
        <w:rPr>
          <w:b/>
        </w:rPr>
      </w:pPr>
      <w:r>
        <w:rPr>
          <w:b/>
        </w:rPr>
        <w:t>ShenZhen Newman</w:t>
      </w:r>
    </w:p>
    <w:p w14:paraId="4BC324FD" w14:textId="77777777" w:rsidR="001B3FEB" w:rsidRPr="00D246DB" w:rsidRDefault="00AA6C8F" w:rsidP="00F440A5">
      <w:pPr>
        <w:jc w:val="center"/>
        <w:rPr>
          <w:b/>
        </w:rPr>
      </w:pPr>
      <w:r w:rsidRPr="00D246DB">
        <w:rPr>
          <w:b/>
        </w:rPr>
        <w:t xml:space="preserve">CCBC </w:t>
      </w:r>
      <w:r w:rsidR="001B3FEB" w:rsidRPr="00D246DB">
        <w:rPr>
          <w:b/>
        </w:rPr>
        <w:t>Treasurer</w:t>
      </w:r>
    </w:p>
    <w:p w14:paraId="4BC324FE" w14:textId="3088D132" w:rsidR="001B3FEB" w:rsidRPr="00F440A5" w:rsidRDefault="00546C85" w:rsidP="00F440A5">
      <w:pPr>
        <w:jc w:val="center"/>
      </w:pPr>
      <w:hyperlink r:id="rId9" w:history="1">
        <w:r w:rsidR="00B050F6">
          <w:rPr>
            <w:rStyle w:val="Hyperlink"/>
            <w:b/>
            <w:color w:val="auto"/>
            <w:u w:val="none"/>
          </w:rPr>
          <w:t>sn500</w:t>
        </w:r>
        <w:r w:rsidR="00A809D6" w:rsidRPr="00D246DB">
          <w:rPr>
            <w:rStyle w:val="Hyperlink"/>
            <w:b/>
            <w:color w:val="auto"/>
            <w:u w:val="none"/>
          </w:rPr>
          <w:t>@cam.ac.uk</w:t>
        </w:r>
      </w:hyperlink>
      <w:r w:rsidR="001B3FEB" w:rsidRPr="00F440A5">
        <w:br w:type="page"/>
      </w:r>
    </w:p>
    <w:p w14:paraId="4BC324FF" w14:textId="77777777" w:rsidR="001B3FEB" w:rsidRPr="009C196C" w:rsidRDefault="001B3FEB" w:rsidP="00501BA1">
      <w:pPr>
        <w:pStyle w:val="Heading1"/>
      </w:pPr>
      <w:bookmarkStart w:id="1" w:name="_Toc421217090"/>
      <w:r w:rsidRPr="00501BA1">
        <w:lastRenderedPageBreak/>
        <w:t>Contents</w:t>
      </w:r>
      <w:r w:rsidRPr="009C196C">
        <w:t>:</w:t>
      </w:r>
      <w:bookmarkEnd w:id="1"/>
    </w:p>
    <w:p w14:paraId="4BC32500" w14:textId="77777777" w:rsidR="00F440A5" w:rsidRDefault="00F440A5" w:rsidP="00A34E1B">
      <w:pPr>
        <w:sectPr w:rsidR="00F440A5">
          <w:headerReference w:type="default" r:id="rId10"/>
          <w:pgSz w:w="12240" w:h="15840"/>
          <w:pgMar w:top="1440" w:right="1080" w:bottom="1440" w:left="1080" w:header="708" w:footer="708" w:gutter="0"/>
          <w:cols w:space="708"/>
          <w:docGrid w:linePitch="360"/>
        </w:sectPr>
      </w:pPr>
    </w:p>
    <w:p w14:paraId="4BC32501" w14:textId="77777777" w:rsidR="00E1648A" w:rsidRDefault="00E1648A">
      <w:pPr>
        <w:pStyle w:val="TOC1"/>
        <w:tabs>
          <w:tab w:val="right" w:leader="dot" w:pos="10070"/>
        </w:tabs>
        <w:rPr>
          <w:sz w:val="20"/>
          <w:szCs w:val="20"/>
        </w:rPr>
      </w:pPr>
    </w:p>
    <w:p w14:paraId="4BC32502" w14:textId="795B563B" w:rsidR="00CA4107" w:rsidRDefault="00E0797C">
      <w:pPr>
        <w:pStyle w:val="TOC1"/>
        <w:tabs>
          <w:tab w:val="right" w:leader="dot" w:pos="10070"/>
        </w:tabs>
        <w:rPr>
          <w:noProof/>
          <w:lang w:val="en-GB" w:eastAsia="en-GB"/>
        </w:rPr>
      </w:pPr>
      <w:r w:rsidRPr="00E1648A">
        <w:rPr>
          <w:sz w:val="20"/>
          <w:szCs w:val="20"/>
        </w:rPr>
        <w:fldChar w:fldCharType="begin"/>
      </w:r>
      <w:r w:rsidR="00F440A5" w:rsidRPr="00E1648A">
        <w:rPr>
          <w:sz w:val="20"/>
          <w:szCs w:val="20"/>
        </w:rPr>
        <w:instrText xml:space="preserve"> TOC \o "1-2" \h \z \u </w:instrText>
      </w:r>
      <w:r w:rsidRPr="00E1648A">
        <w:rPr>
          <w:sz w:val="20"/>
          <w:szCs w:val="20"/>
        </w:rPr>
        <w:fldChar w:fldCharType="separate"/>
      </w:r>
      <w:hyperlink w:anchor="_Toc421217090" w:history="1">
        <w:r w:rsidR="00CA4107" w:rsidRPr="0065220A">
          <w:rPr>
            <w:rStyle w:val="Hyperlink"/>
            <w:noProof/>
          </w:rPr>
          <w:t>Contents:</w:t>
        </w:r>
        <w:r w:rsidR="00CA4107">
          <w:rPr>
            <w:noProof/>
            <w:webHidden/>
          </w:rPr>
          <w:tab/>
        </w:r>
        <w:r>
          <w:rPr>
            <w:noProof/>
            <w:webHidden/>
          </w:rPr>
          <w:fldChar w:fldCharType="begin"/>
        </w:r>
        <w:r w:rsidR="00CA4107">
          <w:rPr>
            <w:noProof/>
            <w:webHidden/>
          </w:rPr>
          <w:instrText xml:space="preserve"> PAGEREF _Toc421217090 \h </w:instrText>
        </w:r>
        <w:r>
          <w:rPr>
            <w:noProof/>
            <w:webHidden/>
          </w:rPr>
        </w:r>
        <w:r>
          <w:rPr>
            <w:noProof/>
            <w:webHidden/>
          </w:rPr>
          <w:fldChar w:fldCharType="separate"/>
        </w:r>
        <w:r w:rsidR="00204A67">
          <w:rPr>
            <w:noProof/>
            <w:webHidden/>
          </w:rPr>
          <w:t>2</w:t>
        </w:r>
        <w:r>
          <w:rPr>
            <w:noProof/>
            <w:webHidden/>
          </w:rPr>
          <w:fldChar w:fldCharType="end"/>
        </w:r>
      </w:hyperlink>
    </w:p>
    <w:p w14:paraId="4BC32503" w14:textId="54B47A71" w:rsidR="00CA4107" w:rsidRDefault="00546C85">
      <w:pPr>
        <w:pStyle w:val="TOC1"/>
        <w:tabs>
          <w:tab w:val="right" w:leader="dot" w:pos="10070"/>
        </w:tabs>
        <w:rPr>
          <w:noProof/>
          <w:lang w:val="en-GB" w:eastAsia="en-GB"/>
        </w:rPr>
      </w:pPr>
      <w:hyperlink w:anchor="_Toc421217091" w:history="1">
        <w:r w:rsidR="00CA4107" w:rsidRPr="0065220A">
          <w:rPr>
            <w:rStyle w:val="Hyperlink"/>
            <w:noProof/>
          </w:rPr>
          <w:t>Background</w:t>
        </w:r>
        <w:r w:rsidR="00CA4107">
          <w:rPr>
            <w:noProof/>
            <w:webHidden/>
          </w:rPr>
          <w:tab/>
        </w:r>
        <w:r w:rsidR="00E0797C">
          <w:rPr>
            <w:noProof/>
            <w:webHidden/>
          </w:rPr>
          <w:fldChar w:fldCharType="begin"/>
        </w:r>
        <w:r w:rsidR="00CA4107">
          <w:rPr>
            <w:noProof/>
            <w:webHidden/>
          </w:rPr>
          <w:instrText xml:space="preserve"> PAGEREF _Toc421217091 \h </w:instrText>
        </w:r>
        <w:r w:rsidR="00E0797C">
          <w:rPr>
            <w:noProof/>
            <w:webHidden/>
          </w:rPr>
        </w:r>
        <w:r w:rsidR="00E0797C">
          <w:rPr>
            <w:noProof/>
            <w:webHidden/>
          </w:rPr>
          <w:fldChar w:fldCharType="separate"/>
        </w:r>
        <w:r w:rsidR="00204A67">
          <w:rPr>
            <w:noProof/>
            <w:webHidden/>
          </w:rPr>
          <w:t>3</w:t>
        </w:r>
        <w:r w:rsidR="00E0797C">
          <w:rPr>
            <w:noProof/>
            <w:webHidden/>
          </w:rPr>
          <w:fldChar w:fldCharType="end"/>
        </w:r>
      </w:hyperlink>
    </w:p>
    <w:p w14:paraId="4BC32504" w14:textId="2AAF3DE0" w:rsidR="00CA4107" w:rsidRDefault="00546C85">
      <w:pPr>
        <w:pStyle w:val="TOC1"/>
        <w:tabs>
          <w:tab w:val="right" w:leader="dot" w:pos="10070"/>
        </w:tabs>
        <w:rPr>
          <w:noProof/>
          <w:lang w:val="en-GB" w:eastAsia="en-GB"/>
        </w:rPr>
      </w:pPr>
      <w:hyperlink w:anchor="_Toc421217092" w:history="1">
        <w:r w:rsidR="00CA4107" w:rsidRPr="0065220A">
          <w:rPr>
            <w:rStyle w:val="Hyperlink"/>
            <w:noProof/>
          </w:rPr>
          <w:t>The Boat Club in College</w:t>
        </w:r>
        <w:r w:rsidR="00CA4107">
          <w:rPr>
            <w:noProof/>
            <w:webHidden/>
          </w:rPr>
          <w:tab/>
        </w:r>
        <w:r w:rsidR="00E0797C">
          <w:rPr>
            <w:noProof/>
            <w:webHidden/>
          </w:rPr>
          <w:fldChar w:fldCharType="begin"/>
        </w:r>
        <w:r w:rsidR="00CA4107">
          <w:rPr>
            <w:noProof/>
            <w:webHidden/>
          </w:rPr>
          <w:instrText xml:space="preserve"> PAGEREF _Toc421217092 \h </w:instrText>
        </w:r>
        <w:r w:rsidR="00E0797C">
          <w:rPr>
            <w:noProof/>
            <w:webHidden/>
          </w:rPr>
        </w:r>
        <w:r w:rsidR="00E0797C">
          <w:rPr>
            <w:noProof/>
            <w:webHidden/>
          </w:rPr>
          <w:fldChar w:fldCharType="separate"/>
        </w:r>
        <w:r w:rsidR="00204A67">
          <w:rPr>
            <w:noProof/>
            <w:webHidden/>
          </w:rPr>
          <w:t>4</w:t>
        </w:r>
        <w:r w:rsidR="00E0797C">
          <w:rPr>
            <w:noProof/>
            <w:webHidden/>
          </w:rPr>
          <w:fldChar w:fldCharType="end"/>
        </w:r>
      </w:hyperlink>
    </w:p>
    <w:p w14:paraId="4BC32505" w14:textId="4323AE4B" w:rsidR="00CA4107" w:rsidRDefault="00546C85">
      <w:pPr>
        <w:pStyle w:val="TOC1"/>
        <w:tabs>
          <w:tab w:val="right" w:leader="dot" w:pos="10070"/>
        </w:tabs>
        <w:rPr>
          <w:noProof/>
          <w:lang w:val="en-GB" w:eastAsia="en-GB"/>
        </w:rPr>
      </w:pPr>
      <w:hyperlink w:anchor="_Toc421217093" w:history="1">
        <w:r w:rsidR="00CA4107" w:rsidRPr="0065220A">
          <w:rPr>
            <w:rStyle w:val="Hyperlink"/>
            <w:noProof/>
          </w:rPr>
          <w:t>Administrative Structure</w:t>
        </w:r>
        <w:r w:rsidR="00CA4107">
          <w:rPr>
            <w:noProof/>
            <w:webHidden/>
          </w:rPr>
          <w:tab/>
        </w:r>
        <w:r w:rsidR="00E0797C">
          <w:rPr>
            <w:noProof/>
            <w:webHidden/>
          </w:rPr>
          <w:fldChar w:fldCharType="begin"/>
        </w:r>
        <w:r w:rsidR="00CA4107">
          <w:rPr>
            <w:noProof/>
            <w:webHidden/>
          </w:rPr>
          <w:instrText xml:space="preserve"> PAGEREF _Toc421217093 \h </w:instrText>
        </w:r>
        <w:r w:rsidR="00E0797C">
          <w:rPr>
            <w:noProof/>
            <w:webHidden/>
          </w:rPr>
        </w:r>
        <w:r w:rsidR="00E0797C">
          <w:rPr>
            <w:noProof/>
            <w:webHidden/>
          </w:rPr>
          <w:fldChar w:fldCharType="separate"/>
        </w:r>
        <w:r w:rsidR="00204A67">
          <w:rPr>
            <w:noProof/>
            <w:webHidden/>
          </w:rPr>
          <w:t>5</w:t>
        </w:r>
        <w:r w:rsidR="00E0797C">
          <w:rPr>
            <w:noProof/>
            <w:webHidden/>
          </w:rPr>
          <w:fldChar w:fldCharType="end"/>
        </w:r>
      </w:hyperlink>
    </w:p>
    <w:p w14:paraId="4BC32506" w14:textId="67608EE7" w:rsidR="00CA4107" w:rsidRDefault="00546C85">
      <w:pPr>
        <w:pStyle w:val="TOC2"/>
        <w:tabs>
          <w:tab w:val="right" w:leader="dot" w:pos="10070"/>
        </w:tabs>
        <w:rPr>
          <w:noProof/>
          <w:lang w:val="en-GB" w:eastAsia="en-GB"/>
        </w:rPr>
      </w:pPr>
      <w:hyperlink w:anchor="_Toc421217094" w:history="1">
        <w:r w:rsidR="00CA4107" w:rsidRPr="0065220A">
          <w:rPr>
            <w:rStyle w:val="Hyperlink"/>
            <w:noProof/>
          </w:rPr>
          <w:t>The Student Officers</w:t>
        </w:r>
        <w:r w:rsidR="00CA4107">
          <w:rPr>
            <w:noProof/>
            <w:webHidden/>
          </w:rPr>
          <w:tab/>
        </w:r>
        <w:r w:rsidR="00E0797C">
          <w:rPr>
            <w:noProof/>
            <w:webHidden/>
          </w:rPr>
          <w:fldChar w:fldCharType="begin"/>
        </w:r>
        <w:r w:rsidR="00CA4107">
          <w:rPr>
            <w:noProof/>
            <w:webHidden/>
          </w:rPr>
          <w:instrText xml:space="preserve"> PAGEREF _Toc421217094 \h </w:instrText>
        </w:r>
        <w:r w:rsidR="00E0797C">
          <w:rPr>
            <w:noProof/>
            <w:webHidden/>
          </w:rPr>
        </w:r>
        <w:r w:rsidR="00E0797C">
          <w:rPr>
            <w:noProof/>
            <w:webHidden/>
          </w:rPr>
          <w:fldChar w:fldCharType="separate"/>
        </w:r>
        <w:r w:rsidR="00204A67">
          <w:rPr>
            <w:noProof/>
            <w:webHidden/>
          </w:rPr>
          <w:t>5</w:t>
        </w:r>
        <w:r w:rsidR="00E0797C">
          <w:rPr>
            <w:noProof/>
            <w:webHidden/>
          </w:rPr>
          <w:fldChar w:fldCharType="end"/>
        </w:r>
      </w:hyperlink>
    </w:p>
    <w:p w14:paraId="4BC32507" w14:textId="6FD6B931" w:rsidR="00CA4107" w:rsidRDefault="00546C85">
      <w:pPr>
        <w:pStyle w:val="TOC2"/>
        <w:tabs>
          <w:tab w:val="right" w:leader="dot" w:pos="10070"/>
        </w:tabs>
        <w:rPr>
          <w:noProof/>
          <w:lang w:val="en-GB" w:eastAsia="en-GB"/>
        </w:rPr>
      </w:pPr>
      <w:hyperlink w:anchor="_Toc421217095" w:history="1">
        <w:r w:rsidR="00CA4107" w:rsidRPr="0065220A">
          <w:rPr>
            <w:rStyle w:val="Hyperlink"/>
            <w:noProof/>
          </w:rPr>
          <w:t>The Steering Committee</w:t>
        </w:r>
        <w:r w:rsidR="00CA4107">
          <w:rPr>
            <w:noProof/>
            <w:webHidden/>
          </w:rPr>
          <w:tab/>
        </w:r>
        <w:r w:rsidR="00E0797C">
          <w:rPr>
            <w:noProof/>
            <w:webHidden/>
          </w:rPr>
          <w:fldChar w:fldCharType="begin"/>
        </w:r>
        <w:r w:rsidR="00CA4107">
          <w:rPr>
            <w:noProof/>
            <w:webHidden/>
          </w:rPr>
          <w:instrText xml:space="preserve"> PAGEREF _Toc421217095 \h </w:instrText>
        </w:r>
        <w:r w:rsidR="00E0797C">
          <w:rPr>
            <w:noProof/>
            <w:webHidden/>
          </w:rPr>
        </w:r>
        <w:r w:rsidR="00E0797C">
          <w:rPr>
            <w:noProof/>
            <w:webHidden/>
          </w:rPr>
          <w:fldChar w:fldCharType="separate"/>
        </w:r>
        <w:r w:rsidR="00204A67">
          <w:rPr>
            <w:noProof/>
            <w:webHidden/>
          </w:rPr>
          <w:t>5</w:t>
        </w:r>
        <w:r w:rsidR="00E0797C">
          <w:rPr>
            <w:noProof/>
            <w:webHidden/>
          </w:rPr>
          <w:fldChar w:fldCharType="end"/>
        </w:r>
      </w:hyperlink>
    </w:p>
    <w:p w14:paraId="4BC32508" w14:textId="546528D5" w:rsidR="00CA4107" w:rsidRDefault="00546C85">
      <w:pPr>
        <w:pStyle w:val="TOC1"/>
        <w:tabs>
          <w:tab w:val="right" w:leader="dot" w:pos="10070"/>
        </w:tabs>
        <w:rPr>
          <w:noProof/>
          <w:lang w:val="en-GB" w:eastAsia="en-GB"/>
        </w:rPr>
      </w:pPr>
      <w:hyperlink w:anchor="_Toc421217096" w:history="1">
        <w:r w:rsidR="00CA4107" w:rsidRPr="0065220A">
          <w:rPr>
            <w:rStyle w:val="Hyperlink"/>
            <w:noProof/>
          </w:rPr>
          <w:t>Resources</w:t>
        </w:r>
        <w:r w:rsidR="00CA4107">
          <w:rPr>
            <w:noProof/>
            <w:webHidden/>
          </w:rPr>
          <w:tab/>
        </w:r>
        <w:r w:rsidR="00E0797C">
          <w:rPr>
            <w:noProof/>
            <w:webHidden/>
          </w:rPr>
          <w:fldChar w:fldCharType="begin"/>
        </w:r>
        <w:r w:rsidR="00CA4107">
          <w:rPr>
            <w:noProof/>
            <w:webHidden/>
          </w:rPr>
          <w:instrText xml:space="preserve"> PAGEREF _Toc421217096 \h </w:instrText>
        </w:r>
        <w:r w:rsidR="00E0797C">
          <w:rPr>
            <w:noProof/>
            <w:webHidden/>
          </w:rPr>
        </w:r>
        <w:r w:rsidR="00E0797C">
          <w:rPr>
            <w:noProof/>
            <w:webHidden/>
          </w:rPr>
          <w:fldChar w:fldCharType="separate"/>
        </w:r>
        <w:r w:rsidR="00204A67">
          <w:rPr>
            <w:noProof/>
            <w:webHidden/>
          </w:rPr>
          <w:t>6</w:t>
        </w:r>
        <w:r w:rsidR="00E0797C">
          <w:rPr>
            <w:noProof/>
            <w:webHidden/>
          </w:rPr>
          <w:fldChar w:fldCharType="end"/>
        </w:r>
      </w:hyperlink>
    </w:p>
    <w:p w14:paraId="4BC32509" w14:textId="6B3D3B7C" w:rsidR="00CA4107" w:rsidRDefault="00546C85">
      <w:pPr>
        <w:pStyle w:val="TOC2"/>
        <w:tabs>
          <w:tab w:val="right" w:leader="dot" w:pos="10070"/>
        </w:tabs>
        <w:rPr>
          <w:noProof/>
          <w:lang w:val="en-GB" w:eastAsia="en-GB"/>
        </w:rPr>
      </w:pPr>
      <w:hyperlink w:anchor="_Toc421217097" w:history="1">
        <w:r w:rsidR="00CA4107" w:rsidRPr="0065220A">
          <w:rPr>
            <w:rStyle w:val="Hyperlink"/>
            <w:noProof/>
          </w:rPr>
          <w:t>Boat House Manager</w:t>
        </w:r>
        <w:r w:rsidR="00CA4107">
          <w:rPr>
            <w:noProof/>
            <w:webHidden/>
          </w:rPr>
          <w:tab/>
        </w:r>
        <w:r w:rsidR="00E0797C">
          <w:rPr>
            <w:noProof/>
            <w:webHidden/>
          </w:rPr>
          <w:fldChar w:fldCharType="begin"/>
        </w:r>
        <w:r w:rsidR="00CA4107">
          <w:rPr>
            <w:noProof/>
            <w:webHidden/>
          </w:rPr>
          <w:instrText xml:space="preserve"> PAGEREF _Toc421217097 \h </w:instrText>
        </w:r>
        <w:r w:rsidR="00E0797C">
          <w:rPr>
            <w:noProof/>
            <w:webHidden/>
          </w:rPr>
        </w:r>
        <w:r w:rsidR="00E0797C">
          <w:rPr>
            <w:noProof/>
            <w:webHidden/>
          </w:rPr>
          <w:fldChar w:fldCharType="separate"/>
        </w:r>
        <w:r w:rsidR="00204A67">
          <w:rPr>
            <w:noProof/>
            <w:webHidden/>
          </w:rPr>
          <w:t>6</w:t>
        </w:r>
        <w:r w:rsidR="00E0797C">
          <w:rPr>
            <w:noProof/>
            <w:webHidden/>
          </w:rPr>
          <w:fldChar w:fldCharType="end"/>
        </w:r>
      </w:hyperlink>
    </w:p>
    <w:p w14:paraId="4BC3250A" w14:textId="10F9CC51" w:rsidR="00CA4107" w:rsidRDefault="00546C85">
      <w:pPr>
        <w:pStyle w:val="TOC2"/>
        <w:tabs>
          <w:tab w:val="right" w:leader="dot" w:pos="10070"/>
        </w:tabs>
        <w:rPr>
          <w:noProof/>
          <w:lang w:val="en-GB" w:eastAsia="en-GB"/>
        </w:rPr>
      </w:pPr>
      <w:hyperlink w:anchor="_Toc421217098" w:history="1">
        <w:r w:rsidR="00CA4107" w:rsidRPr="0065220A">
          <w:rPr>
            <w:rStyle w:val="Hyperlink"/>
            <w:noProof/>
          </w:rPr>
          <w:t>Boathouse</w:t>
        </w:r>
        <w:r w:rsidR="00CA4107">
          <w:rPr>
            <w:noProof/>
            <w:webHidden/>
          </w:rPr>
          <w:tab/>
        </w:r>
        <w:r w:rsidR="00E0797C">
          <w:rPr>
            <w:noProof/>
            <w:webHidden/>
          </w:rPr>
          <w:fldChar w:fldCharType="begin"/>
        </w:r>
        <w:r w:rsidR="00CA4107">
          <w:rPr>
            <w:noProof/>
            <w:webHidden/>
          </w:rPr>
          <w:instrText xml:space="preserve"> PAGEREF _Toc421217098 \h </w:instrText>
        </w:r>
        <w:r w:rsidR="00E0797C">
          <w:rPr>
            <w:noProof/>
            <w:webHidden/>
          </w:rPr>
        </w:r>
        <w:r w:rsidR="00E0797C">
          <w:rPr>
            <w:noProof/>
            <w:webHidden/>
          </w:rPr>
          <w:fldChar w:fldCharType="separate"/>
        </w:r>
        <w:r w:rsidR="00204A67">
          <w:rPr>
            <w:noProof/>
            <w:webHidden/>
          </w:rPr>
          <w:t>7</w:t>
        </w:r>
        <w:r w:rsidR="00E0797C">
          <w:rPr>
            <w:noProof/>
            <w:webHidden/>
          </w:rPr>
          <w:fldChar w:fldCharType="end"/>
        </w:r>
      </w:hyperlink>
    </w:p>
    <w:p w14:paraId="4BC3250B" w14:textId="156608B9" w:rsidR="00CA4107" w:rsidRDefault="00546C85">
      <w:pPr>
        <w:pStyle w:val="TOC2"/>
        <w:tabs>
          <w:tab w:val="right" w:leader="dot" w:pos="10070"/>
        </w:tabs>
        <w:rPr>
          <w:noProof/>
          <w:lang w:val="en-GB" w:eastAsia="en-GB"/>
        </w:rPr>
      </w:pPr>
      <w:hyperlink w:anchor="_Toc421217099" w:history="1">
        <w:r w:rsidR="00CA4107" w:rsidRPr="0065220A">
          <w:rPr>
            <w:rStyle w:val="Hyperlink"/>
            <w:noProof/>
          </w:rPr>
          <w:t>Equipment</w:t>
        </w:r>
        <w:r w:rsidR="00CA4107">
          <w:rPr>
            <w:noProof/>
            <w:webHidden/>
          </w:rPr>
          <w:tab/>
        </w:r>
        <w:r w:rsidR="00E0797C">
          <w:rPr>
            <w:noProof/>
            <w:webHidden/>
          </w:rPr>
          <w:fldChar w:fldCharType="begin"/>
        </w:r>
        <w:r w:rsidR="00CA4107">
          <w:rPr>
            <w:noProof/>
            <w:webHidden/>
          </w:rPr>
          <w:instrText xml:space="preserve"> PAGEREF _Toc421217099 \h </w:instrText>
        </w:r>
        <w:r w:rsidR="00E0797C">
          <w:rPr>
            <w:noProof/>
            <w:webHidden/>
          </w:rPr>
        </w:r>
        <w:r w:rsidR="00E0797C">
          <w:rPr>
            <w:noProof/>
            <w:webHidden/>
          </w:rPr>
          <w:fldChar w:fldCharType="separate"/>
        </w:r>
        <w:r w:rsidR="00204A67">
          <w:rPr>
            <w:noProof/>
            <w:webHidden/>
          </w:rPr>
          <w:t>7</w:t>
        </w:r>
        <w:r w:rsidR="00E0797C">
          <w:rPr>
            <w:noProof/>
            <w:webHidden/>
          </w:rPr>
          <w:fldChar w:fldCharType="end"/>
        </w:r>
      </w:hyperlink>
    </w:p>
    <w:p w14:paraId="4BC3250C" w14:textId="1515CA64" w:rsidR="00CA4107" w:rsidRDefault="00546C85">
      <w:pPr>
        <w:pStyle w:val="TOC1"/>
        <w:tabs>
          <w:tab w:val="right" w:leader="dot" w:pos="10070"/>
        </w:tabs>
        <w:rPr>
          <w:noProof/>
          <w:lang w:val="en-GB" w:eastAsia="en-GB"/>
        </w:rPr>
      </w:pPr>
      <w:hyperlink w:anchor="_Toc421217100" w:history="1">
        <w:r w:rsidR="00CA4107" w:rsidRPr="0065220A">
          <w:rPr>
            <w:rStyle w:val="Hyperlink"/>
            <w:noProof/>
          </w:rPr>
          <w:t>Funding</w:t>
        </w:r>
        <w:r w:rsidR="00CA4107">
          <w:rPr>
            <w:noProof/>
            <w:webHidden/>
          </w:rPr>
          <w:tab/>
        </w:r>
        <w:r w:rsidR="00E0797C">
          <w:rPr>
            <w:noProof/>
            <w:webHidden/>
          </w:rPr>
          <w:fldChar w:fldCharType="begin"/>
        </w:r>
        <w:r w:rsidR="00CA4107">
          <w:rPr>
            <w:noProof/>
            <w:webHidden/>
          </w:rPr>
          <w:instrText xml:space="preserve"> PAGEREF _Toc421217100 \h </w:instrText>
        </w:r>
        <w:r w:rsidR="00E0797C">
          <w:rPr>
            <w:noProof/>
            <w:webHidden/>
          </w:rPr>
        </w:r>
        <w:r w:rsidR="00E0797C">
          <w:rPr>
            <w:noProof/>
            <w:webHidden/>
          </w:rPr>
          <w:fldChar w:fldCharType="separate"/>
        </w:r>
        <w:r w:rsidR="00204A67">
          <w:rPr>
            <w:noProof/>
            <w:webHidden/>
          </w:rPr>
          <w:t>8</w:t>
        </w:r>
        <w:r w:rsidR="00E0797C">
          <w:rPr>
            <w:noProof/>
            <w:webHidden/>
          </w:rPr>
          <w:fldChar w:fldCharType="end"/>
        </w:r>
      </w:hyperlink>
    </w:p>
    <w:p w14:paraId="4BC3250D" w14:textId="6C96E4CE" w:rsidR="00CA4107" w:rsidRDefault="00546C85">
      <w:pPr>
        <w:pStyle w:val="TOC2"/>
        <w:tabs>
          <w:tab w:val="right" w:leader="dot" w:pos="10070"/>
        </w:tabs>
        <w:rPr>
          <w:noProof/>
          <w:lang w:val="en-GB" w:eastAsia="en-GB"/>
        </w:rPr>
      </w:pPr>
      <w:hyperlink w:anchor="_Toc421217101" w:history="1">
        <w:r w:rsidR="00CA4107" w:rsidRPr="0065220A">
          <w:rPr>
            <w:rStyle w:val="Hyperlink"/>
            <w:noProof/>
          </w:rPr>
          <w:t>Sponsorship</w:t>
        </w:r>
        <w:r w:rsidR="00CA4107">
          <w:rPr>
            <w:noProof/>
            <w:webHidden/>
          </w:rPr>
          <w:tab/>
        </w:r>
        <w:r w:rsidR="00E0797C">
          <w:rPr>
            <w:noProof/>
            <w:webHidden/>
          </w:rPr>
          <w:fldChar w:fldCharType="begin"/>
        </w:r>
        <w:r w:rsidR="00CA4107">
          <w:rPr>
            <w:noProof/>
            <w:webHidden/>
          </w:rPr>
          <w:instrText xml:space="preserve"> PAGEREF _Toc421217101 \h </w:instrText>
        </w:r>
        <w:r w:rsidR="00E0797C">
          <w:rPr>
            <w:noProof/>
            <w:webHidden/>
          </w:rPr>
        </w:r>
        <w:r w:rsidR="00E0797C">
          <w:rPr>
            <w:noProof/>
            <w:webHidden/>
          </w:rPr>
          <w:fldChar w:fldCharType="separate"/>
        </w:r>
        <w:r w:rsidR="00204A67">
          <w:rPr>
            <w:noProof/>
            <w:webHidden/>
          </w:rPr>
          <w:t>8</w:t>
        </w:r>
        <w:r w:rsidR="00E0797C">
          <w:rPr>
            <w:noProof/>
            <w:webHidden/>
          </w:rPr>
          <w:fldChar w:fldCharType="end"/>
        </w:r>
      </w:hyperlink>
    </w:p>
    <w:p w14:paraId="4BC3250E" w14:textId="3EDA694A" w:rsidR="00CA4107" w:rsidRDefault="00546C85">
      <w:pPr>
        <w:pStyle w:val="TOC2"/>
        <w:tabs>
          <w:tab w:val="right" w:leader="dot" w:pos="10070"/>
        </w:tabs>
        <w:rPr>
          <w:noProof/>
          <w:lang w:val="en-GB" w:eastAsia="en-GB"/>
        </w:rPr>
      </w:pPr>
      <w:hyperlink w:anchor="_Toc421217102" w:history="1">
        <w:r w:rsidR="00CA4107" w:rsidRPr="0065220A">
          <w:rPr>
            <w:rStyle w:val="Hyperlink"/>
            <w:noProof/>
          </w:rPr>
          <w:t>Old Members and the Blades Association</w:t>
        </w:r>
        <w:r w:rsidR="00CA4107">
          <w:rPr>
            <w:noProof/>
            <w:webHidden/>
          </w:rPr>
          <w:tab/>
        </w:r>
        <w:r w:rsidR="00E0797C">
          <w:rPr>
            <w:noProof/>
            <w:webHidden/>
          </w:rPr>
          <w:fldChar w:fldCharType="begin"/>
        </w:r>
        <w:r w:rsidR="00CA4107">
          <w:rPr>
            <w:noProof/>
            <w:webHidden/>
          </w:rPr>
          <w:instrText xml:space="preserve"> PAGEREF _Toc421217102 \h </w:instrText>
        </w:r>
        <w:r w:rsidR="00E0797C">
          <w:rPr>
            <w:noProof/>
            <w:webHidden/>
          </w:rPr>
        </w:r>
        <w:r w:rsidR="00E0797C">
          <w:rPr>
            <w:noProof/>
            <w:webHidden/>
          </w:rPr>
          <w:fldChar w:fldCharType="separate"/>
        </w:r>
        <w:r w:rsidR="00204A67">
          <w:rPr>
            <w:noProof/>
            <w:webHidden/>
          </w:rPr>
          <w:t>8</w:t>
        </w:r>
        <w:r w:rsidR="00E0797C">
          <w:rPr>
            <w:noProof/>
            <w:webHidden/>
          </w:rPr>
          <w:fldChar w:fldCharType="end"/>
        </w:r>
      </w:hyperlink>
    </w:p>
    <w:p w14:paraId="4BC3250F" w14:textId="6FD57361" w:rsidR="00CA4107" w:rsidRDefault="00546C85">
      <w:pPr>
        <w:pStyle w:val="TOC2"/>
        <w:tabs>
          <w:tab w:val="right" w:leader="dot" w:pos="10070"/>
        </w:tabs>
        <w:rPr>
          <w:noProof/>
          <w:lang w:val="en-GB" w:eastAsia="en-GB"/>
        </w:rPr>
      </w:pPr>
      <w:hyperlink w:anchor="_Toc421217103" w:history="1">
        <w:r w:rsidR="00CA4107" w:rsidRPr="0065220A">
          <w:rPr>
            <w:rStyle w:val="Hyperlink"/>
            <w:noProof/>
          </w:rPr>
          <w:t>JCR contribution</w:t>
        </w:r>
        <w:r w:rsidR="00CA4107">
          <w:rPr>
            <w:noProof/>
            <w:webHidden/>
          </w:rPr>
          <w:tab/>
        </w:r>
        <w:r w:rsidR="00E0797C">
          <w:rPr>
            <w:noProof/>
            <w:webHidden/>
          </w:rPr>
          <w:fldChar w:fldCharType="begin"/>
        </w:r>
        <w:r w:rsidR="00CA4107">
          <w:rPr>
            <w:noProof/>
            <w:webHidden/>
          </w:rPr>
          <w:instrText xml:space="preserve"> PAGEREF _Toc421217103 \h </w:instrText>
        </w:r>
        <w:r w:rsidR="00E0797C">
          <w:rPr>
            <w:noProof/>
            <w:webHidden/>
          </w:rPr>
        </w:r>
        <w:r w:rsidR="00E0797C">
          <w:rPr>
            <w:noProof/>
            <w:webHidden/>
          </w:rPr>
          <w:fldChar w:fldCharType="separate"/>
        </w:r>
        <w:r w:rsidR="00204A67">
          <w:rPr>
            <w:noProof/>
            <w:webHidden/>
          </w:rPr>
          <w:t>8</w:t>
        </w:r>
        <w:r w:rsidR="00E0797C">
          <w:rPr>
            <w:noProof/>
            <w:webHidden/>
          </w:rPr>
          <w:fldChar w:fldCharType="end"/>
        </w:r>
      </w:hyperlink>
    </w:p>
    <w:p w14:paraId="4BC32510" w14:textId="37750487" w:rsidR="00CA4107" w:rsidRDefault="00546C85">
      <w:pPr>
        <w:pStyle w:val="TOC2"/>
        <w:tabs>
          <w:tab w:val="right" w:leader="dot" w:pos="10070"/>
        </w:tabs>
        <w:rPr>
          <w:noProof/>
          <w:lang w:val="en-GB" w:eastAsia="en-GB"/>
        </w:rPr>
      </w:pPr>
      <w:hyperlink w:anchor="_Toc421217104" w:history="1">
        <w:r w:rsidR="00CA4107" w:rsidRPr="0065220A">
          <w:rPr>
            <w:rStyle w:val="Hyperlink"/>
            <w:noProof/>
          </w:rPr>
          <w:t>Current Members</w:t>
        </w:r>
        <w:r w:rsidR="00CA4107">
          <w:rPr>
            <w:noProof/>
            <w:webHidden/>
          </w:rPr>
          <w:tab/>
        </w:r>
        <w:r w:rsidR="00E0797C">
          <w:rPr>
            <w:noProof/>
            <w:webHidden/>
          </w:rPr>
          <w:fldChar w:fldCharType="begin"/>
        </w:r>
        <w:r w:rsidR="00CA4107">
          <w:rPr>
            <w:noProof/>
            <w:webHidden/>
          </w:rPr>
          <w:instrText xml:space="preserve"> PAGEREF _Toc421217104 \h </w:instrText>
        </w:r>
        <w:r w:rsidR="00E0797C">
          <w:rPr>
            <w:noProof/>
            <w:webHidden/>
          </w:rPr>
        </w:r>
        <w:r w:rsidR="00E0797C">
          <w:rPr>
            <w:noProof/>
            <w:webHidden/>
          </w:rPr>
          <w:fldChar w:fldCharType="separate"/>
        </w:r>
        <w:r w:rsidR="00204A67">
          <w:rPr>
            <w:noProof/>
            <w:webHidden/>
          </w:rPr>
          <w:t>8</w:t>
        </w:r>
        <w:r w:rsidR="00E0797C">
          <w:rPr>
            <w:noProof/>
            <w:webHidden/>
          </w:rPr>
          <w:fldChar w:fldCharType="end"/>
        </w:r>
      </w:hyperlink>
    </w:p>
    <w:p w14:paraId="4BC32511" w14:textId="4ACB2E97" w:rsidR="00CA4107" w:rsidRDefault="00546C85">
      <w:pPr>
        <w:pStyle w:val="TOC2"/>
        <w:tabs>
          <w:tab w:val="right" w:leader="dot" w:pos="10070"/>
        </w:tabs>
        <w:rPr>
          <w:noProof/>
          <w:lang w:val="en-GB" w:eastAsia="en-GB"/>
        </w:rPr>
      </w:pPr>
      <w:hyperlink w:anchor="_Toc421217105" w:history="1">
        <w:r w:rsidR="00CA4107" w:rsidRPr="0065220A">
          <w:rPr>
            <w:rStyle w:val="Hyperlink"/>
            <w:noProof/>
          </w:rPr>
          <w:t>Aiguebelette Training Camp</w:t>
        </w:r>
        <w:r w:rsidR="00CA4107">
          <w:rPr>
            <w:noProof/>
            <w:webHidden/>
          </w:rPr>
          <w:tab/>
        </w:r>
        <w:r w:rsidR="00E0797C">
          <w:rPr>
            <w:noProof/>
            <w:webHidden/>
          </w:rPr>
          <w:fldChar w:fldCharType="begin"/>
        </w:r>
        <w:r w:rsidR="00CA4107">
          <w:rPr>
            <w:noProof/>
            <w:webHidden/>
          </w:rPr>
          <w:instrText xml:space="preserve"> PAGEREF _Toc421217105 \h </w:instrText>
        </w:r>
        <w:r w:rsidR="00E0797C">
          <w:rPr>
            <w:noProof/>
            <w:webHidden/>
          </w:rPr>
        </w:r>
        <w:r w:rsidR="00E0797C">
          <w:rPr>
            <w:noProof/>
            <w:webHidden/>
          </w:rPr>
          <w:fldChar w:fldCharType="separate"/>
        </w:r>
        <w:r w:rsidR="00204A67">
          <w:rPr>
            <w:noProof/>
            <w:webHidden/>
          </w:rPr>
          <w:t>9</w:t>
        </w:r>
        <w:r w:rsidR="00E0797C">
          <w:rPr>
            <w:noProof/>
            <w:webHidden/>
          </w:rPr>
          <w:fldChar w:fldCharType="end"/>
        </w:r>
      </w:hyperlink>
    </w:p>
    <w:p w14:paraId="4BC32512" w14:textId="49B7B669" w:rsidR="00CA4107" w:rsidRDefault="00546C85">
      <w:pPr>
        <w:pStyle w:val="TOC1"/>
        <w:tabs>
          <w:tab w:val="right" w:leader="dot" w:pos="10070"/>
        </w:tabs>
        <w:rPr>
          <w:noProof/>
          <w:lang w:val="en-GB" w:eastAsia="en-GB"/>
        </w:rPr>
      </w:pPr>
      <w:hyperlink w:anchor="_Toc421217106" w:history="1">
        <w:r w:rsidR="00CA4107" w:rsidRPr="0065220A">
          <w:rPr>
            <w:rStyle w:val="Hyperlink"/>
            <w:noProof/>
          </w:rPr>
          <w:t>Financial Overview:</w:t>
        </w:r>
        <w:r w:rsidR="00CA4107">
          <w:rPr>
            <w:noProof/>
            <w:webHidden/>
          </w:rPr>
          <w:tab/>
        </w:r>
        <w:r w:rsidR="00E0797C">
          <w:rPr>
            <w:noProof/>
            <w:webHidden/>
          </w:rPr>
          <w:fldChar w:fldCharType="begin"/>
        </w:r>
        <w:r w:rsidR="00CA4107">
          <w:rPr>
            <w:noProof/>
            <w:webHidden/>
          </w:rPr>
          <w:instrText xml:space="preserve"> PAGEREF _Toc421217106 \h </w:instrText>
        </w:r>
        <w:r w:rsidR="00E0797C">
          <w:rPr>
            <w:noProof/>
            <w:webHidden/>
          </w:rPr>
        </w:r>
        <w:r w:rsidR="00E0797C">
          <w:rPr>
            <w:noProof/>
            <w:webHidden/>
          </w:rPr>
          <w:fldChar w:fldCharType="separate"/>
        </w:r>
        <w:r w:rsidR="00204A67">
          <w:rPr>
            <w:noProof/>
            <w:webHidden/>
          </w:rPr>
          <w:t>10</w:t>
        </w:r>
        <w:r w:rsidR="00E0797C">
          <w:rPr>
            <w:noProof/>
            <w:webHidden/>
          </w:rPr>
          <w:fldChar w:fldCharType="end"/>
        </w:r>
      </w:hyperlink>
    </w:p>
    <w:p w14:paraId="4BC32513" w14:textId="7FFB1475" w:rsidR="00CA4107" w:rsidRDefault="00546C85">
      <w:pPr>
        <w:pStyle w:val="TOC1"/>
        <w:tabs>
          <w:tab w:val="right" w:leader="dot" w:pos="10070"/>
        </w:tabs>
        <w:rPr>
          <w:noProof/>
          <w:lang w:val="en-GB" w:eastAsia="en-GB"/>
        </w:rPr>
      </w:pPr>
      <w:hyperlink w:anchor="_Toc421217107" w:history="1">
        <w:r w:rsidR="00CA4107" w:rsidRPr="0065220A">
          <w:rPr>
            <w:rStyle w:val="Hyperlink"/>
            <w:noProof/>
          </w:rPr>
          <w:t>Current account:</w:t>
        </w:r>
        <w:r w:rsidR="00CA4107">
          <w:rPr>
            <w:noProof/>
            <w:webHidden/>
          </w:rPr>
          <w:tab/>
        </w:r>
        <w:r w:rsidR="00E0797C">
          <w:rPr>
            <w:noProof/>
            <w:webHidden/>
          </w:rPr>
          <w:fldChar w:fldCharType="begin"/>
        </w:r>
        <w:r w:rsidR="00CA4107">
          <w:rPr>
            <w:noProof/>
            <w:webHidden/>
          </w:rPr>
          <w:instrText xml:space="preserve"> PAGEREF _Toc421217107 \h </w:instrText>
        </w:r>
        <w:r w:rsidR="00E0797C">
          <w:rPr>
            <w:noProof/>
            <w:webHidden/>
          </w:rPr>
        </w:r>
        <w:r w:rsidR="00E0797C">
          <w:rPr>
            <w:noProof/>
            <w:webHidden/>
          </w:rPr>
          <w:fldChar w:fldCharType="separate"/>
        </w:r>
        <w:r w:rsidR="00204A67">
          <w:rPr>
            <w:noProof/>
            <w:webHidden/>
          </w:rPr>
          <w:t>11</w:t>
        </w:r>
        <w:r w:rsidR="00E0797C">
          <w:rPr>
            <w:noProof/>
            <w:webHidden/>
          </w:rPr>
          <w:fldChar w:fldCharType="end"/>
        </w:r>
      </w:hyperlink>
    </w:p>
    <w:p w14:paraId="4BC32514" w14:textId="40B56BC3" w:rsidR="00CA4107" w:rsidRDefault="00546C85">
      <w:pPr>
        <w:pStyle w:val="TOC2"/>
        <w:tabs>
          <w:tab w:val="right" w:leader="dot" w:pos="10070"/>
        </w:tabs>
        <w:rPr>
          <w:noProof/>
          <w:lang w:val="en-GB" w:eastAsia="en-GB"/>
        </w:rPr>
      </w:pPr>
      <w:hyperlink w:anchor="_Toc421217108" w:history="1">
        <w:r w:rsidR="00CA4107" w:rsidRPr="0065220A">
          <w:rPr>
            <w:rStyle w:val="Hyperlink"/>
            <w:noProof/>
          </w:rPr>
          <w:t>Major Changes from previous year:</w:t>
        </w:r>
        <w:r w:rsidR="00CA4107">
          <w:rPr>
            <w:noProof/>
            <w:webHidden/>
          </w:rPr>
          <w:tab/>
        </w:r>
        <w:r w:rsidR="00E0797C">
          <w:rPr>
            <w:noProof/>
            <w:webHidden/>
          </w:rPr>
          <w:fldChar w:fldCharType="begin"/>
        </w:r>
        <w:r w:rsidR="00CA4107">
          <w:rPr>
            <w:noProof/>
            <w:webHidden/>
          </w:rPr>
          <w:instrText xml:space="preserve"> PAGEREF _Toc421217108 \h </w:instrText>
        </w:r>
        <w:r w:rsidR="00E0797C">
          <w:rPr>
            <w:noProof/>
            <w:webHidden/>
          </w:rPr>
        </w:r>
        <w:r w:rsidR="00E0797C">
          <w:rPr>
            <w:noProof/>
            <w:webHidden/>
          </w:rPr>
          <w:fldChar w:fldCharType="separate"/>
        </w:r>
        <w:r w:rsidR="00204A67">
          <w:rPr>
            <w:noProof/>
            <w:webHidden/>
          </w:rPr>
          <w:t>12</w:t>
        </w:r>
        <w:r w:rsidR="00E0797C">
          <w:rPr>
            <w:noProof/>
            <w:webHidden/>
          </w:rPr>
          <w:fldChar w:fldCharType="end"/>
        </w:r>
      </w:hyperlink>
    </w:p>
    <w:p w14:paraId="4BC32515" w14:textId="4D4EBD94" w:rsidR="00CA4107" w:rsidRDefault="00546C85">
      <w:pPr>
        <w:pStyle w:val="TOC1"/>
        <w:tabs>
          <w:tab w:val="right" w:leader="dot" w:pos="10070"/>
        </w:tabs>
        <w:rPr>
          <w:noProof/>
          <w:lang w:val="en-GB" w:eastAsia="en-GB"/>
        </w:rPr>
      </w:pPr>
      <w:hyperlink w:anchor="_Toc421217109" w:history="1">
        <w:r w:rsidR="00CA4107" w:rsidRPr="0065220A">
          <w:rPr>
            <w:rStyle w:val="Hyperlink"/>
            <w:noProof/>
          </w:rPr>
          <w:t>Appendix to current account:</w:t>
        </w:r>
        <w:r w:rsidR="00CA4107">
          <w:rPr>
            <w:noProof/>
            <w:webHidden/>
          </w:rPr>
          <w:tab/>
        </w:r>
        <w:r w:rsidR="00E0797C">
          <w:rPr>
            <w:noProof/>
            <w:webHidden/>
          </w:rPr>
          <w:fldChar w:fldCharType="begin"/>
        </w:r>
        <w:r w:rsidR="00CA4107">
          <w:rPr>
            <w:noProof/>
            <w:webHidden/>
          </w:rPr>
          <w:instrText xml:space="preserve"> PAGEREF _Toc421217109 \h </w:instrText>
        </w:r>
        <w:r w:rsidR="00E0797C">
          <w:rPr>
            <w:noProof/>
            <w:webHidden/>
          </w:rPr>
        </w:r>
        <w:r w:rsidR="00E0797C">
          <w:rPr>
            <w:noProof/>
            <w:webHidden/>
          </w:rPr>
          <w:fldChar w:fldCharType="separate"/>
        </w:r>
        <w:r w:rsidR="00204A67">
          <w:rPr>
            <w:noProof/>
            <w:webHidden/>
          </w:rPr>
          <w:t>13</w:t>
        </w:r>
        <w:r w:rsidR="00E0797C">
          <w:rPr>
            <w:noProof/>
            <w:webHidden/>
          </w:rPr>
          <w:fldChar w:fldCharType="end"/>
        </w:r>
      </w:hyperlink>
    </w:p>
    <w:p w14:paraId="4BC32516" w14:textId="01F813D6" w:rsidR="00CA4107" w:rsidRDefault="00546C85">
      <w:pPr>
        <w:pStyle w:val="TOC2"/>
        <w:tabs>
          <w:tab w:val="right" w:leader="dot" w:pos="10070"/>
        </w:tabs>
        <w:rPr>
          <w:noProof/>
          <w:lang w:val="en-GB" w:eastAsia="en-GB"/>
        </w:rPr>
      </w:pPr>
      <w:hyperlink w:anchor="_Toc421217110" w:history="1">
        <w:r w:rsidR="00CA4107" w:rsidRPr="0065220A">
          <w:rPr>
            <w:rStyle w:val="Hyperlink"/>
            <w:noProof/>
          </w:rPr>
          <w:t>Details of Income items</w:t>
        </w:r>
        <w:r w:rsidR="00CA4107">
          <w:rPr>
            <w:noProof/>
            <w:webHidden/>
          </w:rPr>
          <w:tab/>
        </w:r>
        <w:r w:rsidR="00E0797C">
          <w:rPr>
            <w:noProof/>
            <w:webHidden/>
          </w:rPr>
          <w:fldChar w:fldCharType="begin"/>
        </w:r>
        <w:r w:rsidR="00CA4107">
          <w:rPr>
            <w:noProof/>
            <w:webHidden/>
          </w:rPr>
          <w:instrText xml:space="preserve"> PAGEREF _Toc421217110 \h </w:instrText>
        </w:r>
        <w:r w:rsidR="00E0797C">
          <w:rPr>
            <w:noProof/>
            <w:webHidden/>
          </w:rPr>
        </w:r>
        <w:r w:rsidR="00E0797C">
          <w:rPr>
            <w:noProof/>
            <w:webHidden/>
          </w:rPr>
          <w:fldChar w:fldCharType="separate"/>
        </w:r>
        <w:r w:rsidR="00204A67">
          <w:rPr>
            <w:noProof/>
            <w:webHidden/>
          </w:rPr>
          <w:t>13</w:t>
        </w:r>
        <w:r w:rsidR="00E0797C">
          <w:rPr>
            <w:noProof/>
            <w:webHidden/>
          </w:rPr>
          <w:fldChar w:fldCharType="end"/>
        </w:r>
      </w:hyperlink>
    </w:p>
    <w:p w14:paraId="4BC32517" w14:textId="7FA98367" w:rsidR="00CA4107" w:rsidRDefault="00546C85">
      <w:pPr>
        <w:pStyle w:val="TOC2"/>
        <w:tabs>
          <w:tab w:val="right" w:leader="dot" w:pos="10070"/>
        </w:tabs>
        <w:rPr>
          <w:noProof/>
          <w:lang w:val="en-GB" w:eastAsia="en-GB"/>
        </w:rPr>
      </w:pPr>
      <w:hyperlink w:anchor="_Toc421217111" w:history="1">
        <w:r w:rsidR="00CA4107" w:rsidRPr="0065220A">
          <w:rPr>
            <w:rStyle w:val="Hyperlink"/>
            <w:noProof/>
          </w:rPr>
          <w:t>Details of expenditure items</w:t>
        </w:r>
        <w:r w:rsidR="00CA4107">
          <w:rPr>
            <w:noProof/>
            <w:webHidden/>
          </w:rPr>
          <w:tab/>
        </w:r>
        <w:r w:rsidR="00E0797C">
          <w:rPr>
            <w:noProof/>
            <w:webHidden/>
          </w:rPr>
          <w:fldChar w:fldCharType="begin"/>
        </w:r>
        <w:r w:rsidR="00CA4107">
          <w:rPr>
            <w:noProof/>
            <w:webHidden/>
          </w:rPr>
          <w:instrText xml:space="preserve"> PAGEREF _Toc421217111 \h </w:instrText>
        </w:r>
        <w:r w:rsidR="00E0797C">
          <w:rPr>
            <w:noProof/>
            <w:webHidden/>
          </w:rPr>
        </w:r>
        <w:r w:rsidR="00E0797C">
          <w:rPr>
            <w:noProof/>
            <w:webHidden/>
          </w:rPr>
          <w:fldChar w:fldCharType="separate"/>
        </w:r>
        <w:r w:rsidR="00204A67">
          <w:rPr>
            <w:noProof/>
            <w:webHidden/>
          </w:rPr>
          <w:t>13</w:t>
        </w:r>
        <w:r w:rsidR="00E0797C">
          <w:rPr>
            <w:noProof/>
            <w:webHidden/>
          </w:rPr>
          <w:fldChar w:fldCharType="end"/>
        </w:r>
      </w:hyperlink>
    </w:p>
    <w:p w14:paraId="4BC32518" w14:textId="489737FA" w:rsidR="00CA4107" w:rsidRDefault="00546C85">
      <w:pPr>
        <w:pStyle w:val="TOC1"/>
        <w:tabs>
          <w:tab w:val="right" w:leader="dot" w:pos="10070"/>
        </w:tabs>
        <w:rPr>
          <w:noProof/>
          <w:lang w:val="en-GB" w:eastAsia="en-GB"/>
        </w:rPr>
      </w:pPr>
      <w:hyperlink w:anchor="_Toc421217117" w:history="1">
        <w:r w:rsidR="00CA4107" w:rsidRPr="0065220A">
          <w:rPr>
            <w:rStyle w:val="Hyperlink"/>
            <w:noProof/>
          </w:rPr>
          <w:t>CCBC Committee 201</w:t>
        </w:r>
        <w:r w:rsidR="00F01A35">
          <w:rPr>
            <w:rStyle w:val="Hyperlink"/>
            <w:noProof/>
          </w:rPr>
          <w:t>6</w:t>
        </w:r>
        <w:r w:rsidR="00CA4107" w:rsidRPr="0065220A">
          <w:rPr>
            <w:rStyle w:val="Hyperlink"/>
            <w:noProof/>
          </w:rPr>
          <w:t>-1</w:t>
        </w:r>
        <w:r w:rsidR="00F01A35">
          <w:rPr>
            <w:rStyle w:val="Hyperlink"/>
            <w:noProof/>
          </w:rPr>
          <w:t>7</w:t>
        </w:r>
        <w:r w:rsidR="00CA4107">
          <w:rPr>
            <w:noProof/>
            <w:webHidden/>
          </w:rPr>
          <w:tab/>
        </w:r>
        <w:r w:rsidR="00E0797C">
          <w:rPr>
            <w:noProof/>
            <w:webHidden/>
          </w:rPr>
          <w:fldChar w:fldCharType="begin"/>
        </w:r>
        <w:r w:rsidR="00CA4107">
          <w:rPr>
            <w:noProof/>
            <w:webHidden/>
          </w:rPr>
          <w:instrText xml:space="preserve"> PAGEREF _Toc421217117 \h </w:instrText>
        </w:r>
        <w:r w:rsidR="00E0797C">
          <w:rPr>
            <w:noProof/>
            <w:webHidden/>
          </w:rPr>
        </w:r>
        <w:r w:rsidR="00E0797C">
          <w:rPr>
            <w:noProof/>
            <w:webHidden/>
          </w:rPr>
          <w:fldChar w:fldCharType="separate"/>
        </w:r>
        <w:r w:rsidR="00204A67">
          <w:rPr>
            <w:noProof/>
            <w:webHidden/>
          </w:rPr>
          <w:t>17</w:t>
        </w:r>
        <w:r w:rsidR="00E0797C">
          <w:rPr>
            <w:noProof/>
            <w:webHidden/>
          </w:rPr>
          <w:fldChar w:fldCharType="end"/>
        </w:r>
      </w:hyperlink>
    </w:p>
    <w:p w14:paraId="4BC32519" w14:textId="224BA56B" w:rsidR="00CA4107" w:rsidRDefault="00546C85">
      <w:pPr>
        <w:pStyle w:val="TOC2"/>
        <w:tabs>
          <w:tab w:val="right" w:leader="dot" w:pos="10070"/>
        </w:tabs>
        <w:rPr>
          <w:noProof/>
          <w:lang w:val="en-GB" w:eastAsia="en-GB"/>
        </w:rPr>
      </w:pPr>
      <w:hyperlink w:anchor="_Toc421217118" w:history="1">
        <w:r w:rsidR="00CA4107" w:rsidRPr="0065220A">
          <w:rPr>
            <w:rStyle w:val="Hyperlink"/>
            <w:noProof/>
          </w:rPr>
          <w:t>Steering Committee:</w:t>
        </w:r>
        <w:r w:rsidR="00CA4107">
          <w:rPr>
            <w:noProof/>
            <w:webHidden/>
          </w:rPr>
          <w:tab/>
        </w:r>
        <w:r w:rsidR="00E0797C">
          <w:rPr>
            <w:noProof/>
            <w:webHidden/>
          </w:rPr>
          <w:fldChar w:fldCharType="begin"/>
        </w:r>
        <w:r w:rsidR="00CA4107">
          <w:rPr>
            <w:noProof/>
            <w:webHidden/>
          </w:rPr>
          <w:instrText xml:space="preserve"> PAGEREF _Toc421217118 \h </w:instrText>
        </w:r>
        <w:r w:rsidR="00E0797C">
          <w:rPr>
            <w:noProof/>
            <w:webHidden/>
          </w:rPr>
        </w:r>
        <w:r w:rsidR="00E0797C">
          <w:rPr>
            <w:noProof/>
            <w:webHidden/>
          </w:rPr>
          <w:fldChar w:fldCharType="separate"/>
        </w:r>
        <w:r w:rsidR="00204A67">
          <w:rPr>
            <w:noProof/>
            <w:webHidden/>
          </w:rPr>
          <w:t>17</w:t>
        </w:r>
        <w:r w:rsidR="00E0797C">
          <w:rPr>
            <w:noProof/>
            <w:webHidden/>
          </w:rPr>
          <w:fldChar w:fldCharType="end"/>
        </w:r>
      </w:hyperlink>
    </w:p>
    <w:p w14:paraId="4BC3251A" w14:textId="1CB5DDD4" w:rsidR="00CA4107" w:rsidRDefault="00546C85">
      <w:pPr>
        <w:pStyle w:val="TOC2"/>
        <w:tabs>
          <w:tab w:val="right" w:leader="dot" w:pos="10070"/>
        </w:tabs>
        <w:rPr>
          <w:noProof/>
          <w:lang w:val="en-GB" w:eastAsia="en-GB"/>
        </w:rPr>
      </w:pPr>
      <w:hyperlink w:anchor="_Toc421217119" w:history="1">
        <w:r w:rsidR="00CA4107" w:rsidRPr="0065220A">
          <w:rPr>
            <w:rStyle w:val="Hyperlink"/>
            <w:rFonts w:eastAsia="Arial"/>
            <w:noProof/>
            <w:lang w:eastAsia="ar-SA"/>
          </w:rPr>
          <w:t>Student Committee:</w:t>
        </w:r>
        <w:r w:rsidR="00CA4107">
          <w:rPr>
            <w:noProof/>
            <w:webHidden/>
          </w:rPr>
          <w:tab/>
        </w:r>
        <w:r w:rsidR="00E0797C">
          <w:rPr>
            <w:noProof/>
            <w:webHidden/>
          </w:rPr>
          <w:fldChar w:fldCharType="begin"/>
        </w:r>
        <w:r w:rsidR="00CA4107">
          <w:rPr>
            <w:noProof/>
            <w:webHidden/>
          </w:rPr>
          <w:instrText xml:space="preserve"> PAGEREF _Toc421217119 \h </w:instrText>
        </w:r>
        <w:r w:rsidR="00E0797C">
          <w:rPr>
            <w:noProof/>
            <w:webHidden/>
          </w:rPr>
        </w:r>
        <w:r w:rsidR="00E0797C">
          <w:rPr>
            <w:noProof/>
            <w:webHidden/>
          </w:rPr>
          <w:fldChar w:fldCharType="separate"/>
        </w:r>
        <w:r w:rsidR="00204A67">
          <w:rPr>
            <w:noProof/>
            <w:webHidden/>
          </w:rPr>
          <w:t>17</w:t>
        </w:r>
        <w:r w:rsidR="00E0797C">
          <w:rPr>
            <w:noProof/>
            <w:webHidden/>
          </w:rPr>
          <w:fldChar w:fldCharType="end"/>
        </w:r>
      </w:hyperlink>
    </w:p>
    <w:p w14:paraId="4BC3251B" w14:textId="77777777" w:rsidR="00EB4C63" w:rsidRPr="009C196C" w:rsidRDefault="00E0797C" w:rsidP="00024240">
      <w:r w:rsidRPr="00E1648A">
        <w:rPr>
          <w:b/>
          <w:smallCaps/>
        </w:rPr>
        <w:fldChar w:fldCharType="end"/>
      </w:r>
      <w:r w:rsidR="00EB4C63" w:rsidRPr="009C196C">
        <w:br w:type="page"/>
      </w:r>
    </w:p>
    <w:p w14:paraId="4BC3251C" w14:textId="77777777" w:rsidR="001B3FEB" w:rsidRPr="009C196C" w:rsidRDefault="001B3FEB">
      <w:pPr>
        <w:pStyle w:val="Heading1"/>
      </w:pPr>
      <w:bookmarkStart w:id="2" w:name="_Toc421217091"/>
      <w:r w:rsidRPr="009C196C">
        <w:lastRenderedPageBreak/>
        <w:t>Background</w:t>
      </w:r>
      <w:bookmarkEnd w:id="2"/>
    </w:p>
    <w:p w14:paraId="4BC3251D" w14:textId="77777777" w:rsidR="001B3FEB" w:rsidRPr="009C196C" w:rsidRDefault="001B3FEB" w:rsidP="00A34E1B"/>
    <w:p w14:paraId="4BC3251E" w14:textId="60B5BF9F" w:rsidR="001B3FEB" w:rsidRPr="009C196C" w:rsidRDefault="001B3FEB" w:rsidP="00A34E1B">
      <w:pPr>
        <w:rPr>
          <w:color w:val="FF0000"/>
        </w:rPr>
      </w:pPr>
      <w:r w:rsidRPr="009C196C">
        <w:t xml:space="preserve">Christ’s College Boat Club is the largest student society in college, involving </w:t>
      </w:r>
      <w:r w:rsidR="002B233F">
        <w:t>a significant proportion</w:t>
      </w:r>
      <w:r w:rsidRPr="009C196C">
        <w:t xml:space="preserve"> of the student body at some stage </w:t>
      </w:r>
      <w:r w:rsidR="007203DA" w:rsidRPr="009C196C">
        <w:t>i</w:t>
      </w:r>
      <w:r w:rsidR="001604CE" w:rsidRPr="009C196C">
        <w:t>n their time in college. This Mi</w:t>
      </w:r>
      <w:r w:rsidR="007203DA" w:rsidRPr="009C196C">
        <w:t>chaelmas</w:t>
      </w:r>
      <w:r w:rsidR="00A70474">
        <w:t xml:space="preserve"> </w:t>
      </w:r>
      <w:r w:rsidR="00585F5E">
        <w:t xml:space="preserve">there were a total of </w:t>
      </w:r>
      <w:r w:rsidR="00A70474">
        <w:t xml:space="preserve">three senior and </w:t>
      </w:r>
      <w:r w:rsidR="00EF2566">
        <w:t>four</w:t>
      </w:r>
      <w:r w:rsidR="00A70474">
        <w:t xml:space="preserve"> novice crews, with over </w:t>
      </w:r>
      <w:r w:rsidR="00550179">
        <w:t xml:space="preserve">60 </w:t>
      </w:r>
      <w:r w:rsidR="00585F5E">
        <w:t>students actively involved in rowing or coxing.</w:t>
      </w:r>
      <w:r w:rsidR="00A70474">
        <w:t xml:space="preserve"> </w:t>
      </w:r>
      <w:r w:rsidR="00585F5E">
        <w:t>A large proportion</w:t>
      </w:r>
      <w:r w:rsidR="00680108">
        <w:t xml:space="preserve"> continued</w:t>
      </w:r>
      <w:r w:rsidR="007203DA" w:rsidRPr="009C196C">
        <w:t xml:space="preserve"> rowing in the top </w:t>
      </w:r>
      <w:r w:rsidR="00680108">
        <w:t>boats in subsequent terms</w:t>
      </w:r>
      <w:r w:rsidR="007203DA" w:rsidRPr="009C196C">
        <w:t>. We also had f</w:t>
      </w:r>
      <w:r w:rsidR="00A70474">
        <w:t>ive</w:t>
      </w:r>
      <w:r w:rsidR="007203DA" w:rsidRPr="009C196C">
        <w:t xml:space="preserve"> boat</w:t>
      </w:r>
      <w:r w:rsidR="004B3FE1">
        <w:t>s</w:t>
      </w:r>
      <w:r w:rsidR="007203DA" w:rsidRPr="009C196C">
        <w:t xml:space="preserve"> of </w:t>
      </w:r>
      <w:r w:rsidRPr="009C196C">
        <w:t>alumni rowing and coxing this year</w:t>
      </w:r>
      <w:r w:rsidR="007203DA" w:rsidRPr="009C196C">
        <w:t xml:space="preserve"> in </w:t>
      </w:r>
      <w:r w:rsidR="004B3FE1">
        <w:t xml:space="preserve">the </w:t>
      </w:r>
      <w:proofErr w:type="spellStart"/>
      <w:r w:rsidR="007203DA" w:rsidRPr="009C196C">
        <w:t>Fairbairns</w:t>
      </w:r>
      <w:proofErr w:type="spellEnd"/>
      <w:r w:rsidR="007203DA" w:rsidRPr="009C196C">
        <w:t xml:space="preserve"> Cup</w:t>
      </w:r>
      <w:r w:rsidR="00680108">
        <w:t>, and further appearances were made in the Head of the Cam race</w:t>
      </w:r>
      <w:r w:rsidR="00585F5E">
        <w:t xml:space="preserve">. </w:t>
      </w:r>
      <w:r w:rsidR="00680108">
        <w:t>This highlights just how big an impact the boat club has on so many students, both past and present.</w:t>
      </w:r>
    </w:p>
    <w:p w14:paraId="4BC3251F" w14:textId="77777777"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14:paraId="4BC32520" w14:textId="77777777"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 xml:space="preserve">To run efficiently financial decisions should be made on a long-term basis. This means planning budgets over a number of years – the Boat Club currently works to a </w:t>
      </w:r>
      <w:proofErr w:type="gramStart"/>
      <w:r w:rsidRPr="009C196C">
        <w:t>five year</w:t>
      </w:r>
      <w:proofErr w:type="gramEnd"/>
      <w:r w:rsidRPr="009C196C">
        <w:t xml:space="preserve"> plan, which is regularly updated.</w:t>
      </w:r>
      <w:r w:rsidR="00585F5E">
        <w:t xml:space="preserve"> Some aspects of the budget are currently being discussed by senior committee members, so for now budgets are informed estimates that may need to be tweaked in the coming months.</w:t>
      </w:r>
    </w:p>
    <w:p w14:paraId="4BC32521" w14:textId="4D31C2B7" w:rsidR="001B3FEB" w:rsidRPr="009C196C" w:rsidRDefault="001B3FEB" w:rsidP="00A34E1B">
      <w:r w:rsidRPr="009C196C">
        <w:t>The day-to-day running of the Boat C</w:t>
      </w:r>
      <w:r w:rsidR="004B3FE1">
        <w:t xml:space="preserve">lub is undertaken by students. </w:t>
      </w:r>
      <w:r w:rsidRPr="009C196C">
        <w:t>They are supported by a ‘Steering Committee’, consisting of student members, alumni, college fellows and sponsors</w:t>
      </w:r>
      <w:r w:rsidR="002B233F">
        <w:t>’</w:t>
      </w:r>
      <w:r w:rsidRPr="009C196C">
        <w:t xml:space="preserve"> representatives. The non-student members of the committee are able to guide decision-making by </w:t>
      </w:r>
      <w:proofErr w:type="gramStart"/>
      <w:r w:rsidRPr="009C196C">
        <w:t>students,</w:t>
      </w:r>
      <w:r w:rsidR="00BA0ABF">
        <w:t xml:space="preserve"> </w:t>
      </w:r>
      <w:r w:rsidRPr="009C196C">
        <w:t>and</w:t>
      </w:r>
      <w:proofErr w:type="gramEnd"/>
      <w:r w:rsidRPr="009C196C">
        <w:t xml:space="preserve"> are able to take a long-te</w:t>
      </w:r>
      <w:r w:rsidR="004B3FE1">
        <w:t xml:space="preserve">rm view when making decisions. </w:t>
      </w:r>
      <w:r w:rsidRPr="009C196C">
        <w:t>This avoids problems caused by the committee changing every year.</w:t>
      </w:r>
    </w:p>
    <w:p w14:paraId="4BC32522" w14:textId="77777777"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w:t>
      </w:r>
      <w:proofErr w:type="spellStart"/>
      <w:r w:rsidR="001604CE" w:rsidRPr="009C196C">
        <w:t>ergos</w:t>
      </w:r>
      <w:proofErr w:type="spellEnd"/>
      <w:r w:rsidR="001604CE" w:rsidRPr="009C196C">
        <w:t xml:space="preserve">. </w:t>
      </w:r>
    </w:p>
    <w:p w14:paraId="4BC32523" w14:textId="77777777" w:rsidR="00EB4C63" w:rsidRPr="009C196C" w:rsidRDefault="001B3FEB" w:rsidP="00501BA1">
      <w:pPr>
        <w:pStyle w:val="Heading1"/>
      </w:pPr>
      <w:r w:rsidRPr="009C196C">
        <w:rPr>
          <w:color w:val="FF0000"/>
        </w:rPr>
        <w:br w:type="page"/>
      </w:r>
      <w:bookmarkStart w:id="3" w:name="_Toc421217092"/>
      <w:r w:rsidRPr="009C196C">
        <w:lastRenderedPageBreak/>
        <w:t xml:space="preserve">The Boat Club </w:t>
      </w:r>
      <w:r w:rsidR="002B233F">
        <w:t>I</w:t>
      </w:r>
      <w:r w:rsidRPr="009C196C">
        <w:t>n College</w:t>
      </w:r>
      <w:bookmarkEnd w:id="3"/>
    </w:p>
    <w:p w14:paraId="4BC32524" w14:textId="77777777" w:rsidR="00EB4C63" w:rsidRPr="009C196C" w:rsidRDefault="00EB4C63" w:rsidP="00A34E1B"/>
    <w:p w14:paraId="4BC32525" w14:textId="77777777"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14:paraId="4BC32526" w14:textId="77777777" w:rsidR="001B3FEB" w:rsidRPr="009C196C" w:rsidRDefault="001B3FEB" w:rsidP="00D246DB">
      <w:pPr>
        <w:pStyle w:val="ListParagraph"/>
        <w:numPr>
          <w:ilvl w:val="0"/>
          <w:numId w:val="28"/>
        </w:numPr>
      </w:pPr>
      <w:r w:rsidRPr="009C196C">
        <w:t>Membership is open to all members of College: undergraduates, postgraduates and fellows. This provides a unique opportunity for all members of college to interact in an informal setting.</w:t>
      </w:r>
    </w:p>
    <w:p w14:paraId="4BC32527" w14:textId="77777777" w:rsidR="001B3FEB" w:rsidRPr="009C196C" w:rsidRDefault="001B3FEB" w:rsidP="00D246DB">
      <w:pPr>
        <w:pStyle w:val="ListParagraph"/>
        <w:numPr>
          <w:ilvl w:val="0"/>
          <w:numId w:val="28"/>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w:t>
      </w:r>
      <w:proofErr w:type="gramStart"/>
      <w:r w:rsidRPr="009C196C">
        <w:t>give</w:t>
      </w:r>
      <w:proofErr w:type="gramEnd"/>
      <w:r w:rsidRPr="009C196C">
        <w:t xml:space="preser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14:paraId="4BC32528" w14:textId="5FA15DE6" w:rsidR="001B3FEB" w:rsidRPr="009C196C" w:rsidRDefault="001B3FEB" w:rsidP="00D246DB">
      <w:pPr>
        <w:pStyle w:val="ListParagraph"/>
        <w:numPr>
          <w:ilvl w:val="0"/>
          <w:numId w:val="28"/>
        </w:numPr>
      </w:pPr>
      <w:r w:rsidRPr="009C196C">
        <w:t>Rowing is an activity that few will have th</w:t>
      </w:r>
      <w:r w:rsidR="004B3FE1">
        <w:t>e opportunity to try elsewhere.</w:t>
      </w:r>
      <w:r w:rsidRPr="009C196C">
        <w:t xml:space="preserve"> It is important that the College </w:t>
      </w:r>
      <w:proofErr w:type="gramStart"/>
      <w:r w:rsidRPr="009C196C">
        <w:t>is able to</w:t>
      </w:r>
      <w:proofErr w:type="gramEnd"/>
      <w:r w:rsidRPr="009C196C">
        <w:t xml:space="preserve"> provide a high</w:t>
      </w:r>
      <w:r w:rsidR="00D170EB">
        <w:t>-</w:t>
      </w:r>
      <w:r w:rsidRPr="009C196C">
        <w:t>quality introduction to those who wish to try rowing.</w:t>
      </w:r>
    </w:p>
    <w:p w14:paraId="4BC32529" w14:textId="77777777" w:rsidR="001B3FEB" w:rsidRPr="009C196C" w:rsidRDefault="001B3FEB" w:rsidP="00D246DB">
      <w:pPr>
        <w:pStyle w:val="ListParagraph"/>
        <w:numPr>
          <w:ilvl w:val="0"/>
          <w:numId w:val="28"/>
        </w:numPr>
      </w:pPr>
      <w:r w:rsidRPr="009C196C">
        <w:t>The novice program run by the Boat Club is parti</w:t>
      </w:r>
      <w:r w:rsidR="004B3FE1">
        <w:t>cularly important for Freshers.</w:t>
      </w:r>
      <w:r w:rsidRPr="009C196C">
        <w:t xml:space="preserve"> Many will have left home for the first time, and it </w:t>
      </w:r>
      <w:r w:rsidR="000C2B45">
        <w:t xml:space="preserve">can be difficult to settle in. </w:t>
      </w:r>
      <w:r w:rsidRPr="009C196C">
        <w:t>The novice program has an important social function: it carries on beyond the Freshe</w:t>
      </w:r>
      <w:r w:rsidR="000E7B92">
        <w:t>r</w:t>
      </w:r>
      <w:r w:rsidRPr="009C196C">
        <w:t>s</w:t>
      </w:r>
      <w:r w:rsidR="000E7B92">
        <w:t>’</w:t>
      </w:r>
      <w:r w:rsidRPr="009C196C">
        <w:t xml:space="preserve"> Week </w:t>
      </w:r>
      <w:r w:rsidR="000C2B45">
        <w:t xml:space="preserve">activities for an entire term. </w:t>
      </w:r>
      <w:r w:rsidRPr="009C196C">
        <w:t xml:space="preserve">This helps people to </w:t>
      </w:r>
      <w:r w:rsidR="000E7B92">
        <w:t>find their place</w:t>
      </w:r>
      <w:r w:rsidRPr="009C196C">
        <w:t xml:space="preserve">, and to meet others </w:t>
      </w:r>
      <w:r w:rsidR="00C96B27" w:rsidRPr="000E7B92">
        <w:t>outside of the usual college social events such as bops and drinks</w:t>
      </w:r>
      <w:r w:rsidR="000E7B92">
        <w:t>.</w:t>
      </w:r>
      <w:r w:rsidR="008443F2">
        <w:t xml:space="preserve"> </w:t>
      </w:r>
      <w:r w:rsidRPr="009C196C">
        <w:t xml:space="preserve">That said, the Boat Club has many social functions, which are </w:t>
      </w:r>
      <w:r w:rsidR="000C2B45">
        <w:t xml:space="preserve">enjoyed by most Freshers. </w:t>
      </w:r>
      <w:r w:rsidRPr="009C196C">
        <w:t>This includes the Boat Club ‘Social’ during Michaelmas term</w:t>
      </w:r>
      <w:r w:rsidR="000E7B92">
        <w:t>,</w:t>
      </w:r>
      <w:r w:rsidRPr="009C196C">
        <w:t xml:space="preserve"> termly dinners</w:t>
      </w:r>
      <w:r w:rsidR="000E7B92">
        <w:t xml:space="preserve"> and interaction with some of the more senior members of the club</w:t>
      </w:r>
      <w:r w:rsidRPr="009C196C">
        <w:t>.</w:t>
      </w:r>
    </w:p>
    <w:p w14:paraId="4BC3252A" w14:textId="77777777" w:rsidR="001B3FEB" w:rsidRPr="009C196C" w:rsidRDefault="001B3FEB" w:rsidP="00D246DB">
      <w:pPr>
        <w:pStyle w:val="ListParagraph"/>
        <w:numPr>
          <w:ilvl w:val="0"/>
          <w:numId w:val="28"/>
        </w:numPr>
      </w:pPr>
      <w:r w:rsidRPr="009C196C">
        <w:t>The size of the boat club makes it quite uni</w:t>
      </w:r>
      <w:r w:rsidR="000C2B45">
        <w:t xml:space="preserve">que amongst college societies. </w:t>
      </w:r>
      <w:r w:rsidR="000E7B92">
        <w:t>Almost half</w:t>
      </w:r>
      <w:r w:rsidRPr="009C196C">
        <w:t xml:space="preserve"> of all students will row during their time in college.</w:t>
      </w:r>
    </w:p>
    <w:p w14:paraId="4BC3252B" w14:textId="77777777" w:rsidR="001B3FEB" w:rsidRPr="009C196C" w:rsidRDefault="001B3FEB" w:rsidP="00D246DB">
      <w:pPr>
        <w:pStyle w:val="ListParagraph"/>
        <w:numPr>
          <w:ilvl w:val="0"/>
          <w:numId w:val="28"/>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14:paraId="4BC3252C" w14:textId="77777777" w:rsidR="001B3FEB" w:rsidRPr="009C196C" w:rsidRDefault="001B3FEB" w:rsidP="00D246DB">
      <w:pPr>
        <w:pStyle w:val="ListParagraph"/>
        <w:numPr>
          <w:ilvl w:val="0"/>
          <w:numId w:val="28"/>
        </w:numPr>
      </w:pPr>
      <w:r w:rsidRPr="009C196C">
        <w:t xml:space="preserve">Rowing is made affordable to all members of the college due to the low </w:t>
      </w:r>
      <w:proofErr w:type="gramStart"/>
      <w:r w:rsidRPr="009C196C">
        <w:t>subscrip</w:t>
      </w:r>
      <w:r w:rsidR="003A738E">
        <w:t>tions</w:t>
      </w:r>
      <w:proofErr w:type="gramEnd"/>
      <w:r w:rsidR="003A738E">
        <w:t xml:space="preserve"> charges made by the club.</w:t>
      </w:r>
      <w:r w:rsidRPr="009C196C">
        <w:t xml:space="preserve"> Cambridge town rowing clubs are required to charge approximately £300-400 per year for membership in order to pay the essential costs of running a boat club</w:t>
      </w:r>
      <w:r w:rsidR="00225068">
        <w:t>, compared to the £25 per term charged by the college boat club.</w:t>
      </w:r>
      <w:r w:rsidR="00A70474">
        <w:t xml:space="preserve"> </w:t>
      </w:r>
      <w:r w:rsidR="00225068">
        <w:t>W</w:t>
      </w:r>
      <w:r w:rsidRPr="009C196C">
        <w:t>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14:paraId="4BC3252D" w14:textId="77777777" w:rsidR="001B3FEB" w:rsidRDefault="001B3FEB" w:rsidP="00D246DB">
      <w:pPr>
        <w:pStyle w:val="ListParagraph"/>
        <w:numPr>
          <w:ilvl w:val="0"/>
          <w:numId w:val="28"/>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14:paraId="4BC3252E" w14:textId="77777777" w:rsidR="00B54BD6" w:rsidRPr="009C196C" w:rsidRDefault="00B54BD6" w:rsidP="00D246DB">
      <w:pPr>
        <w:pStyle w:val="ListParagraph"/>
        <w:numPr>
          <w:ilvl w:val="0"/>
          <w:numId w:val="28"/>
        </w:numPr>
      </w:pPr>
      <w:r>
        <w:t>The weights room is made available for college members who have asked for it and who undergo an induction session.  It contains an unusually good selection of free weights.</w:t>
      </w:r>
    </w:p>
    <w:p w14:paraId="4BC3252F" w14:textId="77777777" w:rsidR="001B3FEB" w:rsidRPr="009C196C" w:rsidRDefault="001B3FEB" w:rsidP="00D246DB">
      <w:pPr>
        <w:pStyle w:val="ListParagraph"/>
        <w:numPr>
          <w:ilvl w:val="0"/>
          <w:numId w:val="28"/>
        </w:numPr>
      </w:pPr>
      <w:r w:rsidRPr="009C196C">
        <w:t xml:space="preserve">The boat club provides a good link to the college for students after they graduate, with many alumni </w:t>
      </w:r>
      <w:proofErr w:type="gramStart"/>
      <w:r w:rsidRPr="009C196C">
        <w:t>coming</w:t>
      </w:r>
      <w:proofErr w:type="gramEnd"/>
      <w:r w:rsidRPr="009C196C">
        <w:t xml:space="preserve"> back to boat club dinners and coming to watch races. This year we have had </w:t>
      </w:r>
      <w:r w:rsidR="008443F2">
        <w:t>five</w:t>
      </w:r>
      <w:r w:rsidRPr="009C196C">
        <w:t xml:space="preserve"> alumni crews competing in the Fairbairn’s races at the end of Michaelmas term</w:t>
      </w:r>
      <w:r w:rsidR="008443F2">
        <w:t>, including a women’s VIII for only the second time</w:t>
      </w:r>
      <w:r w:rsidRPr="009C196C">
        <w:t xml:space="preserve">.  </w:t>
      </w:r>
    </w:p>
    <w:p w14:paraId="4BC32530" w14:textId="77777777" w:rsidR="001B3FEB" w:rsidRPr="009C196C" w:rsidRDefault="001B3FEB" w:rsidP="00501BA1">
      <w:pPr>
        <w:pStyle w:val="Heading1"/>
      </w:pPr>
      <w:r w:rsidRPr="009C196C">
        <w:rPr>
          <w:color w:val="FF0000"/>
        </w:rPr>
        <w:br w:type="page"/>
      </w:r>
      <w:bookmarkStart w:id="4" w:name="_Toc421217093"/>
      <w:r w:rsidRPr="009C196C">
        <w:lastRenderedPageBreak/>
        <w:t>Administrative Structure</w:t>
      </w:r>
      <w:bookmarkEnd w:id="4"/>
    </w:p>
    <w:p w14:paraId="4BC32531" w14:textId="77777777" w:rsidR="001B3FEB" w:rsidRPr="009C196C" w:rsidRDefault="001B3FEB" w:rsidP="00A34E1B"/>
    <w:p w14:paraId="4BC32532" w14:textId="77777777" w:rsidR="001B3FEB" w:rsidRPr="009C196C" w:rsidRDefault="001B3FEB" w:rsidP="00501BA1">
      <w:pPr>
        <w:pStyle w:val="Heading2"/>
      </w:pPr>
      <w:bookmarkStart w:id="5" w:name="_Toc421217094"/>
      <w:r w:rsidRPr="009C196C">
        <w:t>The Student Officers</w:t>
      </w:r>
      <w:bookmarkEnd w:id="5"/>
    </w:p>
    <w:p w14:paraId="4BC32533" w14:textId="77777777" w:rsidR="001B3FEB" w:rsidRPr="009C196C" w:rsidRDefault="001B3FEB" w:rsidP="00A34E1B">
      <w:r w:rsidRPr="009C196C">
        <w:t xml:space="preserve">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w:t>
      </w:r>
      <w:proofErr w:type="gramStart"/>
      <w:r w:rsidRPr="009C196C">
        <w:t>meetings, and</w:t>
      </w:r>
      <w:proofErr w:type="gramEnd"/>
      <w:r w:rsidRPr="009C196C">
        <w:t xml:space="preserve"> are responsible for any communication between the Boat Club and any external bodies.</w:t>
      </w:r>
    </w:p>
    <w:p w14:paraId="4BC32534" w14:textId="77777777"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14:paraId="4BC32535" w14:textId="77777777"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14:paraId="4BC32536" w14:textId="77777777" w:rsidR="003970C4" w:rsidRPr="009C196C" w:rsidRDefault="003970C4" w:rsidP="00A34E1B"/>
    <w:p w14:paraId="4BC32537" w14:textId="77777777" w:rsidR="001B3FEB" w:rsidRPr="009C196C" w:rsidRDefault="001B3FEB" w:rsidP="00501BA1">
      <w:pPr>
        <w:pStyle w:val="Heading2"/>
      </w:pPr>
      <w:bookmarkStart w:id="6" w:name="_Toc421217095"/>
      <w:r w:rsidRPr="009C196C">
        <w:t>The Steering Committee</w:t>
      </w:r>
      <w:bookmarkEnd w:id="6"/>
    </w:p>
    <w:p w14:paraId="4BC32538" w14:textId="77777777" w:rsidR="001B3FEB"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w:t>
      </w:r>
      <w:proofErr w:type="gramStart"/>
      <w:r w:rsidRPr="009C196C">
        <w:t>term, and</w:t>
      </w:r>
      <w:proofErr w:type="gramEnd"/>
      <w:r w:rsidRPr="009C196C">
        <w:t xml:space="preserve"> must approve both budgets and additional expenditure from the capital account.  </w:t>
      </w:r>
    </w:p>
    <w:p w14:paraId="4BC32539" w14:textId="77777777" w:rsidR="000E7B92" w:rsidRDefault="000E7B92" w:rsidP="00A34E1B"/>
    <w:p w14:paraId="4BC3253A" w14:textId="77777777" w:rsidR="000E7B92" w:rsidRPr="009C196C" w:rsidRDefault="000E7B92" w:rsidP="00A34E1B">
      <w:r>
        <w:t xml:space="preserve">For a full list of current Society Committee and Positions, please refer to </w:t>
      </w:r>
      <w:r w:rsidR="00347736">
        <w:t>the final page of this document</w:t>
      </w:r>
      <w:r>
        <w:t>.</w:t>
      </w:r>
    </w:p>
    <w:p w14:paraId="4BC3253B" w14:textId="77777777" w:rsidR="001B3FEB" w:rsidRPr="009C196C" w:rsidRDefault="001B3FEB" w:rsidP="00501BA1">
      <w:pPr>
        <w:pStyle w:val="Heading1"/>
      </w:pPr>
      <w:r w:rsidRPr="009C196C">
        <w:rPr>
          <w:color w:val="FF0000"/>
        </w:rPr>
        <w:br w:type="page"/>
      </w:r>
      <w:bookmarkStart w:id="7" w:name="_Toc421217096"/>
      <w:r w:rsidRPr="00501BA1">
        <w:lastRenderedPageBreak/>
        <w:t>Resources</w:t>
      </w:r>
      <w:bookmarkEnd w:id="7"/>
    </w:p>
    <w:p w14:paraId="4BC3253C" w14:textId="77777777" w:rsidR="003970C4" w:rsidRPr="009C196C" w:rsidRDefault="003970C4" w:rsidP="00A34E1B"/>
    <w:p w14:paraId="4BC3253D" w14:textId="77777777" w:rsidR="001B3FEB" w:rsidRPr="009C196C" w:rsidRDefault="001B3FEB" w:rsidP="00501BA1">
      <w:pPr>
        <w:pStyle w:val="Heading2"/>
      </w:pPr>
      <w:bookmarkStart w:id="8" w:name="_Toc421217097"/>
      <w:r w:rsidRPr="009C196C">
        <w:t>Boat House Manager</w:t>
      </w:r>
      <w:bookmarkEnd w:id="8"/>
    </w:p>
    <w:p w14:paraId="4BC3253E" w14:textId="77777777" w:rsidR="001B3FEB" w:rsidRPr="009C196C" w:rsidRDefault="001B3FEB" w:rsidP="00A34E1B">
      <w:r w:rsidRPr="009C196C">
        <w:t xml:space="preserve">The Boat House Manager is employed by the college, and as such is responsible both to the college authorities and the Captain of Boats. The Boat House Manager’s salary is paid by the college in the same manner as all other college </w:t>
      </w:r>
      <w:proofErr w:type="gramStart"/>
      <w:r w:rsidRPr="009C196C">
        <w:t>staff, and</w:t>
      </w:r>
      <w:proofErr w:type="gramEnd"/>
      <w:r w:rsidRPr="009C196C">
        <w:t xml:space="preserve"> is not the re</w:t>
      </w:r>
      <w:r w:rsidR="007203DA" w:rsidRPr="009C196C">
        <w:t xml:space="preserve">sponsibility of the Boat Club. </w:t>
      </w:r>
      <w:r w:rsidRPr="009C196C">
        <w:t>The official job description is:</w:t>
      </w:r>
    </w:p>
    <w:p w14:paraId="4BC3253F" w14:textId="77777777" w:rsidR="001B3FEB" w:rsidRPr="009C196C" w:rsidRDefault="001B3FEB" w:rsidP="00A34E1B"/>
    <w:p w14:paraId="4BC32540" w14:textId="77777777" w:rsidR="001B3FEB" w:rsidRPr="009C196C" w:rsidRDefault="001B3FEB" w:rsidP="00501BA1">
      <w:pPr>
        <w:pStyle w:val="Heading3"/>
      </w:pPr>
      <w:r w:rsidRPr="009C196C">
        <w:t>Boat House Manager:</w:t>
      </w:r>
    </w:p>
    <w:p w14:paraId="4BC32541" w14:textId="77777777" w:rsidR="001B3FEB" w:rsidRPr="009C196C" w:rsidRDefault="001B3FEB" w:rsidP="00D246DB">
      <w:pPr>
        <w:pStyle w:val="ListParagraph"/>
        <w:numPr>
          <w:ilvl w:val="0"/>
          <w:numId w:val="29"/>
        </w:numPr>
      </w:pPr>
      <w:r w:rsidRPr="009C196C">
        <w:t>Workshop Manager, responsible for rigging and maintaining equipment, minor repairs to plastic boats and organising (but not carrying out) major repairs.</w:t>
      </w:r>
    </w:p>
    <w:p w14:paraId="4BC32542" w14:textId="77777777" w:rsidR="001B3FEB" w:rsidRPr="009C196C" w:rsidRDefault="001B3FEB" w:rsidP="00D246DB">
      <w:pPr>
        <w:pStyle w:val="ListParagraph"/>
        <w:numPr>
          <w:ilvl w:val="0"/>
          <w:numId w:val="29"/>
        </w:numPr>
      </w:pPr>
      <w:r w:rsidRPr="009C196C">
        <w:t>Administrator, dealing with day-to-day running and maintenance of the Boathouse.</w:t>
      </w:r>
    </w:p>
    <w:p w14:paraId="4BC32543" w14:textId="77777777" w:rsidR="001B3FEB" w:rsidRPr="009C196C" w:rsidRDefault="001B3FEB" w:rsidP="00D246DB">
      <w:pPr>
        <w:pStyle w:val="ListParagraph"/>
        <w:numPr>
          <w:ilvl w:val="0"/>
          <w:numId w:val="29"/>
        </w:numPr>
      </w:pPr>
      <w:r w:rsidRPr="009C196C">
        <w:t xml:space="preserve">Health and Safety, </w:t>
      </w:r>
      <w:proofErr w:type="gramStart"/>
      <w:r w:rsidRPr="009C196C">
        <w:t>both of the Boathouse</w:t>
      </w:r>
      <w:proofErr w:type="gramEnd"/>
      <w:r w:rsidRPr="009C196C">
        <w:t xml:space="preserve"> itself and the boats under the relevant guidelines.</w:t>
      </w:r>
    </w:p>
    <w:p w14:paraId="4BC32544" w14:textId="77777777" w:rsidR="001B3FEB" w:rsidRPr="009C196C" w:rsidRDefault="001B3FEB" w:rsidP="00D246DB">
      <w:pPr>
        <w:pStyle w:val="ListParagraph"/>
        <w:numPr>
          <w:ilvl w:val="0"/>
          <w:numId w:val="29"/>
        </w:numPr>
      </w:pPr>
      <w:r w:rsidRPr="009C196C">
        <w:t xml:space="preserve">Enforce a code of good practice amongst the students </w:t>
      </w:r>
      <w:proofErr w:type="gramStart"/>
      <w:r w:rsidRPr="009C196C">
        <w:t>with regard to</w:t>
      </w:r>
      <w:proofErr w:type="gramEnd"/>
      <w:r w:rsidRPr="009C196C">
        <w:t xml:space="preserve"> use and care of the boathouse, and Club equipment.</w:t>
      </w:r>
    </w:p>
    <w:p w14:paraId="4BC32545" w14:textId="77777777" w:rsidR="001B3FEB" w:rsidRPr="009C196C" w:rsidRDefault="001B3FEB" w:rsidP="00D246DB">
      <w:pPr>
        <w:pStyle w:val="ListParagraph"/>
        <w:numPr>
          <w:ilvl w:val="0"/>
          <w:numId w:val="29"/>
        </w:numPr>
      </w:pPr>
      <w:r w:rsidRPr="009C196C">
        <w:t>Liaising with the College Maintenance Department regarding the state of the Boathouse.</w:t>
      </w:r>
    </w:p>
    <w:p w14:paraId="4BC32546" w14:textId="77777777" w:rsidR="001B3FEB" w:rsidRPr="009C196C" w:rsidRDefault="001B3FEB" w:rsidP="00501BA1">
      <w:pPr>
        <w:pStyle w:val="Heading3"/>
      </w:pPr>
      <w:r w:rsidRPr="009C196C">
        <w:t xml:space="preserve">Primary </w:t>
      </w:r>
      <w:r w:rsidRPr="00501BA1">
        <w:t>Coach</w:t>
      </w:r>
      <w:r w:rsidRPr="009C196C">
        <w:t>:</w:t>
      </w:r>
    </w:p>
    <w:p w14:paraId="4BC32547" w14:textId="77777777" w:rsidR="001B3FEB" w:rsidRPr="009C196C" w:rsidRDefault="001B3FEB" w:rsidP="00D246DB">
      <w:pPr>
        <w:pStyle w:val="ListParagraph"/>
        <w:numPr>
          <w:ilvl w:val="0"/>
          <w:numId w:val="30"/>
        </w:numPr>
      </w:pPr>
      <w:r w:rsidRPr="009C196C">
        <w:t>Relieve student officers of substantial parts of coaching and logistical burden.</w:t>
      </w:r>
    </w:p>
    <w:p w14:paraId="4BC32548" w14:textId="77777777" w:rsidR="001B3FEB" w:rsidRPr="009C196C" w:rsidRDefault="001B3FEB" w:rsidP="00D246DB">
      <w:pPr>
        <w:pStyle w:val="ListParagraph"/>
        <w:numPr>
          <w:ilvl w:val="0"/>
          <w:numId w:val="30"/>
        </w:numPr>
      </w:pPr>
      <w:r w:rsidRPr="009C196C">
        <w:t>Improve coaching and management continuity both on and off the river.</w:t>
      </w:r>
    </w:p>
    <w:p w14:paraId="4BC32549" w14:textId="77777777" w:rsidR="001B3FEB" w:rsidRPr="009C196C" w:rsidRDefault="001B3FEB" w:rsidP="00D246DB">
      <w:pPr>
        <w:pStyle w:val="ListParagraph"/>
        <w:numPr>
          <w:ilvl w:val="0"/>
          <w:numId w:val="30"/>
        </w:numPr>
      </w:pPr>
      <w:r w:rsidRPr="009C196C">
        <w:t>Teach good training technique, not only to improve performance but reduce chances of injury to students.</w:t>
      </w:r>
    </w:p>
    <w:p w14:paraId="4BC3254A" w14:textId="77777777" w:rsidR="001B3FEB" w:rsidRPr="009C196C" w:rsidRDefault="001B3FEB" w:rsidP="00D246DB">
      <w:pPr>
        <w:pStyle w:val="ListParagraph"/>
        <w:numPr>
          <w:ilvl w:val="0"/>
          <w:numId w:val="30"/>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14:paraId="4BC3254B" w14:textId="77777777" w:rsidR="001B3FEB" w:rsidRPr="009C196C" w:rsidRDefault="001B3FEB" w:rsidP="00A34E1B"/>
    <w:p w14:paraId="4BC3254C" w14:textId="77777777"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w:t>
      </w:r>
      <w:r w:rsidR="00225068">
        <w:t>, and other college boat clubs often rely on large amounts of student coaching</w:t>
      </w:r>
      <w:r w:rsidRPr="009C196C">
        <w:t>. It is important that such positions should not interfere with a student’s academic performance.</w:t>
      </w:r>
    </w:p>
    <w:p w14:paraId="4BC3254D" w14:textId="77777777" w:rsidR="001B3FEB" w:rsidRPr="009C196C" w:rsidRDefault="001B3FEB" w:rsidP="00A34E1B">
      <w:r w:rsidRPr="009C196C">
        <w:t>Although coa</w:t>
      </w:r>
      <w:r w:rsidR="000E7B92">
        <w:t>ching is part of the Boathouse M</w:t>
      </w:r>
      <w:r w:rsidRPr="009C196C">
        <w:t>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w:t>
      </w:r>
      <w:proofErr w:type="gramStart"/>
      <w:r w:rsidRPr="009C196C">
        <w:t>is able to</w:t>
      </w:r>
      <w:proofErr w:type="gramEnd"/>
      <w:r w:rsidRPr="009C196C">
        <w:t xml:space="preserve"> provide is further limited by </w:t>
      </w:r>
      <w:r w:rsidR="000E7B92">
        <w:t>their</w:t>
      </w:r>
      <w:r w:rsidRPr="009C196C">
        <w:t xml:space="preserve"> other roles.</w:t>
      </w:r>
    </w:p>
    <w:p w14:paraId="4BC3254E" w14:textId="77777777" w:rsidR="001B3FEB" w:rsidRDefault="001B3FEB" w:rsidP="00501BA1">
      <w:pPr>
        <w:pStyle w:val="Heading3"/>
      </w:pPr>
    </w:p>
    <w:p w14:paraId="4BC3254F" w14:textId="77777777" w:rsidR="00D246DB" w:rsidRDefault="00D246DB">
      <w:r>
        <w:br w:type="page"/>
      </w:r>
    </w:p>
    <w:p w14:paraId="4BC32550" w14:textId="77777777" w:rsidR="001B3FEB" w:rsidRPr="009C196C" w:rsidRDefault="001B3FEB" w:rsidP="00501BA1">
      <w:pPr>
        <w:pStyle w:val="Heading2"/>
      </w:pPr>
      <w:bookmarkStart w:id="9" w:name="_Toc421217098"/>
      <w:r w:rsidRPr="009C196C">
        <w:lastRenderedPageBreak/>
        <w:t>Boathouse</w:t>
      </w:r>
      <w:bookmarkEnd w:id="9"/>
    </w:p>
    <w:p w14:paraId="4BC32551" w14:textId="77777777" w:rsidR="001B3FEB" w:rsidRPr="009C196C" w:rsidRDefault="001B3FEB" w:rsidP="00A34E1B">
      <w:r w:rsidRPr="009C196C">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9C196C">
        <w:t xml:space="preserve">is </w:t>
      </w:r>
      <w:r w:rsidR="000E7B92">
        <w:t xml:space="preserve">currently entering an exciting new period, </w:t>
      </w:r>
      <w:r w:rsidR="008443F2">
        <w:t>having moved into the newly redeveloped boat house at the end of Michaelmas</w:t>
      </w:r>
      <w:r w:rsidR="000E7B92">
        <w:t xml:space="preserve">. </w:t>
      </w:r>
      <w:r w:rsidR="00585F5E">
        <w:t>As expected, the</w:t>
      </w:r>
      <w:r w:rsidR="000E7B92">
        <w:t xml:space="preserve"> rebuild </w:t>
      </w:r>
      <w:r w:rsidR="00585F5E">
        <w:t>has</w:t>
      </w:r>
      <w:r w:rsidR="000E7B92">
        <w:t xml:space="preserve"> present</w:t>
      </w:r>
      <w:r w:rsidR="00585F5E">
        <w:t>ed</w:t>
      </w:r>
      <w:r w:rsidR="000E7B92">
        <w:t xml:space="preserve"> challenges, both logistically and financially, as a large source of income</w:t>
      </w:r>
      <w:r w:rsidR="00D97D73">
        <w:t>,</w:t>
      </w:r>
      <w:r w:rsidR="008443F2">
        <w:t xml:space="preserve"> </w:t>
      </w:r>
      <w:r w:rsidR="00D97D73">
        <w:t xml:space="preserve">in the form of equipment hire, </w:t>
      </w:r>
      <w:r w:rsidR="00585F5E">
        <w:t>was no longer at our</w:t>
      </w:r>
      <w:r w:rsidR="00D97D73">
        <w:t xml:space="preserve"> disposal</w:t>
      </w:r>
      <w:r w:rsidR="008443F2">
        <w:t>.  This was for longer than expected as the original plan was to move into the boat house at the beginning of Michaelmas but unfortunately the redevelopment was slightly delayed</w:t>
      </w:r>
      <w:r w:rsidR="00D97D73">
        <w:t xml:space="preserve">. </w:t>
      </w:r>
      <w:r w:rsidR="00585F5E">
        <w:t xml:space="preserve">This will be discussed in more detail later. </w:t>
      </w:r>
      <w:r w:rsidR="00D97D73">
        <w:t xml:space="preserve">It should be noted that the rebuild </w:t>
      </w:r>
      <w:r w:rsidR="00601ABF">
        <w:t>was not</w:t>
      </w:r>
      <w:r w:rsidR="00D97D73">
        <w:t xml:space="preserve"> funded by the JCR, but through years of fundraising and gifts from old members.</w:t>
      </w:r>
    </w:p>
    <w:p w14:paraId="4BC32552" w14:textId="77777777" w:rsidR="001D0963" w:rsidRPr="009C196C" w:rsidRDefault="001D0963" w:rsidP="00A34E1B"/>
    <w:p w14:paraId="4BC32553" w14:textId="77777777" w:rsidR="001B3FEB" w:rsidRPr="009C196C" w:rsidRDefault="001B3FEB" w:rsidP="00501BA1">
      <w:pPr>
        <w:pStyle w:val="Heading2"/>
      </w:pPr>
      <w:bookmarkStart w:id="10" w:name="_Toc421217099"/>
      <w:r w:rsidRPr="009C196C">
        <w:t>Equipment</w:t>
      </w:r>
      <w:bookmarkEnd w:id="10"/>
    </w:p>
    <w:p w14:paraId="4BC32554" w14:textId="77777777"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14:paraId="4BC32555" w14:textId="758A386D" w:rsidR="001B3FEB" w:rsidRDefault="001B3FEB" w:rsidP="00A34E1B">
      <w:pPr>
        <w:rPr>
          <w:color w:val="000000"/>
        </w:rPr>
      </w:pPr>
      <w:r w:rsidRPr="009C196C">
        <w:t xml:space="preserve">This problem has been compounded by size of the club. For the May </w:t>
      </w:r>
      <w:r w:rsidR="00D97D73">
        <w:t>bumps this year, the club</w:t>
      </w:r>
      <w:r w:rsidR="00A70474">
        <w:t xml:space="preserve"> </w:t>
      </w:r>
      <w:r w:rsidR="001E3292">
        <w:t>hopes to again field</w:t>
      </w:r>
      <w:r w:rsidR="00A70474">
        <w:t xml:space="preserve"> </w:t>
      </w:r>
      <w:r w:rsidR="00D40FDD">
        <w:t>six</w:t>
      </w:r>
      <w:r w:rsidR="00C042AC" w:rsidRPr="009C196C">
        <w:t xml:space="preserve"> crews</w:t>
      </w:r>
      <w:r w:rsidR="00A809D6" w:rsidRPr="009C196C">
        <w:t>,</w:t>
      </w:r>
      <w:r w:rsidR="006B6EAE" w:rsidRPr="009C196C">
        <w:t xml:space="preserve"> and </w:t>
      </w:r>
      <w:r w:rsidR="00F56C01" w:rsidRPr="009C196C">
        <w:t xml:space="preserve">we anticipate </w:t>
      </w:r>
      <w:r w:rsidR="00D97D73">
        <w:t>a similar number going forward into future bumps campaigns</w:t>
      </w:r>
      <w:r w:rsidR="006B6EAE" w:rsidRPr="009C196C">
        <w:t>. The</w:t>
      </w:r>
      <w:r w:rsidRPr="009C196C">
        <w:rPr>
          <w:color w:val="000000"/>
        </w:rPr>
        <w:t xml:space="preserve"> wear and tear on these boats is very noticeable</w:t>
      </w:r>
      <w:r w:rsidR="001E3292">
        <w:rPr>
          <w:color w:val="000000"/>
        </w:rPr>
        <w:t>.</w:t>
      </w:r>
      <w:r w:rsidR="00A70474">
        <w:rPr>
          <w:color w:val="000000"/>
        </w:rPr>
        <w:t xml:space="preserve">  </w:t>
      </w:r>
    </w:p>
    <w:p w14:paraId="4BC32556" w14:textId="77777777" w:rsidR="00D97D73" w:rsidRPr="009C196C" w:rsidRDefault="00D97D73" w:rsidP="00A34E1B">
      <w:pPr>
        <w:rPr>
          <w:color w:val="000000"/>
        </w:rPr>
      </w:pPr>
      <w:r>
        <w:rPr>
          <w:color w:val="000000"/>
        </w:rPr>
        <w:t>A full inventory of current equipment has been attached in a separate Excel spreadsheet.</w:t>
      </w:r>
    </w:p>
    <w:p w14:paraId="4BC32557" w14:textId="77777777" w:rsidR="001B3FEB" w:rsidRPr="009C196C" w:rsidRDefault="001B3FEB" w:rsidP="00501BA1">
      <w:pPr>
        <w:pStyle w:val="Heading1"/>
      </w:pPr>
      <w:r w:rsidRPr="009C196C">
        <w:rPr>
          <w:color w:val="FF0000"/>
        </w:rPr>
        <w:br w:type="page"/>
      </w:r>
      <w:bookmarkStart w:id="11" w:name="_Toc421217100"/>
      <w:r w:rsidRPr="009C196C">
        <w:lastRenderedPageBreak/>
        <w:t>Funding</w:t>
      </w:r>
      <w:bookmarkEnd w:id="11"/>
    </w:p>
    <w:p w14:paraId="4BC32558" w14:textId="77777777" w:rsidR="001B3FEB" w:rsidRPr="009C196C" w:rsidRDefault="001B3FEB" w:rsidP="00501BA1">
      <w:pPr>
        <w:pStyle w:val="Heading2"/>
      </w:pPr>
      <w:bookmarkStart w:id="12" w:name="_Toc421217101"/>
      <w:r w:rsidRPr="009C196C">
        <w:t>Sponsorship</w:t>
      </w:r>
      <w:bookmarkEnd w:id="12"/>
    </w:p>
    <w:p w14:paraId="16BEAA28" w14:textId="3DC46B4C" w:rsidR="00941511" w:rsidRPr="00530E64" w:rsidRDefault="00941511" w:rsidP="00A34E1B">
      <w:r>
        <w:t xml:space="preserve">The Boat Club </w:t>
      </w:r>
      <w:r w:rsidR="004435F4">
        <w:t xml:space="preserve">is now being sponsored by </w:t>
      </w:r>
      <w:proofErr w:type="spellStart"/>
      <w:r w:rsidR="004435F4">
        <w:t>Featurespace</w:t>
      </w:r>
      <w:proofErr w:type="spellEnd"/>
      <w:r w:rsidR="00D047C9">
        <w:t xml:space="preserve"> as of </w:t>
      </w:r>
      <w:r w:rsidR="0054565D">
        <w:t>September 2018</w:t>
      </w:r>
      <w:r w:rsidR="00136196">
        <w:t>,</w:t>
      </w:r>
      <w:r w:rsidR="008321B2">
        <w:t xml:space="preserve"> they have </w:t>
      </w:r>
      <w:r w:rsidR="0054565D">
        <w:t xml:space="preserve">agreed to fund </w:t>
      </w:r>
      <w:r w:rsidR="008321B2">
        <w:t>£5,000.00 and</w:t>
      </w:r>
      <w:r w:rsidR="00136196">
        <w:t xml:space="preserve"> they </w:t>
      </w:r>
      <w:r w:rsidR="007E0650">
        <w:t>have</w:t>
      </w:r>
      <w:r w:rsidR="007A3118">
        <w:t xml:space="preserve"> also</w:t>
      </w:r>
      <w:r w:rsidR="007E0650">
        <w:t xml:space="preserve"> </w:t>
      </w:r>
      <w:r w:rsidR="00136196">
        <w:t xml:space="preserve">subsidised </w:t>
      </w:r>
      <w:r w:rsidR="007E0650">
        <w:t xml:space="preserve">30% </w:t>
      </w:r>
      <w:r w:rsidR="00530E64">
        <w:t>for the cost</w:t>
      </w:r>
      <w:r w:rsidR="0030479F">
        <w:t>s</w:t>
      </w:r>
      <w:r w:rsidR="00530E64">
        <w:t xml:space="preserve"> of </w:t>
      </w:r>
      <w:r w:rsidR="00136196">
        <w:t xml:space="preserve">kits </w:t>
      </w:r>
      <w:r w:rsidR="00530E64">
        <w:t xml:space="preserve">to </w:t>
      </w:r>
      <w:r w:rsidR="00136196">
        <w:t xml:space="preserve">students in Michaelmas </w:t>
      </w:r>
      <w:r w:rsidR="0030479F">
        <w:t xml:space="preserve">term. </w:t>
      </w:r>
    </w:p>
    <w:p w14:paraId="4BC3255A" w14:textId="77777777" w:rsidR="001B3FEB" w:rsidRPr="009C196C" w:rsidRDefault="001B3FEB" w:rsidP="00501BA1">
      <w:pPr>
        <w:pStyle w:val="Heading2"/>
      </w:pPr>
      <w:bookmarkStart w:id="13" w:name="_Toc421217102"/>
      <w:r w:rsidRPr="009C196C">
        <w:t>Old Members and the Blades Association</w:t>
      </w:r>
      <w:bookmarkEnd w:id="13"/>
    </w:p>
    <w:p w14:paraId="4BC3255B" w14:textId="77777777" w:rsidR="00D97D73" w:rsidRPr="001E6BAF" w:rsidRDefault="00D97D73" w:rsidP="00A34E1B">
      <w:r>
        <w:t>The B</w:t>
      </w:r>
      <w:r w:rsidR="002C5FEE">
        <w:t>l</w:t>
      </w:r>
      <w:r>
        <w:t xml:space="preserve">ades is a social organisation for </w:t>
      </w:r>
      <w:r w:rsidR="002C5FEE">
        <w:t xml:space="preserve">former members of the Boat Club. Its purpose is to organise social events, including an annual dinner and drinks at Henley Royal Regatta. In return, many members pay a subscription of at least £25 per annum. At present alumni provide an income of around £7000 per annum. </w:t>
      </w:r>
      <w:r w:rsidR="002C5FEE" w:rsidRPr="009C196C">
        <w:t xml:space="preserve">Anyone who rows at college automatically </w:t>
      </w:r>
      <w:r w:rsidR="002C5FEE" w:rsidRPr="001E6BAF">
        <w:t>becomes a (non-fee paying) member of the Blades, which is a great way to keep in touch with peers and the college.</w:t>
      </w:r>
    </w:p>
    <w:p w14:paraId="4BC3255C" w14:textId="77777777"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r w:rsidR="002C5FEE">
        <w:t xml:space="preserve">Currently these donations are held by </w:t>
      </w:r>
      <w:proofErr w:type="gramStart"/>
      <w:r w:rsidR="002C5FEE">
        <w:t>college, and</w:t>
      </w:r>
      <w:proofErr w:type="gramEnd"/>
      <w:r w:rsidR="002C5FEE">
        <w:t xml:space="preserve"> are periodically transferred to the Club’s Capital </w:t>
      </w:r>
      <w:r w:rsidR="00A45A1C">
        <w:t>account.</w:t>
      </w:r>
    </w:p>
    <w:p w14:paraId="4BC3255D" w14:textId="77777777" w:rsidR="001B3FEB" w:rsidRPr="009C196C" w:rsidRDefault="002C5FEE" w:rsidP="00501BA1">
      <w:pPr>
        <w:pStyle w:val="Heading2"/>
      </w:pPr>
      <w:bookmarkStart w:id="14" w:name="_Toc421217103"/>
      <w:r>
        <w:t>JCR C</w:t>
      </w:r>
      <w:r w:rsidR="003970C4" w:rsidRPr="009C196C">
        <w:t>ontribution</w:t>
      </w:r>
      <w:bookmarkEnd w:id="14"/>
    </w:p>
    <w:p w14:paraId="4BC3255E" w14:textId="77777777"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w:t>
      </w:r>
      <w:r w:rsidR="00A45A1C">
        <w:t xml:space="preserve"> including</w:t>
      </w:r>
      <w:r w:rsidR="001B3FEB" w:rsidRPr="009C196C">
        <w:t xml:space="preserve"> maintenance and the purchase of equipment. Without such a contribution, the Boat Club </w:t>
      </w:r>
      <w:r w:rsidR="002C5FEE">
        <w:t>would struggle</w:t>
      </w:r>
      <w:r w:rsidR="00DD3EC9" w:rsidRPr="009C196C">
        <w:t xml:space="preserve"> and </w:t>
      </w:r>
      <w:r w:rsidR="002C5FEE">
        <w:t>would likely cease to exist within</w:t>
      </w:r>
      <w:r w:rsidR="00DD3EC9" w:rsidRPr="009C196C">
        <w:t xml:space="preserve"> a few years</w:t>
      </w:r>
      <w:r w:rsidR="002C5FEE">
        <w:t>.</w:t>
      </w:r>
      <w:r w:rsidR="00DD3EC9" w:rsidRPr="009C196C">
        <w:t xml:space="preserve"> Even at current levels of funding, the Boat Club is becoming ever more reliant on funding from alumni and utilising </w:t>
      </w:r>
      <w:r w:rsidR="002C5FEE">
        <w:t>equipment</w:t>
      </w:r>
      <w:r w:rsidR="00DD3EC9" w:rsidRPr="009C196C">
        <w:t xml:space="preserve"> well beyond its natural life expectancy.</w:t>
      </w:r>
    </w:p>
    <w:p w14:paraId="4BC3255F" w14:textId="77777777"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xml:space="preserve">, </w:t>
      </w:r>
      <w:r w:rsidR="002C5FEE">
        <w:t>it</w:t>
      </w:r>
      <w:r w:rsidR="00D40FDD">
        <w:t xml:space="preserve"> </w:t>
      </w:r>
      <w:r w:rsidRPr="009C196C">
        <w:t xml:space="preserve">is a highly expensive club to run, with </w:t>
      </w:r>
      <w:r w:rsidR="00A45A1C">
        <w:t>costs</w:t>
      </w:r>
      <w:r w:rsidRPr="009C196C">
        <w:t xml:space="preserve"> that stretch far beyond those seen in the other college sports clubs. However, it is worth noting that we are the club with the largest membership in college, and the only club to teach </w:t>
      </w:r>
      <w:proofErr w:type="gramStart"/>
      <w:r w:rsidRPr="009C196C">
        <w:t>the majority of</w:t>
      </w:r>
      <w:proofErr w:type="gramEnd"/>
      <w:r w:rsidRPr="009C196C">
        <w:t xml:space="preserve"> our members</w:t>
      </w:r>
      <w:r w:rsidR="008250A3" w:rsidRPr="009C196C">
        <w:t xml:space="preserve"> from scratch</w:t>
      </w:r>
      <w:r w:rsidRPr="009C196C">
        <w:t xml:space="preserve">. Unlike most other </w:t>
      </w:r>
      <w:proofErr w:type="gramStart"/>
      <w:r w:rsidRPr="009C196C">
        <w:t>clubs</w:t>
      </w:r>
      <w:proofErr w:type="gramEnd"/>
      <w:r w:rsidRPr="009C196C">
        <w:t xml:space="preserve"> maintenance and insurance costs have to be met by the club, rather than through the College itself.</w:t>
      </w:r>
    </w:p>
    <w:p w14:paraId="4BC32560" w14:textId="77777777" w:rsidR="002C5FEE" w:rsidRPr="009C196C" w:rsidRDefault="002C5FEE" w:rsidP="002C5FEE">
      <w:pPr>
        <w:pStyle w:val="Heading2"/>
      </w:pPr>
      <w:r>
        <w:t>Equipment Hire</w:t>
      </w:r>
    </w:p>
    <w:p w14:paraId="4BC32561" w14:textId="415AA74A" w:rsidR="001B3FEB" w:rsidRPr="002C5FEE" w:rsidRDefault="002C5FEE" w:rsidP="002C5FEE">
      <w:pPr>
        <w:pStyle w:val="Heading3"/>
        <w:jc w:val="both"/>
        <w:rPr>
          <w:i w:val="0"/>
          <w:color w:val="auto"/>
          <w:sz w:val="20"/>
        </w:rPr>
      </w:pPr>
      <w:r>
        <w:rPr>
          <w:i w:val="0"/>
          <w:color w:val="auto"/>
          <w:sz w:val="20"/>
        </w:rPr>
        <w:t xml:space="preserve">A significant source of income over the past few years has come in the form of equipment hire to other clubs within Cambridge, primarily through rental of </w:t>
      </w:r>
      <w:proofErr w:type="spellStart"/>
      <w:r>
        <w:rPr>
          <w:i w:val="0"/>
          <w:color w:val="auto"/>
          <w:sz w:val="20"/>
        </w:rPr>
        <w:t>ergos</w:t>
      </w:r>
      <w:proofErr w:type="spellEnd"/>
      <w:r w:rsidR="00B54BD6">
        <w:rPr>
          <w:i w:val="0"/>
          <w:color w:val="auto"/>
          <w:sz w:val="20"/>
        </w:rPr>
        <w:t xml:space="preserve"> </w:t>
      </w:r>
      <w:r w:rsidR="00A45A1C">
        <w:rPr>
          <w:i w:val="0"/>
          <w:color w:val="auto"/>
          <w:sz w:val="20"/>
        </w:rPr>
        <w:t>at the boathouse</w:t>
      </w:r>
      <w:r>
        <w:rPr>
          <w:i w:val="0"/>
          <w:color w:val="auto"/>
          <w:sz w:val="20"/>
        </w:rPr>
        <w:t xml:space="preserve">. This has helped reduce the net outflow of funds, making the club’s finances more sustainable. </w:t>
      </w:r>
      <w:r w:rsidR="001E3292">
        <w:rPr>
          <w:i w:val="0"/>
          <w:color w:val="auto"/>
          <w:sz w:val="20"/>
        </w:rPr>
        <w:t xml:space="preserve">We fully expect this form of income to reach old levels </w:t>
      </w:r>
      <w:r w:rsidR="00B54BD6">
        <w:rPr>
          <w:i w:val="0"/>
          <w:color w:val="auto"/>
          <w:sz w:val="20"/>
        </w:rPr>
        <w:t>now that th</w:t>
      </w:r>
      <w:r w:rsidR="001E3292">
        <w:rPr>
          <w:i w:val="0"/>
          <w:color w:val="auto"/>
          <w:sz w:val="20"/>
        </w:rPr>
        <w:t>e new boat house opens, possibly rising further with the greatly improved facilities that will be on offer.</w:t>
      </w:r>
      <w:r w:rsidR="00B54BD6">
        <w:rPr>
          <w:i w:val="0"/>
          <w:color w:val="auto"/>
          <w:sz w:val="20"/>
        </w:rPr>
        <w:t xml:space="preserve">  We are now able to charge for usage of 16 </w:t>
      </w:r>
      <w:proofErr w:type="spellStart"/>
      <w:r w:rsidR="00B54BD6">
        <w:rPr>
          <w:i w:val="0"/>
          <w:color w:val="auto"/>
          <w:sz w:val="20"/>
        </w:rPr>
        <w:t>ergos</w:t>
      </w:r>
      <w:proofErr w:type="spellEnd"/>
      <w:r w:rsidR="00B54BD6">
        <w:rPr>
          <w:i w:val="0"/>
          <w:color w:val="auto"/>
          <w:sz w:val="20"/>
        </w:rPr>
        <w:t>, rather than eight, and there is more racking space available for hire.</w:t>
      </w:r>
    </w:p>
    <w:p w14:paraId="4BC32562" w14:textId="77777777" w:rsidR="001B3FEB" w:rsidRPr="009C196C" w:rsidRDefault="001B3FEB" w:rsidP="00A45A1C">
      <w:pPr>
        <w:pStyle w:val="Heading2"/>
        <w:keepNext/>
      </w:pPr>
      <w:bookmarkStart w:id="15" w:name="_Toc421217104"/>
      <w:r w:rsidRPr="009C196C">
        <w:t>Current Members</w:t>
      </w:r>
      <w:bookmarkEnd w:id="15"/>
    </w:p>
    <w:p w14:paraId="4BC32563" w14:textId="77777777" w:rsidR="001B3FEB" w:rsidRPr="009C196C" w:rsidRDefault="001B3FEB" w:rsidP="00A45A1C">
      <w:pPr>
        <w:keepNext/>
      </w:pPr>
      <w:r w:rsidRPr="009C196C">
        <w:t>Individual members of the Boat Club are expected</w:t>
      </w:r>
      <w:r w:rsidR="0060233C">
        <w:t xml:space="preserve"> to contribute to the finances.</w:t>
      </w:r>
      <w:r w:rsidRPr="009C196C">
        <w:t xml:space="preserve"> Subscriptions are currently set at what is felt to be affordable in order that </w:t>
      </w:r>
      <w:r w:rsidR="00A45A1C">
        <w:t>cost</w:t>
      </w:r>
      <w:r w:rsidRPr="009C196C">
        <w:t xml:space="preserve"> is </w:t>
      </w:r>
      <w:r w:rsidR="0060233C">
        <w:t>not a barrier to participation.</w:t>
      </w:r>
      <w:r w:rsidRPr="009C196C">
        <w:t xml:space="preserve"> In addition to the subscription fees, members face various other costs related to rowing which add to the overall burden. </w:t>
      </w:r>
    </w:p>
    <w:p w14:paraId="4BC32564" w14:textId="77777777" w:rsidR="001B3FEB" w:rsidRPr="009C196C" w:rsidRDefault="001B3FEB" w:rsidP="00A34E1B">
      <w:r w:rsidRPr="00501BA1">
        <w:rPr>
          <w:rStyle w:val="Heading3Char"/>
        </w:rPr>
        <w:t>Subscription fees:</w:t>
      </w:r>
      <w:r w:rsidR="00B54BD6">
        <w:rPr>
          <w:rStyle w:val="Heading3Char"/>
        </w:rPr>
        <w:t xml:space="preserve">  </w:t>
      </w:r>
      <w:r w:rsidRPr="009C196C">
        <w:t>These are currently £2</w:t>
      </w:r>
      <w:r w:rsidR="00557306" w:rsidRPr="009C196C">
        <w:t>5</w:t>
      </w:r>
      <w:r w:rsidRPr="009C196C">
        <w:t xml:space="preserve"> per term, but £</w:t>
      </w:r>
      <w:r w:rsidR="00B54BD6">
        <w:t xml:space="preserve">15 </w:t>
      </w:r>
      <w:r w:rsidR="00B54BD6" w:rsidRPr="009C196C">
        <w:t>for</w:t>
      </w:r>
      <w:r w:rsidRPr="009C196C">
        <w:t xml:space="preserve"> the first term of rowing/coxing.</w:t>
      </w:r>
      <w:r w:rsidR="00B54BD6">
        <w:t xml:space="preserve">  Non-rowers who use the weights facilities </w:t>
      </w:r>
      <w:proofErr w:type="gramStart"/>
      <w:r w:rsidR="00B54BD6">
        <w:t>are able to</w:t>
      </w:r>
      <w:proofErr w:type="gramEnd"/>
      <w:r w:rsidR="00B54BD6">
        <w:t xml:space="preserve"> do so at a cost of £25 per term.</w:t>
      </w:r>
    </w:p>
    <w:p w14:paraId="4BC32565" w14:textId="77777777" w:rsidR="001B3FEB" w:rsidRPr="009C196C" w:rsidRDefault="001B3FEB" w:rsidP="00A34E1B">
      <w:r w:rsidRPr="00501BA1">
        <w:rPr>
          <w:rStyle w:val="Heading3Char"/>
        </w:rPr>
        <w:lastRenderedPageBreak/>
        <w:t>Kit</w:t>
      </w:r>
      <w:r w:rsidRPr="009C196C">
        <w:t>: Members are expected to buy their own rowing kit both for racing and training, as it is not supplied by the Boat Club</w:t>
      </w:r>
      <w:r w:rsidR="008250A3" w:rsidRPr="009C196C">
        <w:t>, which can be expensive.</w:t>
      </w:r>
    </w:p>
    <w:p w14:paraId="4BC32566" w14:textId="77777777"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1E3292">
        <w:t>5</w:t>
      </w:r>
      <w:r w:rsidR="00347736">
        <w:t xml:space="preserve"> per year, and paid for by the students themselves.</w:t>
      </w:r>
    </w:p>
    <w:p w14:paraId="4BC32567" w14:textId="77777777" w:rsidR="00A45A1C" w:rsidRDefault="001B3FEB" w:rsidP="00A34E1B">
      <w:r w:rsidRPr="00501BA1">
        <w:rPr>
          <w:rStyle w:val="Heading3Char"/>
        </w:rPr>
        <w:t>Transport to races</w:t>
      </w:r>
      <w:r w:rsidRPr="009C196C">
        <w:rPr>
          <w:b/>
        </w:rPr>
        <w:t xml:space="preserve">: </w:t>
      </w:r>
      <w:r w:rsidRPr="009C196C">
        <w:t>Whilst the boat club pays for transporting the boats to off Cam races, rowers must pay for themselves. This can be costly due to high train ticket prices.</w:t>
      </w:r>
      <w:r w:rsidR="00D40FDD">
        <w:t xml:space="preserve"> </w:t>
      </w:r>
      <w:r w:rsidR="00A45A1C">
        <w:t xml:space="preserve">During Lent and Easter terms it is not unusual for </w:t>
      </w:r>
      <w:r w:rsidR="003A738E">
        <w:t xml:space="preserve">first boat rowers </w:t>
      </w:r>
      <w:r w:rsidR="00A45A1C">
        <w:t>to incur</w:t>
      </w:r>
      <w:r w:rsidR="003A738E">
        <w:t xml:space="preserve"> individual transport costs totalling ~£75.</w:t>
      </w:r>
    </w:p>
    <w:p w14:paraId="4BC32568" w14:textId="77777777" w:rsidR="00B007EF" w:rsidRDefault="001B3FEB" w:rsidP="00A34E1B">
      <w:r w:rsidRPr="00501BA1">
        <w:rPr>
          <w:rStyle w:val="Heading3Char"/>
        </w:rPr>
        <w:t>Accommodation</w:t>
      </w:r>
      <w:r w:rsidRPr="009C196C">
        <w:t xml:space="preserve">: </w:t>
      </w:r>
      <w:r w:rsidR="001E6BAF">
        <w:t>Pre</w:t>
      </w:r>
      <w:r w:rsidR="00225068">
        <w:t>-</w:t>
      </w:r>
      <w:r w:rsidR="001E6BAF">
        <w:t>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14:paraId="4BC32569" w14:textId="77777777" w:rsidR="00D246DB" w:rsidRDefault="00D246DB" w:rsidP="00A34E1B"/>
    <w:p w14:paraId="4BC3256A" w14:textId="77777777" w:rsidR="001E6BAF" w:rsidRPr="009C196C" w:rsidRDefault="001E6BAF" w:rsidP="00501BA1">
      <w:pPr>
        <w:pStyle w:val="Heading2"/>
      </w:pPr>
      <w:bookmarkStart w:id="16" w:name="_Toc421217105"/>
      <w:proofErr w:type="spellStart"/>
      <w:r>
        <w:t>Aiguebelette</w:t>
      </w:r>
      <w:proofErr w:type="spellEnd"/>
      <w:r>
        <w:t xml:space="preserve"> Training Camp</w:t>
      </w:r>
      <w:bookmarkEnd w:id="16"/>
    </w:p>
    <w:p w14:paraId="4BC3256B" w14:textId="32B98774" w:rsidR="00557306" w:rsidRDefault="000A764D" w:rsidP="00A34E1B">
      <w:r>
        <w:t>The Boat C</w:t>
      </w:r>
      <w:r w:rsidR="00B007EF" w:rsidRPr="009C196C">
        <w:t>lub also organises an off-Cam training camp in France over the Christmas holidays, for which s</w:t>
      </w:r>
      <w:r w:rsidR="00557306" w:rsidRPr="009C196C">
        <w:t xml:space="preserve">tudents are </w:t>
      </w:r>
      <w:r w:rsidR="001E3292">
        <w:t xml:space="preserve">usually </w:t>
      </w:r>
      <w:r w:rsidR="00557306" w:rsidRPr="009C196C">
        <w:t>required to pay £250</w:t>
      </w:r>
      <w:r w:rsidR="001E3292">
        <w:t xml:space="preserve">. </w:t>
      </w:r>
      <w:r w:rsidR="00B54BD6">
        <w:t xml:space="preserve">For the last </w:t>
      </w:r>
      <w:r w:rsidR="00B6011B">
        <w:t>three</w:t>
      </w:r>
      <w:r w:rsidR="00B54BD6">
        <w:t xml:space="preserve"> years,</w:t>
      </w:r>
      <w:r w:rsidR="001E3292">
        <w:t xml:space="preserve"> to encourage take up</w:t>
      </w:r>
      <w:r w:rsidR="0025367A">
        <w:t xml:space="preserve"> and promote enthusiasm, the trip was offered at a discounted price of £200. This decision was made by the club’s senior treasurer</w:t>
      </w:r>
      <w:r w:rsidR="00B54BD6">
        <w:t xml:space="preserve"> at the Steering committee</w:t>
      </w:r>
      <w:r w:rsidR="0025367A">
        <w:t>.</w:t>
      </w:r>
    </w:p>
    <w:p w14:paraId="4BC3256C" w14:textId="77777777" w:rsidR="00FD07F7" w:rsidRPr="009C196C" w:rsidRDefault="00557306" w:rsidP="00A34E1B">
      <w:r w:rsidRPr="009C196C">
        <w:t>Th</w:t>
      </w:r>
      <w:r w:rsidR="0025367A">
        <w:t>e</w:t>
      </w:r>
      <w:r w:rsidRPr="009C196C">
        <w:t xml:space="preserve"> training camp in France is </w:t>
      </w:r>
      <w:r w:rsidR="0025367A">
        <w:t xml:space="preserve">still </w:t>
      </w:r>
      <w:r w:rsidRPr="009C196C">
        <w:t xml:space="preserve">a </w:t>
      </w:r>
      <w:r w:rsidR="009B427E">
        <w:t xml:space="preserve">relatively </w:t>
      </w:r>
      <w:r w:rsidRPr="009C196C">
        <w:t>recent addition to the C</w:t>
      </w:r>
      <w:r w:rsidR="000A764D">
        <w:t xml:space="preserve">CBC </w:t>
      </w:r>
      <w:proofErr w:type="gramStart"/>
      <w:r w:rsidR="000A764D">
        <w:t>calendar</w:t>
      </w:r>
      <w:r w:rsidR="009B427E">
        <w:t>,</w:t>
      </w:r>
      <w:r w:rsidR="000A764D">
        <w:t xml:space="preserve"> but</w:t>
      </w:r>
      <w:proofErr w:type="gramEnd"/>
      <w:r w:rsidR="000A764D">
        <w:t xml:space="preserve"> has proved</w:t>
      </w:r>
      <w:r w:rsidRPr="009C196C">
        <w:t xml:space="preserve"> popular </w:t>
      </w:r>
      <w:r w:rsidR="009B427E">
        <w:t>among both senior and novice rowers</w:t>
      </w:r>
      <w:r w:rsidR="009F6990" w:rsidRPr="009C196C">
        <w:t xml:space="preserve">.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14:paraId="4BC3256D" w14:textId="77777777"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14:paraId="4BC3256E" w14:textId="77777777"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14:paraId="4BC3256F" w14:textId="58AF3D52"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Dorney and Nottingham. </w:t>
      </w:r>
      <w:r w:rsidR="009B427E">
        <w:t>Such an idea was trialled</w:t>
      </w:r>
      <w:r w:rsidR="002961EB">
        <w:t xml:space="preserve"> three</w:t>
      </w:r>
      <w:r w:rsidR="00B54BD6">
        <w:t xml:space="preserve"> years ago</w:t>
      </w:r>
      <w:r w:rsidR="009B427E">
        <w:t xml:space="preserve">, </w:t>
      </w:r>
      <w:r w:rsidR="0025367A">
        <w:t>and a</w:t>
      </w:r>
      <w:r w:rsidR="009B427E">
        <w:t xml:space="preserve">lthough a success, only three days </w:t>
      </w:r>
      <w:r w:rsidR="0025367A">
        <w:t xml:space="preserve">of off-cam training were available. The club spirit and </w:t>
      </w:r>
      <w:proofErr w:type="gramStart"/>
      <w:r w:rsidR="0025367A">
        <w:t>long term</w:t>
      </w:r>
      <w:proofErr w:type="gramEnd"/>
      <w:r w:rsidR="0025367A">
        <w:t xml:space="preserve"> benefit was not felt to be as strong as the usual training camp run in France.</w:t>
      </w:r>
    </w:p>
    <w:p w14:paraId="4BC32570" w14:textId="55068B40" w:rsidR="001B3FEB" w:rsidRPr="009C196C" w:rsidRDefault="00557306" w:rsidP="00A34E1B">
      <w:r w:rsidRPr="009C196C">
        <w:t>This year</w:t>
      </w:r>
      <w:r w:rsidR="00B54BD6">
        <w:t xml:space="preserve"> </w:t>
      </w:r>
      <w:r w:rsidR="0025367A">
        <w:t>we returned to France. T</w:t>
      </w:r>
      <w:r w:rsidR="00BA13F8">
        <w:t xml:space="preserve">he camp </w:t>
      </w:r>
      <w:r w:rsidR="0025367A">
        <w:t xml:space="preserve">was </w:t>
      </w:r>
      <w:r w:rsidR="00B007EF" w:rsidRPr="009C196C">
        <w:t xml:space="preserve">successful at boosting rowing ability, </w:t>
      </w:r>
      <w:r w:rsidR="0025367A">
        <w:t xml:space="preserve">both </w:t>
      </w:r>
      <w:r w:rsidR="00B007EF" w:rsidRPr="009C196C">
        <w:t>in less experienced crews</w:t>
      </w:r>
      <w:r w:rsidR="0025367A">
        <w:t xml:space="preserve"> and senior boats</w:t>
      </w:r>
      <w:r w:rsidR="00B007EF" w:rsidRPr="009C196C">
        <w:t>.</w:t>
      </w:r>
      <w:r w:rsidR="00D40FDD">
        <w:t xml:space="preserve">  </w:t>
      </w:r>
      <w:r w:rsidR="009B427E">
        <w:t>We</w:t>
      </w:r>
      <w:r w:rsidR="004C7A61">
        <w:t xml:space="preserve"> consider </w:t>
      </w:r>
      <w:r w:rsidR="0025367A">
        <w:t>this</w:t>
      </w:r>
      <w:r w:rsidR="004C7A61">
        <w:t xml:space="preserve"> training camp in France to offer significant enough benefits over a UK based equivalent, and hence plan </w:t>
      </w:r>
      <w:r w:rsidR="0025367A">
        <w:t>to continue to run the camp, with a student contribution of £</w:t>
      </w:r>
      <w:r w:rsidR="00106BDF">
        <w:t>200</w:t>
      </w:r>
      <w:r w:rsidR="0025367A">
        <w:t xml:space="preserve"> as seen in previous</w:t>
      </w:r>
      <w:r w:rsidR="004C7A61">
        <w:t xml:space="preserve"> year</w:t>
      </w:r>
      <w:r w:rsidR="0025367A">
        <w:t>s</w:t>
      </w:r>
      <w:r w:rsidR="004C7A61">
        <w:t>. Details</w:t>
      </w:r>
      <w:r w:rsidR="009B427E">
        <w:t xml:space="preserve"> of costings are laid out in the following section.</w:t>
      </w:r>
    </w:p>
    <w:p w14:paraId="15B37204" w14:textId="77777777" w:rsidR="00106BDF" w:rsidRDefault="00106BDF" w:rsidP="00501BA1">
      <w:pPr>
        <w:pStyle w:val="Heading1"/>
      </w:pPr>
      <w:bookmarkStart w:id="17" w:name="_Toc421217106"/>
    </w:p>
    <w:p w14:paraId="7F9A293E" w14:textId="77777777" w:rsidR="00106BDF" w:rsidRDefault="00106BDF" w:rsidP="00501BA1">
      <w:pPr>
        <w:pStyle w:val="Heading1"/>
      </w:pPr>
    </w:p>
    <w:p w14:paraId="4BC32571" w14:textId="582D3E69" w:rsidR="001B3FEB" w:rsidRPr="009C196C" w:rsidRDefault="001B3FEB" w:rsidP="00501BA1">
      <w:pPr>
        <w:pStyle w:val="Heading1"/>
      </w:pPr>
      <w:r w:rsidRPr="009C196C">
        <w:lastRenderedPageBreak/>
        <w:t>Financ</w:t>
      </w:r>
      <w:r w:rsidR="00EB4C63" w:rsidRPr="009C196C">
        <w:t>ial</w:t>
      </w:r>
      <w:r w:rsidRPr="009C196C">
        <w:t xml:space="preserve"> Overview:</w:t>
      </w:r>
      <w:bookmarkEnd w:id="17"/>
    </w:p>
    <w:p w14:paraId="4BC32572" w14:textId="77777777" w:rsidR="001B3FEB" w:rsidRPr="009C196C" w:rsidRDefault="001B3FEB" w:rsidP="00A34E1B">
      <w:r w:rsidRPr="009C196C">
        <w:t>Christ’s College Boat Club has two accounts:</w:t>
      </w:r>
      <w:r w:rsidR="00441FAB">
        <w:t xml:space="preserve"> a current account and a capital account. </w:t>
      </w:r>
    </w:p>
    <w:p w14:paraId="4BC32573" w14:textId="77777777" w:rsidR="001B3FEB" w:rsidRPr="009C196C" w:rsidRDefault="001B3FEB" w:rsidP="00A34E1B"/>
    <w:p w14:paraId="4BC32574" w14:textId="77777777" w:rsidR="001E6BAF" w:rsidRDefault="001E6BAF" w:rsidP="00032A11">
      <w:pPr>
        <w:pStyle w:val="Heading3"/>
      </w:pPr>
      <w:r>
        <w:t xml:space="preserve">Current account </w:t>
      </w:r>
    </w:p>
    <w:p w14:paraId="4BC32575" w14:textId="77777777" w:rsidR="001B3FEB"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w:t>
      </w:r>
      <w:r w:rsidR="006469A3">
        <w:t>are now requested as part of the JCR budget.</w:t>
      </w:r>
    </w:p>
    <w:p w14:paraId="4BC32576" w14:textId="27CC6CDA" w:rsidR="00BF507B" w:rsidRPr="004F59E8" w:rsidRDefault="00DB467F" w:rsidP="004F59E8">
      <w:pPr>
        <w:spacing w:after="0"/>
        <w:rPr>
          <w:i/>
        </w:rPr>
      </w:pPr>
      <w:r w:rsidRPr="004F59E8">
        <w:rPr>
          <w:i/>
        </w:rPr>
        <w:t xml:space="preserve">Current account: </w:t>
      </w:r>
      <w:r w:rsidRPr="004F59E8">
        <w:rPr>
          <w:i/>
        </w:rPr>
        <w:tab/>
        <w:t>£</w:t>
      </w:r>
      <w:r w:rsidR="00B54BD6">
        <w:rPr>
          <w:i/>
        </w:rPr>
        <w:t>13,</w:t>
      </w:r>
      <w:r w:rsidR="00A256DB">
        <w:rPr>
          <w:i/>
        </w:rPr>
        <w:t>7</w:t>
      </w:r>
      <w:r w:rsidR="00FF7882">
        <w:rPr>
          <w:i/>
        </w:rPr>
        <w:t>5</w:t>
      </w:r>
      <w:r w:rsidRPr="004F59E8">
        <w:rPr>
          <w:i/>
        </w:rPr>
        <w:t>0</w:t>
      </w:r>
    </w:p>
    <w:p w14:paraId="4BC32577" w14:textId="383B309B" w:rsidR="00DB467F" w:rsidRPr="004F59E8" w:rsidRDefault="00DB467F" w:rsidP="00A34E1B">
      <w:pPr>
        <w:rPr>
          <w:i/>
        </w:rPr>
      </w:pPr>
      <w:r w:rsidRPr="004F59E8">
        <w:rPr>
          <w:i/>
        </w:rPr>
        <w:t xml:space="preserve">Training Camp: </w:t>
      </w:r>
      <w:r w:rsidRPr="004F59E8">
        <w:rPr>
          <w:i/>
        </w:rPr>
        <w:tab/>
      </w:r>
      <w:r w:rsidRPr="004F59E8">
        <w:rPr>
          <w:i/>
        </w:rPr>
        <w:tab/>
        <w:t>£</w:t>
      </w:r>
      <w:r w:rsidR="0025367A">
        <w:rPr>
          <w:i/>
        </w:rPr>
        <w:t>3</w:t>
      </w:r>
      <w:r w:rsidR="006D0009">
        <w:rPr>
          <w:i/>
        </w:rPr>
        <w:t>,</w:t>
      </w:r>
      <w:r w:rsidR="00FF7882">
        <w:rPr>
          <w:i/>
        </w:rPr>
        <w:t>25</w:t>
      </w:r>
      <w:r w:rsidR="00601D7F">
        <w:rPr>
          <w:i/>
        </w:rPr>
        <w:t>0</w:t>
      </w:r>
    </w:p>
    <w:p w14:paraId="4BC32578" w14:textId="7B028E68" w:rsidR="00C802FA" w:rsidRDefault="004F59E8" w:rsidP="00A34E1B">
      <w:r w:rsidRPr="004F59E8">
        <w:t>Total</w:t>
      </w:r>
      <w:r w:rsidR="001B3FEB" w:rsidRPr="004F59E8">
        <w:t xml:space="preserve"> requested:</w:t>
      </w:r>
      <w:r w:rsidR="001B3FEB" w:rsidRPr="004F59E8">
        <w:tab/>
      </w:r>
      <w:r w:rsidRPr="004F59E8">
        <w:tab/>
      </w:r>
      <w:r w:rsidR="001B3FEB" w:rsidRPr="004F59E8">
        <w:t>£</w:t>
      </w:r>
      <w:r w:rsidR="00DB467F" w:rsidRPr="004F59E8">
        <w:t>1</w:t>
      </w:r>
      <w:r w:rsidR="00F77DC6">
        <w:t>7,</w:t>
      </w:r>
      <w:r w:rsidR="00A256DB">
        <w:t>0</w:t>
      </w:r>
      <w:r w:rsidR="00F77DC6">
        <w:t>00</w:t>
      </w:r>
    </w:p>
    <w:p w14:paraId="4BC32579" w14:textId="3B6A29E0" w:rsidR="006469A3" w:rsidRPr="004F59E8" w:rsidRDefault="006469A3" w:rsidP="00A34E1B">
      <w:r>
        <w:t>Last year a sum of £</w:t>
      </w:r>
      <w:r w:rsidR="00483487">
        <w:t>3250.00</w:t>
      </w:r>
      <w:r>
        <w:t xml:space="preserve"> was allocated for training camp. </w:t>
      </w:r>
      <w:r w:rsidR="00CE29DE">
        <w:t>I am requesting a similar amount this year, albeit slightly higher to reflect expected increase in costs for running the camp</w:t>
      </w:r>
      <w:r>
        <w:t xml:space="preserve">.  </w:t>
      </w:r>
      <w:r w:rsidR="00601D7F">
        <w:t>Details of where this figure arises from can be found later, under training camp costs.</w:t>
      </w:r>
    </w:p>
    <w:p w14:paraId="4BC3257A" w14:textId="77777777" w:rsidR="001E6BAF" w:rsidRDefault="001E6BAF" w:rsidP="00032A11">
      <w:pPr>
        <w:pStyle w:val="Heading3"/>
      </w:pPr>
      <w:r>
        <w:t xml:space="preserve">Capital account </w:t>
      </w:r>
    </w:p>
    <w:p w14:paraId="4BC3257B" w14:textId="77777777" w:rsidR="001B3FEB"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14:paraId="4BC3257C" w14:textId="77777777" w:rsidR="00740530" w:rsidRPr="009C196C" w:rsidRDefault="00CE29DE" w:rsidP="00740530">
      <w:r>
        <w:t>For the past couple of years</w:t>
      </w:r>
      <w:r w:rsidR="00740530">
        <w:t>, the capital account is used solely to collect donations from alumni in preparation for large equipment purchases, whilst the JCR contribution will be spent on the day to day running of the club which includes coaching, racing, training and maintenance of equipment.  As such I am not requesting any contribution to the capital account.</w:t>
      </w:r>
    </w:p>
    <w:p w14:paraId="4BC3257D" w14:textId="77777777" w:rsidR="001B3FEB" w:rsidRPr="009C196C" w:rsidRDefault="001B3FEB" w:rsidP="00A34E1B">
      <w:r w:rsidRPr="009C196C">
        <w:t>Amount requested:</w:t>
      </w:r>
      <w:r w:rsidRPr="009C196C">
        <w:tab/>
      </w:r>
      <w:r w:rsidRPr="004F59E8">
        <w:t>£</w:t>
      </w:r>
      <w:r w:rsidR="00BF507B" w:rsidRPr="004F59E8">
        <w:t>0</w:t>
      </w:r>
    </w:p>
    <w:p w14:paraId="4BC3257E" w14:textId="77777777" w:rsidR="001B3FEB" w:rsidRDefault="001B3FEB" w:rsidP="00A34E1B"/>
    <w:p w14:paraId="4BC3257F" w14:textId="77777777" w:rsidR="00024240" w:rsidRDefault="00024240">
      <w:r>
        <w:br w:type="page"/>
      </w:r>
    </w:p>
    <w:p w14:paraId="4BC32580" w14:textId="77777777" w:rsidR="00235057" w:rsidRPr="009C196C" w:rsidRDefault="00235057" w:rsidP="00A34E1B">
      <w:pPr>
        <w:sectPr w:rsidR="00235057" w:rsidRPr="009C196C">
          <w:type w:val="continuous"/>
          <w:pgSz w:w="12240" w:h="15840"/>
          <w:pgMar w:top="1440" w:right="1080" w:bottom="1440" w:left="1080" w:header="708" w:footer="708" w:gutter="0"/>
          <w:cols w:space="708"/>
          <w:docGrid w:linePitch="360"/>
        </w:sectPr>
      </w:pPr>
    </w:p>
    <w:p w14:paraId="4BC32581" w14:textId="77777777" w:rsidR="00B01B54" w:rsidRPr="00235057" w:rsidRDefault="00B01B54" w:rsidP="00501BA1">
      <w:pPr>
        <w:pStyle w:val="Heading1"/>
      </w:pPr>
      <w:bookmarkStart w:id="18" w:name="_Toc421217107"/>
      <w:r w:rsidRPr="00235057">
        <w:lastRenderedPageBreak/>
        <w:t>Current account:</w:t>
      </w:r>
      <w:bookmarkEnd w:id="18"/>
    </w:p>
    <w:p w14:paraId="4BC32582" w14:textId="15C2BA88" w:rsidR="00025CC2" w:rsidRDefault="00B01B54" w:rsidP="00A34E1B">
      <w:pPr>
        <w:rPr>
          <w:rStyle w:val="Emphasis"/>
          <w:b w:val="0"/>
          <w:smallCaps/>
          <w:color w:val="002060"/>
          <w:sz w:val="32"/>
          <w:szCs w:val="32"/>
          <w:u w:val="single"/>
        </w:rPr>
      </w:pPr>
      <w:r w:rsidRPr="009C196C">
        <w:rPr>
          <w:rStyle w:val="Emphasis"/>
          <w:rFonts w:ascii="Helvetica" w:hAnsi="Helvetica"/>
        </w:rPr>
        <w:t>Requested amount</w:t>
      </w:r>
      <w:r w:rsidRPr="00BF507B">
        <w:rPr>
          <w:rStyle w:val="Emphasis"/>
          <w:rFonts w:ascii="Helvetica" w:hAnsi="Helvetica"/>
        </w:rPr>
        <w:t>:</w:t>
      </w:r>
      <w:r w:rsidR="00140997" w:rsidRPr="00BF507B">
        <w:rPr>
          <w:rStyle w:val="Emphasis"/>
          <w:rFonts w:ascii="Helvetica" w:hAnsi="Helvetica"/>
        </w:rPr>
        <w:t xml:space="preserve"> £13,</w:t>
      </w:r>
      <w:r w:rsidR="00BE45C3">
        <w:rPr>
          <w:rStyle w:val="Emphasis"/>
          <w:rFonts w:ascii="Helvetica" w:hAnsi="Helvetica"/>
        </w:rPr>
        <w:t>75</w:t>
      </w:r>
      <w:r w:rsidR="00D40AD4" w:rsidRPr="00BF507B">
        <w:rPr>
          <w:rStyle w:val="Emphasis"/>
          <w:rFonts w:ascii="Helvetica" w:hAnsi="Helvetica"/>
        </w:rPr>
        <w:t>0</w:t>
      </w:r>
    </w:p>
    <w:p w14:paraId="4BC32583" w14:textId="64BB07BB" w:rsidR="00BD41A3" w:rsidRPr="00BD41A3" w:rsidRDefault="00BD41A3" w:rsidP="00BD41A3">
      <w:pPr>
        <w:jc w:val="left"/>
        <w:rPr>
          <w:rStyle w:val="Emphasis"/>
        </w:rPr>
      </w:pPr>
      <w:r w:rsidRPr="00BD41A3">
        <w:rPr>
          <w:rStyle w:val="Emphasis"/>
          <w:rFonts w:ascii="Helvetica" w:hAnsi="Helvetica"/>
          <w:b w:val="0"/>
          <w:i w:val="0"/>
        </w:rPr>
        <w:t xml:space="preserve">YTD corresponds to </w:t>
      </w:r>
      <w:r w:rsidR="002A0253">
        <w:rPr>
          <w:rStyle w:val="Emphasis"/>
          <w:rFonts w:ascii="Helvetica" w:hAnsi="Helvetica"/>
          <w:b w:val="0"/>
          <w:i w:val="0"/>
        </w:rPr>
        <w:t>Sept</w:t>
      </w:r>
      <w:r w:rsidR="00961052">
        <w:rPr>
          <w:rStyle w:val="Emphasis"/>
          <w:rFonts w:ascii="Helvetica" w:hAnsi="Helvetica"/>
          <w:b w:val="0"/>
          <w:i w:val="0"/>
        </w:rPr>
        <w:t xml:space="preserve"> 201</w:t>
      </w:r>
      <w:r w:rsidR="004215AE">
        <w:rPr>
          <w:rStyle w:val="Emphasis"/>
          <w:rFonts w:ascii="Helvetica" w:hAnsi="Helvetica"/>
          <w:b w:val="0"/>
          <w:i w:val="0"/>
        </w:rPr>
        <w:t>8</w:t>
      </w:r>
      <w:r w:rsidR="00961052">
        <w:rPr>
          <w:rStyle w:val="Emphasis"/>
          <w:rFonts w:ascii="Helvetica" w:hAnsi="Helvetica"/>
          <w:b w:val="0"/>
          <w:i w:val="0"/>
        </w:rPr>
        <w:t xml:space="preserve"> to </w:t>
      </w:r>
      <w:r w:rsidR="00EF7C77">
        <w:rPr>
          <w:rStyle w:val="Emphasis"/>
          <w:rFonts w:ascii="Helvetica" w:hAnsi="Helvetica"/>
          <w:b w:val="0"/>
          <w:i w:val="0"/>
        </w:rPr>
        <w:t>2</w:t>
      </w:r>
      <w:r w:rsidR="00346EBF">
        <w:rPr>
          <w:rStyle w:val="Emphasis"/>
          <w:rFonts w:ascii="Helvetica" w:hAnsi="Helvetica"/>
          <w:b w:val="0"/>
          <w:i w:val="0"/>
        </w:rPr>
        <w:t>8</w:t>
      </w:r>
      <w:r w:rsidR="00D40FDD">
        <w:rPr>
          <w:rStyle w:val="Emphasis"/>
          <w:rFonts w:ascii="Helvetica" w:hAnsi="Helvetica"/>
          <w:b w:val="0"/>
          <w:i w:val="0"/>
        </w:rPr>
        <w:t>/0</w:t>
      </w:r>
      <w:r w:rsidR="00EF7C77">
        <w:rPr>
          <w:rStyle w:val="Emphasis"/>
          <w:rFonts w:ascii="Helvetica" w:hAnsi="Helvetica"/>
          <w:b w:val="0"/>
          <w:i w:val="0"/>
        </w:rPr>
        <w:t>4</w:t>
      </w:r>
      <w:r w:rsidR="00DE3FA3">
        <w:rPr>
          <w:rStyle w:val="Emphasis"/>
          <w:rFonts w:ascii="Helvetica" w:hAnsi="Helvetica"/>
          <w:b w:val="0"/>
          <w:i w:val="0"/>
        </w:rPr>
        <w:t>/201</w:t>
      </w:r>
      <w:r w:rsidR="00EF7C77">
        <w:rPr>
          <w:rStyle w:val="Emphasis"/>
          <w:rFonts w:ascii="Helvetica" w:hAnsi="Helvetica"/>
          <w:b w:val="0"/>
          <w:i w:val="0"/>
        </w:rPr>
        <w:t>9</w:t>
      </w:r>
      <w:r w:rsidRPr="00BD41A3">
        <w:rPr>
          <w:rStyle w:val="Emphasis"/>
          <w:rFonts w:ascii="Helvetica" w:hAnsi="Helvetica"/>
          <w:b w:val="0"/>
          <w:i w:val="0"/>
        </w:rPr>
        <w:t>.</w:t>
      </w:r>
    </w:p>
    <w:tbl>
      <w:tblPr>
        <w:tblW w:w="9072" w:type="dxa"/>
        <w:tblInd w:w="93" w:type="dxa"/>
        <w:tblLook w:val="04A0" w:firstRow="1" w:lastRow="0" w:firstColumn="1" w:lastColumn="0" w:noHBand="0" w:noVBand="1"/>
      </w:tblPr>
      <w:tblGrid>
        <w:gridCol w:w="2268"/>
        <w:gridCol w:w="2268"/>
        <w:gridCol w:w="2268"/>
        <w:gridCol w:w="2268"/>
      </w:tblGrid>
      <w:tr w:rsidR="00743D62" w:rsidRPr="00743D62" w14:paraId="4BC32588" w14:textId="77777777" w:rsidTr="00DE3FA3">
        <w:trPr>
          <w:trHeight w:val="284"/>
        </w:trPr>
        <w:tc>
          <w:tcPr>
            <w:tcW w:w="2268" w:type="dxa"/>
            <w:tcBorders>
              <w:top w:val="single" w:sz="8" w:space="0" w:color="auto"/>
              <w:left w:val="single" w:sz="8" w:space="0" w:color="auto"/>
              <w:bottom w:val="single" w:sz="8" w:space="0" w:color="auto"/>
              <w:right w:val="nil"/>
            </w:tcBorders>
            <w:shd w:val="clear" w:color="000000" w:fill="FFFFFF"/>
            <w:noWrap/>
            <w:vAlign w:val="bottom"/>
            <w:hideMark/>
          </w:tcPr>
          <w:p w14:paraId="4BC32584" w14:textId="77777777"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ACTUAL Opening Balance</w:t>
            </w:r>
          </w:p>
        </w:tc>
        <w:tc>
          <w:tcPr>
            <w:tcW w:w="2268" w:type="dxa"/>
            <w:tcBorders>
              <w:top w:val="single" w:sz="8" w:space="0" w:color="auto"/>
              <w:left w:val="nil"/>
              <w:bottom w:val="single" w:sz="8" w:space="0" w:color="auto"/>
              <w:right w:val="single" w:sz="8" w:space="0" w:color="auto"/>
            </w:tcBorders>
            <w:shd w:val="clear" w:color="000000" w:fill="FFFFFF"/>
            <w:noWrap/>
            <w:vAlign w:val="bottom"/>
            <w:hideMark/>
          </w:tcPr>
          <w:p w14:paraId="4BC32585" w14:textId="7301AF35" w:rsidR="00743D62" w:rsidRPr="00743D62" w:rsidRDefault="00FF7882" w:rsidP="00743D6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£2,315.39</w:t>
            </w:r>
          </w:p>
        </w:tc>
        <w:tc>
          <w:tcPr>
            <w:tcW w:w="2268" w:type="dxa"/>
            <w:tcBorders>
              <w:top w:val="nil"/>
              <w:left w:val="nil"/>
              <w:bottom w:val="nil"/>
              <w:right w:val="nil"/>
            </w:tcBorders>
            <w:shd w:val="clear" w:color="000000" w:fill="FFFFFF"/>
            <w:noWrap/>
            <w:vAlign w:val="bottom"/>
            <w:hideMark/>
          </w:tcPr>
          <w:p w14:paraId="4BC32586" w14:textId="77777777"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c>
          <w:tcPr>
            <w:tcW w:w="2268" w:type="dxa"/>
            <w:tcBorders>
              <w:top w:val="nil"/>
              <w:left w:val="nil"/>
              <w:bottom w:val="nil"/>
              <w:right w:val="nil"/>
            </w:tcBorders>
            <w:shd w:val="clear" w:color="000000" w:fill="FFFFFF"/>
            <w:noWrap/>
            <w:vAlign w:val="bottom"/>
            <w:hideMark/>
          </w:tcPr>
          <w:p w14:paraId="4BC32587" w14:textId="77777777"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r>
      <w:tr w:rsidR="00743D62" w:rsidRPr="00743D62" w14:paraId="4BC3258D"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89"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58A" w14:textId="77777777"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YTD</w:t>
            </w:r>
          </w:p>
        </w:tc>
        <w:tc>
          <w:tcPr>
            <w:tcW w:w="2268" w:type="dxa"/>
            <w:tcBorders>
              <w:top w:val="single" w:sz="8" w:space="0" w:color="auto"/>
              <w:left w:val="nil"/>
              <w:bottom w:val="nil"/>
              <w:right w:val="nil"/>
            </w:tcBorders>
            <w:shd w:val="clear" w:color="000000" w:fill="FFFFFF"/>
            <w:noWrap/>
            <w:vAlign w:val="bottom"/>
            <w:hideMark/>
          </w:tcPr>
          <w:p w14:paraId="4BC3258B" w14:textId="19BE1DB0"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 xml:space="preserve">Year Projected Total for Sept </w:t>
            </w:r>
            <w:r w:rsidR="00B81442">
              <w:rPr>
                <w:rFonts w:ascii="Calibri" w:eastAsia="Times New Roman" w:hAnsi="Calibri" w:cs="Times New Roman"/>
                <w:b/>
                <w:bCs/>
                <w:color w:val="000000"/>
              </w:rPr>
              <w:t>18</w:t>
            </w:r>
            <w:r w:rsidRPr="00743D62">
              <w:rPr>
                <w:rFonts w:ascii="Calibri" w:eastAsia="Times New Roman" w:hAnsi="Calibri" w:cs="Times New Roman"/>
                <w:b/>
                <w:bCs/>
                <w:color w:val="000000"/>
              </w:rPr>
              <w:t>/ Sept 1</w:t>
            </w:r>
            <w:r w:rsidR="00B81442">
              <w:rPr>
                <w:rFonts w:ascii="Calibri" w:eastAsia="Times New Roman" w:hAnsi="Calibri" w:cs="Times New Roman"/>
                <w:b/>
                <w:bCs/>
                <w:color w:val="000000"/>
              </w:rPr>
              <w:t>9</w:t>
            </w:r>
          </w:p>
        </w:tc>
        <w:tc>
          <w:tcPr>
            <w:tcW w:w="2268" w:type="dxa"/>
            <w:tcBorders>
              <w:top w:val="single" w:sz="8" w:space="0" w:color="auto"/>
              <w:left w:val="single" w:sz="8" w:space="0" w:color="auto"/>
              <w:bottom w:val="nil"/>
              <w:right w:val="single" w:sz="8" w:space="0" w:color="auto"/>
            </w:tcBorders>
            <w:shd w:val="clear" w:color="000000" w:fill="FFFFFF"/>
            <w:noWrap/>
            <w:vAlign w:val="bottom"/>
            <w:hideMark/>
          </w:tcPr>
          <w:p w14:paraId="4BC3258C" w14:textId="69218FB6" w:rsidR="00743D62" w:rsidRPr="00743D62" w:rsidRDefault="00743D62" w:rsidP="006C4926">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Budget 1st Sept 201</w:t>
            </w:r>
            <w:r w:rsidR="00FF1AD0">
              <w:rPr>
                <w:rFonts w:ascii="Calibri" w:eastAsia="Times New Roman" w:hAnsi="Calibri" w:cs="Times New Roman"/>
                <w:b/>
                <w:bCs/>
                <w:color w:val="000000"/>
              </w:rPr>
              <w:t>9</w:t>
            </w:r>
            <w:r w:rsidRPr="00743D62">
              <w:rPr>
                <w:rFonts w:ascii="Calibri" w:eastAsia="Times New Roman" w:hAnsi="Calibri" w:cs="Times New Roman"/>
                <w:b/>
                <w:bCs/>
                <w:color w:val="000000"/>
              </w:rPr>
              <w:t xml:space="preserve"> -31st August 20</w:t>
            </w:r>
            <w:r w:rsidR="00FF1AD0">
              <w:rPr>
                <w:rFonts w:ascii="Calibri" w:eastAsia="Times New Roman" w:hAnsi="Calibri" w:cs="Times New Roman"/>
                <w:b/>
                <w:bCs/>
                <w:color w:val="000000"/>
              </w:rPr>
              <w:t>20</w:t>
            </w:r>
          </w:p>
        </w:tc>
      </w:tr>
      <w:tr w:rsidR="00743D62" w:rsidRPr="00743D62" w14:paraId="4BC32592"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8E" w14:textId="77777777"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INCOME</w:t>
            </w:r>
          </w:p>
        </w:tc>
        <w:tc>
          <w:tcPr>
            <w:tcW w:w="2268" w:type="dxa"/>
            <w:tcBorders>
              <w:top w:val="nil"/>
              <w:left w:val="nil"/>
              <w:bottom w:val="nil"/>
              <w:right w:val="nil"/>
            </w:tcBorders>
            <w:shd w:val="clear" w:color="000000" w:fill="FFFFFF"/>
            <w:noWrap/>
            <w:vAlign w:val="bottom"/>
            <w:hideMark/>
          </w:tcPr>
          <w:p w14:paraId="4BC3258F" w14:textId="77777777"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 </w:t>
            </w:r>
          </w:p>
        </w:tc>
        <w:tc>
          <w:tcPr>
            <w:tcW w:w="2268" w:type="dxa"/>
            <w:tcBorders>
              <w:top w:val="nil"/>
              <w:left w:val="nil"/>
              <w:bottom w:val="nil"/>
              <w:right w:val="nil"/>
            </w:tcBorders>
            <w:shd w:val="clear" w:color="000000" w:fill="FFFFFF"/>
            <w:noWrap/>
            <w:vAlign w:val="bottom"/>
            <w:hideMark/>
          </w:tcPr>
          <w:p w14:paraId="4BC32590" w14:textId="77777777"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91"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14:paraId="4BC32597"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93"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Grant from Capital</w:t>
            </w:r>
          </w:p>
        </w:tc>
        <w:tc>
          <w:tcPr>
            <w:tcW w:w="2268" w:type="dxa"/>
            <w:tcBorders>
              <w:top w:val="nil"/>
              <w:left w:val="nil"/>
              <w:bottom w:val="nil"/>
              <w:right w:val="nil"/>
            </w:tcBorders>
            <w:shd w:val="clear" w:color="000000" w:fill="FFFFFF"/>
            <w:noWrap/>
            <w:vAlign w:val="bottom"/>
            <w:hideMark/>
          </w:tcPr>
          <w:p w14:paraId="4BC32594" w14:textId="6108E4D4" w:rsidR="00743D62" w:rsidRPr="00743D62" w:rsidRDefault="003702C7"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3600.00</w:t>
            </w:r>
            <w:r w:rsidR="00743D62" w:rsidRPr="00743D62">
              <w:rPr>
                <w:rFonts w:ascii="Calibri" w:eastAsia="Times New Roman" w:hAnsi="Calibri" w:cs="Times New Roman"/>
                <w:color w:val="000000"/>
              </w:rPr>
              <w:t xml:space="preserve"> </w:t>
            </w:r>
          </w:p>
        </w:tc>
        <w:tc>
          <w:tcPr>
            <w:tcW w:w="2268" w:type="dxa"/>
            <w:tcBorders>
              <w:top w:val="nil"/>
              <w:left w:val="nil"/>
              <w:bottom w:val="nil"/>
              <w:right w:val="nil"/>
            </w:tcBorders>
            <w:shd w:val="clear" w:color="000000" w:fill="FFFFFF"/>
            <w:noWrap/>
            <w:vAlign w:val="bottom"/>
            <w:hideMark/>
          </w:tcPr>
          <w:p w14:paraId="4BC32595" w14:textId="7961E7FB" w:rsidR="00743D62" w:rsidRPr="00743D62" w:rsidRDefault="00155055"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3600.00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96"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r>
      <w:tr w:rsidR="00743D62" w:rsidRPr="00743D62" w14:paraId="4BC3259C"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98"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JCR Current</w:t>
            </w:r>
          </w:p>
        </w:tc>
        <w:tc>
          <w:tcPr>
            <w:tcW w:w="2268" w:type="dxa"/>
            <w:tcBorders>
              <w:top w:val="nil"/>
              <w:left w:val="nil"/>
              <w:bottom w:val="nil"/>
              <w:right w:val="nil"/>
            </w:tcBorders>
            <w:shd w:val="clear" w:color="000000" w:fill="FFFFFF"/>
            <w:noWrap/>
            <w:vAlign w:val="bottom"/>
            <w:hideMark/>
          </w:tcPr>
          <w:p w14:paraId="4BC32599" w14:textId="2D3F886F"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13</w:t>
            </w:r>
            <w:r w:rsidR="003702C7">
              <w:rPr>
                <w:rFonts w:ascii="Calibri" w:eastAsia="Times New Roman" w:hAnsi="Calibri" w:cs="Times New Roman"/>
                <w:color w:val="000000"/>
              </w:rPr>
              <w:t>5</w:t>
            </w:r>
            <w:r w:rsidRPr="00743D62">
              <w:rPr>
                <w:rFonts w:ascii="Calibri" w:eastAsia="Times New Roman" w:hAnsi="Calibri" w:cs="Times New Roman"/>
                <w:color w:val="000000"/>
              </w:rPr>
              <w:t xml:space="preserve">00.00 </w:t>
            </w:r>
          </w:p>
        </w:tc>
        <w:tc>
          <w:tcPr>
            <w:tcW w:w="2268" w:type="dxa"/>
            <w:tcBorders>
              <w:top w:val="nil"/>
              <w:left w:val="nil"/>
              <w:bottom w:val="nil"/>
              <w:right w:val="nil"/>
            </w:tcBorders>
            <w:shd w:val="clear" w:color="000000" w:fill="FFFFFF"/>
            <w:noWrap/>
            <w:vAlign w:val="bottom"/>
            <w:hideMark/>
          </w:tcPr>
          <w:p w14:paraId="4BC3259A" w14:textId="0C979EA0"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13</w:t>
            </w:r>
            <w:r w:rsidR="00155055">
              <w:rPr>
                <w:rFonts w:ascii="Calibri" w:eastAsia="Times New Roman" w:hAnsi="Calibri" w:cs="Times New Roman"/>
                <w:color w:val="000000"/>
              </w:rPr>
              <w:t>50</w:t>
            </w:r>
            <w:r w:rsidRPr="00743D62">
              <w:rPr>
                <w:rFonts w:ascii="Calibri" w:eastAsia="Times New Roman" w:hAnsi="Calibri" w:cs="Times New Roman"/>
                <w:color w:val="000000"/>
              </w:rPr>
              <w:t xml:space="preserve">0.00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9B" w14:textId="18DB5EB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13</w:t>
            </w:r>
            <w:r w:rsidR="00A256DB">
              <w:rPr>
                <w:rFonts w:ascii="Calibri" w:eastAsia="Times New Roman" w:hAnsi="Calibri" w:cs="Times New Roman"/>
                <w:color w:val="000000"/>
              </w:rPr>
              <w:t>7</w:t>
            </w:r>
            <w:r w:rsidR="00214B7A">
              <w:rPr>
                <w:rFonts w:ascii="Calibri" w:eastAsia="Times New Roman" w:hAnsi="Calibri" w:cs="Times New Roman"/>
                <w:color w:val="000000"/>
              </w:rPr>
              <w:t>5</w:t>
            </w:r>
            <w:r w:rsidRPr="00743D62">
              <w:rPr>
                <w:rFonts w:ascii="Calibri" w:eastAsia="Times New Roman" w:hAnsi="Calibri" w:cs="Times New Roman"/>
                <w:color w:val="000000"/>
              </w:rPr>
              <w:t xml:space="preserve">0.00 </w:t>
            </w:r>
          </w:p>
        </w:tc>
      </w:tr>
      <w:tr w:rsidR="00743D62" w:rsidRPr="00743D62" w14:paraId="4BC325A1"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9D"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Club Subs</w:t>
            </w:r>
          </w:p>
        </w:tc>
        <w:tc>
          <w:tcPr>
            <w:tcW w:w="2268" w:type="dxa"/>
            <w:tcBorders>
              <w:top w:val="nil"/>
              <w:left w:val="nil"/>
              <w:bottom w:val="nil"/>
              <w:right w:val="nil"/>
            </w:tcBorders>
            <w:shd w:val="clear" w:color="000000" w:fill="FFFFFF"/>
            <w:noWrap/>
            <w:vAlign w:val="bottom"/>
            <w:hideMark/>
          </w:tcPr>
          <w:p w14:paraId="4BC3259E" w14:textId="5E2C5AA1" w:rsidR="00743D62" w:rsidRPr="00743D62" w:rsidRDefault="0083647B"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2145.00</w:t>
            </w:r>
            <w:r w:rsidR="00743D62" w:rsidRPr="00743D62">
              <w:rPr>
                <w:rFonts w:ascii="Calibri" w:eastAsia="Times New Roman" w:hAnsi="Calibri" w:cs="Times New Roman"/>
                <w:color w:val="000000"/>
              </w:rPr>
              <w:t xml:space="preserve"> </w:t>
            </w:r>
          </w:p>
        </w:tc>
        <w:tc>
          <w:tcPr>
            <w:tcW w:w="2268" w:type="dxa"/>
            <w:tcBorders>
              <w:top w:val="nil"/>
              <w:left w:val="nil"/>
              <w:bottom w:val="nil"/>
              <w:right w:val="nil"/>
            </w:tcBorders>
            <w:shd w:val="clear" w:color="000000" w:fill="FFFFFF"/>
            <w:noWrap/>
            <w:vAlign w:val="bottom"/>
            <w:hideMark/>
          </w:tcPr>
          <w:p w14:paraId="4BC3259F"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3600.00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A0" w14:textId="77777777" w:rsidR="00743D62" w:rsidRPr="00743D62" w:rsidRDefault="00743D62" w:rsidP="006C4926">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3</w:t>
            </w:r>
            <w:r w:rsidR="006C4926">
              <w:rPr>
                <w:rFonts w:ascii="Calibri" w:eastAsia="Times New Roman" w:hAnsi="Calibri" w:cs="Times New Roman"/>
                <w:color w:val="000000"/>
              </w:rPr>
              <w:t>6</w:t>
            </w:r>
            <w:r w:rsidRPr="00743D62">
              <w:rPr>
                <w:rFonts w:ascii="Calibri" w:eastAsia="Times New Roman" w:hAnsi="Calibri" w:cs="Times New Roman"/>
                <w:color w:val="000000"/>
              </w:rPr>
              <w:t xml:space="preserve">00.00 </w:t>
            </w:r>
          </w:p>
        </w:tc>
      </w:tr>
      <w:tr w:rsidR="00743D62" w:rsidRPr="00743D62" w14:paraId="4BC325A6"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A2"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Equipment hire</w:t>
            </w:r>
          </w:p>
        </w:tc>
        <w:tc>
          <w:tcPr>
            <w:tcW w:w="2268" w:type="dxa"/>
            <w:tcBorders>
              <w:top w:val="nil"/>
              <w:left w:val="nil"/>
              <w:bottom w:val="nil"/>
              <w:right w:val="nil"/>
            </w:tcBorders>
            <w:shd w:val="clear" w:color="000000" w:fill="FFFFFF"/>
            <w:noWrap/>
            <w:vAlign w:val="bottom"/>
            <w:hideMark/>
          </w:tcPr>
          <w:p w14:paraId="4BC325A3" w14:textId="6E80CC59"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2</w:t>
            </w:r>
            <w:r w:rsidR="00B81442">
              <w:rPr>
                <w:rFonts w:ascii="Calibri" w:eastAsia="Times New Roman" w:hAnsi="Calibri" w:cs="Times New Roman"/>
                <w:color w:val="000000"/>
              </w:rPr>
              <w:t>211.00</w:t>
            </w:r>
          </w:p>
        </w:tc>
        <w:tc>
          <w:tcPr>
            <w:tcW w:w="2268" w:type="dxa"/>
            <w:tcBorders>
              <w:top w:val="nil"/>
              <w:left w:val="nil"/>
              <w:bottom w:val="nil"/>
              <w:right w:val="nil"/>
            </w:tcBorders>
            <w:shd w:val="clear" w:color="000000" w:fill="FFFFFF"/>
            <w:noWrap/>
            <w:vAlign w:val="bottom"/>
            <w:hideMark/>
          </w:tcPr>
          <w:p w14:paraId="4BC325A4" w14:textId="3C0D8A56" w:rsidR="00743D62" w:rsidRPr="00743D62" w:rsidRDefault="00B81442"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5500.00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A5"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5500.00 </w:t>
            </w:r>
          </w:p>
        </w:tc>
      </w:tr>
      <w:tr w:rsidR="00743D62" w:rsidRPr="00743D62" w14:paraId="4BC325AB"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A7"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Sponsorship</w:t>
            </w:r>
          </w:p>
        </w:tc>
        <w:tc>
          <w:tcPr>
            <w:tcW w:w="2268" w:type="dxa"/>
            <w:tcBorders>
              <w:top w:val="nil"/>
              <w:left w:val="nil"/>
              <w:bottom w:val="nil"/>
              <w:right w:val="nil"/>
            </w:tcBorders>
            <w:shd w:val="clear" w:color="000000" w:fill="FFFFFF"/>
            <w:noWrap/>
            <w:vAlign w:val="bottom"/>
            <w:hideMark/>
          </w:tcPr>
          <w:p w14:paraId="4BC325A8" w14:textId="14AF79C4" w:rsidR="00743D62" w:rsidRPr="00743D62" w:rsidRDefault="00C51312"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0.00</w:t>
            </w:r>
          </w:p>
        </w:tc>
        <w:tc>
          <w:tcPr>
            <w:tcW w:w="2268" w:type="dxa"/>
            <w:tcBorders>
              <w:top w:val="nil"/>
              <w:left w:val="nil"/>
              <w:bottom w:val="nil"/>
              <w:right w:val="nil"/>
            </w:tcBorders>
            <w:shd w:val="clear" w:color="000000" w:fill="FFFFFF"/>
            <w:noWrap/>
            <w:vAlign w:val="bottom"/>
            <w:hideMark/>
          </w:tcPr>
          <w:p w14:paraId="4BC325A9" w14:textId="68379EA9" w:rsidR="00743D62" w:rsidRPr="00743D62" w:rsidRDefault="00C51312"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5000.00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AA" w14:textId="7C20C7D3" w:rsidR="00743D62" w:rsidRPr="00743D62" w:rsidRDefault="00C51312"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5000</w:t>
            </w:r>
            <w:r w:rsidR="00743D62" w:rsidRPr="00743D62">
              <w:rPr>
                <w:rFonts w:ascii="Calibri" w:eastAsia="Times New Roman" w:hAnsi="Calibri" w:cs="Times New Roman"/>
                <w:color w:val="000000"/>
              </w:rPr>
              <w:t xml:space="preserve">.00 </w:t>
            </w:r>
          </w:p>
        </w:tc>
      </w:tr>
      <w:tr w:rsidR="00743D62" w:rsidRPr="00743D62" w14:paraId="4BC325B0"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AC"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5AD"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5AE"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AF"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14:paraId="4BC325B5"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B1" w14:textId="77777777"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Total</w:t>
            </w:r>
          </w:p>
        </w:tc>
        <w:tc>
          <w:tcPr>
            <w:tcW w:w="2268" w:type="dxa"/>
            <w:tcBorders>
              <w:top w:val="nil"/>
              <w:left w:val="nil"/>
              <w:bottom w:val="nil"/>
              <w:right w:val="nil"/>
            </w:tcBorders>
            <w:shd w:val="clear" w:color="000000" w:fill="FFFFFF"/>
            <w:noWrap/>
            <w:vAlign w:val="bottom"/>
            <w:hideMark/>
          </w:tcPr>
          <w:p w14:paraId="4BC325B2" w14:textId="1B7C20DC"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2</w:t>
            </w:r>
            <w:r w:rsidR="00E62467">
              <w:rPr>
                <w:rFonts w:ascii="Calibri" w:eastAsia="Times New Roman" w:hAnsi="Calibri" w:cs="Times New Roman"/>
                <w:b/>
                <w:bCs/>
                <w:color w:val="000000"/>
              </w:rPr>
              <w:t>1</w:t>
            </w:r>
            <w:r w:rsidR="00155055">
              <w:rPr>
                <w:rFonts w:ascii="Calibri" w:eastAsia="Times New Roman" w:hAnsi="Calibri" w:cs="Times New Roman"/>
                <w:b/>
                <w:bCs/>
                <w:color w:val="000000"/>
              </w:rPr>
              <w:t>456.00</w:t>
            </w:r>
          </w:p>
        </w:tc>
        <w:tc>
          <w:tcPr>
            <w:tcW w:w="2268" w:type="dxa"/>
            <w:tcBorders>
              <w:top w:val="nil"/>
              <w:left w:val="nil"/>
              <w:bottom w:val="nil"/>
              <w:right w:val="nil"/>
            </w:tcBorders>
            <w:shd w:val="clear" w:color="000000" w:fill="FFFFFF"/>
            <w:noWrap/>
            <w:vAlign w:val="bottom"/>
            <w:hideMark/>
          </w:tcPr>
          <w:p w14:paraId="4BC325B3" w14:textId="14CFCD40" w:rsidR="00743D62" w:rsidRPr="00743D62" w:rsidRDefault="00A00C65" w:rsidP="00743D6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31</w:t>
            </w:r>
            <w:r w:rsidR="00987F74">
              <w:rPr>
                <w:rFonts w:ascii="Calibri" w:eastAsia="Times New Roman" w:hAnsi="Calibri" w:cs="Times New Roman"/>
                <w:b/>
                <w:bCs/>
                <w:color w:val="000000"/>
              </w:rPr>
              <w:t>2</w:t>
            </w:r>
            <w:r w:rsidR="00743D62" w:rsidRPr="00743D62">
              <w:rPr>
                <w:rFonts w:ascii="Calibri" w:eastAsia="Times New Roman" w:hAnsi="Calibri" w:cs="Times New Roman"/>
                <w:b/>
                <w:bCs/>
                <w:color w:val="000000"/>
              </w:rPr>
              <w:t xml:space="preserve">00.00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B4" w14:textId="2727FCA5"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2</w:t>
            </w:r>
            <w:r w:rsidR="001D4B09">
              <w:rPr>
                <w:rFonts w:ascii="Calibri" w:eastAsia="Times New Roman" w:hAnsi="Calibri" w:cs="Times New Roman"/>
                <w:b/>
                <w:bCs/>
                <w:color w:val="000000"/>
              </w:rPr>
              <w:t>7</w:t>
            </w:r>
            <w:r w:rsidR="00A256DB">
              <w:rPr>
                <w:rFonts w:ascii="Calibri" w:eastAsia="Times New Roman" w:hAnsi="Calibri" w:cs="Times New Roman"/>
                <w:b/>
                <w:bCs/>
                <w:color w:val="000000"/>
              </w:rPr>
              <w:t>8</w:t>
            </w:r>
            <w:r w:rsidR="00214B7A">
              <w:rPr>
                <w:rFonts w:ascii="Calibri" w:eastAsia="Times New Roman" w:hAnsi="Calibri" w:cs="Times New Roman"/>
                <w:b/>
                <w:bCs/>
                <w:color w:val="000000"/>
              </w:rPr>
              <w:t>5</w:t>
            </w:r>
            <w:r w:rsidRPr="00743D62">
              <w:rPr>
                <w:rFonts w:ascii="Calibri" w:eastAsia="Times New Roman" w:hAnsi="Calibri" w:cs="Times New Roman"/>
                <w:b/>
                <w:bCs/>
                <w:color w:val="000000"/>
              </w:rPr>
              <w:t xml:space="preserve">0.00 </w:t>
            </w:r>
          </w:p>
        </w:tc>
      </w:tr>
      <w:tr w:rsidR="00743D62" w:rsidRPr="00743D62" w14:paraId="4BC325BA"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B6"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5B7"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5B8" w14:textId="77777777" w:rsidR="00743D62" w:rsidRPr="00743D62" w:rsidRDefault="00743D62" w:rsidP="00743D62">
            <w:pPr>
              <w:spacing w:after="0" w:line="240" w:lineRule="auto"/>
              <w:jc w:val="center"/>
              <w:rPr>
                <w:rFonts w:ascii="Calibri" w:eastAsia="Times New Roman" w:hAnsi="Calibri" w:cs="Times New Roman"/>
                <w:color w:val="FF0000"/>
              </w:rPr>
            </w:pPr>
            <w:r w:rsidRPr="00743D62">
              <w:rPr>
                <w:rFonts w:ascii="Calibri" w:eastAsia="Times New Roman" w:hAnsi="Calibri" w:cs="Times New Roman"/>
                <w:color w:val="FF0000"/>
              </w:rPr>
              <w:t>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B9"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14:paraId="4BC325BF"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BB" w14:textId="77777777"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EXPENDITURE</w:t>
            </w:r>
          </w:p>
        </w:tc>
        <w:tc>
          <w:tcPr>
            <w:tcW w:w="2268" w:type="dxa"/>
            <w:tcBorders>
              <w:top w:val="nil"/>
              <w:left w:val="nil"/>
              <w:bottom w:val="nil"/>
              <w:right w:val="nil"/>
            </w:tcBorders>
            <w:shd w:val="clear" w:color="000000" w:fill="FFFFFF"/>
            <w:noWrap/>
            <w:vAlign w:val="bottom"/>
            <w:hideMark/>
          </w:tcPr>
          <w:p w14:paraId="4BC325BC"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5BD" w14:textId="77777777" w:rsidR="00743D62" w:rsidRPr="00743D62" w:rsidRDefault="00743D62" w:rsidP="00743D62">
            <w:pPr>
              <w:spacing w:after="0" w:line="240" w:lineRule="auto"/>
              <w:jc w:val="center"/>
              <w:rPr>
                <w:rFonts w:ascii="Calibri" w:eastAsia="Times New Roman" w:hAnsi="Calibri" w:cs="Times New Roman"/>
                <w:color w:val="FF0000"/>
              </w:rPr>
            </w:pPr>
            <w:r w:rsidRPr="00743D62">
              <w:rPr>
                <w:rFonts w:ascii="Calibri" w:eastAsia="Times New Roman" w:hAnsi="Calibri" w:cs="Times New Roman"/>
                <w:color w:val="FF0000"/>
              </w:rPr>
              <w:t>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BE"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14:paraId="4BC325C4"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C0"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Bank charges</w:t>
            </w:r>
          </w:p>
        </w:tc>
        <w:tc>
          <w:tcPr>
            <w:tcW w:w="2268" w:type="dxa"/>
            <w:tcBorders>
              <w:top w:val="nil"/>
              <w:left w:val="nil"/>
              <w:bottom w:val="nil"/>
              <w:right w:val="nil"/>
            </w:tcBorders>
            <w:shd w:val="clear" w:color="000000" w:fill="FFFFFF"/>
            <w:noWrap/>
            <w:vAlign w:val="bottom"/>
            <w:hideMark/>
          </w:tcPr>
          <w:p w14:paraId="4BC325C1" w14:textId="4EC2AC51"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4</w:t>
            </w:r>
            <w:r w:rsidR="00987F74">
              <w:rPr>
                <w:rFonts w:ascii="Calibri" w:eastAsia="Times New Roman" w:hAnsi="Calibri" w:cs="Times New Roman"/>
                <w:color w:val="000000"/>
              </w:rPr>
              <w:t>8</w:t>
            </w:r>
            <w:r w:rsidRPr="00743D62">
              <w:rPr>
                <w:rFonts w:ascii="Calibri" w:eastAsia="Times New Roman" w:hAnsi="Calibri" w:cs="Times New Roman"/>
                <w:color w:val="000000"/>
              </w:rPr>
              <w:t xml:space="preserve">.00 </w:t>
            </w:r>
          </w:p>
        </w:tc>
        <w:tc>
          <w:tcPr>
            <w:tcW w:w="2268" w:type="dxa"/>
            <w:tcBorders>
              <w:top w:val="nil"/>
              <w:left w:val="nil"/>
              <w:bottom w:val="nil"/>
              <w:right w:val="nil"/>
            </w:tcBorders>
            <w:shd w:val="clear" w:color="000000" w:fill="FFFFFF"/>
            <w:noWrap/>
            <w:vAlign w:val="bottom"/>
            <w:hideMark/>
          </w:tcPr>
          <w:p w14:paraId="4BC325C2"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72.00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C3"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72.00 </w:t>
            </w:r>
          </w:p>
        </w:tc>
      </w:tr>
      <w:tr w:rsidR="00743D62" w:rsidRPr="00743D62" w14:paraId="4BC325C9"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C5"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Insurance</w:t>
            </w:r>
          </w:p>
        </w:tc>
        <w:tc>
          <w:tcPr>
            <w:tcW w:w="2268" w:type="dxa"/>
            <w:tcBorders>
              <w:top w:val="nil"/>
              <w:left w:val="nil"/>
              <w:bottom w:val="nil"/>
              <w:right w:val="nil"/>
            </w:tcBorders>
            <w:shd w:val="clear" w:color="000000" w:fill="FFFFFF"/>
            <w:noWrap/>
            <w:vAlign w:val="bottom"/>
            <w:hideMark/>
          </w:tcPr>
          <w:p w14:paraId="4BC325C6" w14:textId="2C0D00C5"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370</w:t>
            </w:r>
            <w:r w:rsidR="00D717C4">
              <w:rPr>
                <w:rFonts w:ascii="Calibri" w:eastAsia="Times New Roman" w:hAnsi="Calibri" w:cs="Times New Roman"/>
                <w:color w:val="000000"/>
              </w:rPr>
              <w:t>8</w:t>
            </w:r>
            <w:r w:rsidRPr="00743D62">
              <w:rPr>
                <w:rFonts w:ascii="Calibri" w:eastAsia="Times New Roman" w:hAnsi="Calibri" w:cs="Times New Roman"/>
                <w:color w:val="000000"/>
              </w:rPr>
              <w:t>.</w:t>
            </w:r>
            <w:r w:rsidR="00D717C4">
              <w:rPr>
                <w:rFonts w:ascii="Calibri" w:eastAsia="Times New Roman" w:hAnsi="Calibri" w:cs="Times New Roman"/>
                <w:color w:val="000000"/>
              </w:rPr>
              <w:t>02</w:t>
            </w:r>
            <w:r w:rsidRPr="00743D62">
              <w:rPr>
                <w:rFonts w:ascii="Calibri" w:eastAsia="Times New Roman" w:hAnsi="Calibri" w:cs="Times New Roman"/>
                <w:color w:val="000000"/>
              </w:rPr>
              <w:t xml:space="preserve"> </w:t>
            </w:r>
          </w:p>
        </w:tc>
        <w:tc>
          <w:tcPr>
            <w:tcW w:w="2268" w:type="dxa"/>
            <w:tcBorders>
              <w:top w:val="nil"/>
              <w:left w:val="nil"/>
              <w:bottom w:val="nil"/>
              <w:right w:val="nil"/>
            </w:tcBorders>
            <w:shd w:val="clear" w:color="000000" w:fill="FFFFFF"/>
            <w:noWrap/>
            <w:vAlign w:val="bottom"/>
            <w:hideMark/>
          </w:tcPr>
          <w:p w14:paraId="4BC325C7" w14:textId="5B88C82A"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370</w:t>
            </w:r>
            <w:r w:rsidR="00BF7436">
              <w:rPr>
                <w:rFonts w:ascii="Calibri" w:eastAsia="Times New Roman" w:hAnsi="Calibri" w:cs="Times New Roman"/>
                <w:color w:val="000000"/>
              </w:rPr>
              <w:t>8</w:t>
            </w:r>
            <w:r w:rsidRPr="00743D62">
              <w:rPr>
                <w:rFonts w:ascii="Calibri" w:eastAsia="Times New Roman" w:hAnsi="Calibri" w:cs="Times New Roman"/>
                <w:color w:val="000000"/>
              </w:rPr>
              <w:t>.</w:t>
            </w:r>
            <w:r w:rsidR="00BF7436">
              <w:rPr>
                <w:rFonts w:ascii="Calibri" w:eastAsia="Times New Roman" w:hAnsi="Calibri" w:cs="Times New Roman"/>
                <w:color w:val="000000"/>
              </w:rPr>
              <w:t>02</w:t>
            </w:r>
            <w:r w:rsidRPr="00743D62">
              <w:rPr>
                <w:rFonts w:ascii="Calibri" w:eastAsia="Times New Roman" w:hAnsi="Calibri" w:cs="Times New Roman"/>
                <w:color w:val="000000"/>
              </w:rPr>
              <w:t xml:space="preserve">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C8" w14:textId="1B42B181" w:rsidR="00743D62" w:rsidRPr="00743D62" w:rsidRDefault="00601ABF"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r w:rsidR="00167A83">
              <w:rPr>
                <w:rFonts w:ascii="Calibri" w:eastAsia="Times New Roman" w:hAnsi="Calibri" w:cs="Times New Roman"/>
                <w:color w:val="000000"/>
              </w:rPr>
              <w:t>8</w:t>
            </w:r>
            <w:r w:rsidR="00743D62" w:rsidRPr="00743D62">
              <w:rPr>
                <w:rFonts w:ascii="Calibri" w:eastAsia="Times New Roman" w:hAnsi="Calibri" w:cs="Times New Roman"/>
                <w:color w:val="000000"/>
              </w:rPr>
              <w:t xml:space="preserve">00.00 </w:t>
            </w:r>
          </w:p>
        </w:tc>
      </w:tr>
      <w:tr w:rsidR="00743D62" w:rsidRPr="00743D62" w14:paraId="4BC325CE"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CA"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Membership</w:t>
            </w:r>
          </w:p>
        </w:tc>
        <w:tc>
          <w:tcPr>
            <w:tcW w:w="2268" w:type="dxa"/>
            <w:tcBorders>
              <w:top w:val="nil"/>
              <w:left w:val="nil"/>
              <w:bottom w:val="nil"/>
              <w:right w:val="nil"/>
            </w:tcBorders>
            <w:shd w:val="clear" w:color="000000" w:fill="FFFFFF"/>
            <w:noWrap/>
            <w:vAlign w:val="bottom"/>
            <w:hideMark/>
          </w:tcPr>
          <w:p w14:paraId="4BC325CB" w14:textId="7DC206FC"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1</w:t>
            </w:r>
            <w:r w:rsidR="00D717C4">
              <w:rPr>
                <w:rFonts w:ascii="Calibri" w:eastAsia="Times New Roman" w:hAnsi="Calibri" w:cs="Times New Roman"/>
                <w:color w:val="000000"/>
              </w:rPr>
              <w:t>474.00</w:t>
            </w:r>
            <w:r w:rsidRPr="00743D62">
              <w:rPr>
                <w:rFonts w:ascii="Calibri" w:eastAsia="Times New Roman" w:hAnsi="Calibri" w:cs="Times New Roman"/>
                <w:color w:val="000000"/>
              </w:rPr>
              <w:t xml:space="preserve"> </w:t>
            </w:r>
          </w:p>
        </w:tc>
        <w:tc>
          <w:tcPr>
            <w:tcW w:w="2268" w:type="dxa"/>
            <w:tcBorders>
              <w:top w:val="nil"/>
              <w:left w:val="nil"/>
              <w:bottom w:val="nil"/>
              <w:right w:val="nil"/>
            </w:tcBorders>
            <w:shd w:val="clear" w:color="000000" w:fill="FFFFFF"/>
            <w:noWrap/>
            <w:vAlign w:val="bottom"/>
            <w:hideMark/>
          </w:tcPr>
          <w:p w14:paraId="4BC325CC" w14:textId="1207D09A"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1</w:t>
            </w:r>
            <w:r w:rsidR="00BF7436">
              <w:rPr>
                <w:rFonts w:ascii="Calibri" w:eastAsia="Times New Roman" w:hAnsi="Calibri" w:cs="Times New Roman"/>
                <w:color w:val="000000"/>
              </w:rPr>
              <w:t>474.00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CD"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1600.00 </w:t>
            </w:r>
          </w:p>
        </w:tc>
      </w:tr>
      <w:tr w:rsidR="00743D62" w:rsidRPr="00743D62" w14:paraId="4BC325D3"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CF"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Maintenance and Boat Refurb</w:t>
            </w:r>
          </w:p>
        </w:tc>
        <w:tc>
          <w:tcPr>
            <w:tcW w:w="2268" w:type="dxa"/>
            <w:tcBorders>
              <w:top w:val="nil"/>
              <w:left w:val="nil"/>
              <w:bottom w:val="nil"/>
              <w:right w:val="nil"/>
            </w:tcBorders>
            <w:shd w:val="clear" w:color="000000" w:fill="FFFFFF"/>
            <w:noWrap/>
            <w:vAlign w:val="bottom"/>
            <w:hideMark/>
          </w:tcPr>
          <w:p w14:paraId="4BC325D0" w14:textId="0077589F" w:rsidR="00743D62" w:rsidRPr="00743D62" w:rsidRDefault="00D717C4"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2123.15</w:t>
            </w:r>
            <w:r w:rsidR="00743D62" w:rsidRPr="00743D62">
              <w:rPr>
                <w:rFonts w:ascii="Calibri" w:eastAsia="Times New Roman" w:hAnsi="Calibri" w:cs="Times New Roman"/>
                <w:color w:val="000000"/>
              </w:rPr>
              <w:t xml:space="preserve"> </w:t>
            </w:r>
          </w:p>
        </w:tc>
        <w:tc>
          <w:tcPr>
            <w:tcW w:w="2268" w:type="dxa"/>
            <w:tcBorders>
              <w:top w:val="nil"/>
              <w:left w:val="nil"/>
              <w:bottom w:val="nil"/>
              <w:right w:val="nil"/>
            </w:tcBorders>
            <w:shd w:val="clear" w:color="000000" w:fill="FFFFFF"/>
            <w:noWrap/>
            <w:vAlign w:val="bottom"/>
            <w:hideMark/>
          </w:tcPr>
          <w:p w14:paraId="4BC325D1" w14:textId="5F6A2328" w:rsidR="00743D62" w:rsidRPr="00743D62" w:rsidRDefault="00FD6D72"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6000.00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D2" w14:textId="188A8C39"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6</w:t>
            </w:r>
            <w:r w:rsidR="008A446D">
              <w:rPr>
                <w:rFonts w:ascii="Calibri" w:eastAsia="Times New Roman" w:hAnsi="Calibri" w:cs="Times New Roman"/>
                <w:color w:val="000000"/>
              </w:rPr>
              <w:t>250</w:t>
            </w:r>
            <w:r w:rsidRPr="00743D62">
              <w:rPr>
                <w:rFonts w:ascii="Calibri" w:eastAsia="Times New Roman" w:hAnsi="Calibri" w:cs="Times New Roman"/>
                <w:color w:val="000000"/>
              </w:rPr>
              <w:t xml:space="preserve">.00 </w:t>
            </w:r>
          </w:p>
        </w:tc>
      </w:tr>
      <w:tr w:rsidR="00743D62" w:rsidRPr="00743D62" w14:paraId="4BC325D8"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D4"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Race entry</w:t>
            </w:r>
          </w:p>
        </w:tc>
        <w:tc>
          <w:tcPr>
            <w:tcW w:w="2268" w:type="dxa"/>
            <w:tcBorders>
              <w:top w:val="nil"/>
              <w:left w:val="nil"/>
              <w:bottom w:val="nil"/>
              <w:right w:val="nil"/>
            </w:tcBorders>
            <w:shd w:val="clear" w:color="000000" w:fill="FFFFFF"/>
            <w:noWrap/>
            <w:vAlign w:val="bottom"/>
            <w:hideMark/>
          </w:tcPr>
          <w:p w14:paraId="4BC325D5" w14:textId="2E57F522"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3</w:t>
            </w:r>
            <w:r w:rsidR="0038091D">
              <w:rPr>
                <w:rFonts w:ascii="Calibri" w:eastAsia="Times New Roman" w:hAnsi="Calibri" w:cs="Times New Roman"/>
                <w:color w:val="000000"/>
              </w:rPr>
              <w:t>486.00</w:t>
            </w:r>
          </w:p>
        </w:tc>
        <w:tc>
          <w:tcPr>
            <w:tcW w:w="2268" w:type="dxa"/>
            <w:tcBorders>
              <w:top w:val="nil"/>
              <w:left w:val="nil"/>
              <w:bottom w:val="nil"/>
              <w:right w:val="nil"/>
            </w:tcBorders>
            <w:shd w:val="clear" w:color="000000" w:fill="FFFFFF"/>
            <w:noWrap/>
            <w:vAlign w:val="bottom"/>
            <w:hideMark/>
          </w:tcPr>
          <w:p w14:paraId="4BC325D6" w14:textId="509D30A2"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4</w:t>
            </w:r>
            <w:r w:rsidR="00E43313">
              <w:rPr>
                <w:rFonts w:ascii="Calibri" w:eastAsia="Times New Roman" w:hAnsi="Calibri" w:cs="Times New Roman"/>
                <w:color w:val="000000"/>
              </w:rPr>
              <w:t>786.00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D7"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5000.00 </w:t>
            </w:r>
          </w:p>
        </w:tc>
      </w:tr>
      <w:tr w:rsidR="00743D62" w:rsidRPr="00743D62" w14:paraId="4BC325DD"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D9"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Transport</w:t>
            </w:r>
          </w:p>
        </w:tc>
        <w:tc>
          <w:tcPr>
            <w:tcW w:w="2268" w:type="dxa"/>
            <w:tcBorders>
              <w:top w:val="nil"/>
              <w:left w:val="nil"/>
              <w:bottom w:val="nil"/>
              <w:right w:val="nil"/>
            </w:tcBorders>
            <w:shd w:val="clear" w:color="000000" w:fill="FFFFFF"/>
            <w:noWrap/>
            <w:vAlign w:val="bottom"/>
            <w:hideMark/>
          </w:tcPr>
          <w:p w14:paraId="4BC325DA" w14:textId="77CC04B6" w:rsidR="00743D62" w:rsidRPr="00743D62" w:rsidRDefault="0038091D"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104.00</w:t>
            </w:r>
            <w:r w:rsidR="00743D62" w:rsidRPr="00743D62">
              <w:rPr>
                <w:rFonts w:ascii="Calibri" w:eastAsia="Times New Roman" w:hAnsi="Calibri" w:cs="Times New Roman"/>
                <w:color w:val="000000"/>
              </w:rPr>
              <w:t xml:space="preserve"> </w:t>
            </w:r>
          </w:p>
        </w:tc>
        <w:tc>
          <w:tcPr>
            <w:tcW w:w="2268" w:type="dxa"/>
            <w:tcBorders>
              <w:top w:val="nil"/>
              <w:left w:val="nil"/>
              <w:bottom w:val="nil"/>
              <w:right w:val="nil"/>
            </w:tcBorders>
            <w:shd w:val="clear" w:color="000000" w:fill="FFFFFF"/>
            <w:noWrap/>
            <w:vAlign w:val="bottom"/>
            <w:hideMark/>
          </w:tcPr>
          <w:p w14:paraId="4BC325DB"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400.00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DC"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200.00 </w:t>
            </w:r>
          </w:p>
        </w:tc>
      </w:tr>
      <w:tr w:rsidR="00743D62" w:rsidRPr="00743D62" w14:paraId="4BC325E2"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DE"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Training camp</w:t>
            </w:r>
          </w:p>
        </w:tc>
        <w:tc>
          <w:tcPr>
            <w:tcW w:w="2268" w:type="dxa"/>
            <w:tcBorders>
              <w:top w:val="nil"/>
              <w:left w:val="nil"/>
              <w:bottom w:val="nil"/>
              <w:right w:val="nil"/>
            </w:tcBorders>
            <w:shd w:val="clear" w:color="000000" w:fill="FFFFFF"/>
            <w:noWrap/>
            <w:vAlign w:val="bottom"/>
            <w:hideMark/>
          </w:tcPr>
          <w:p w14:paraId="4BC325DF" w14:textId="036082E7" w:rsidR="00743D62" w:rsidRPr="00743D62" w:rsidRDefault="0038091D"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r w:rsidR="00CA738C">
              <w:rPr>
                <w:rFonts w:ascii="Calibri" w:eastAsia="Times New Roman" w:hAnsi="Calibri" w:cs="Times New Roman"/>
                <w:color w:val="000000"/>
              </w:rPr>
              <w:t>000.81</w:t>
            </w:r>
          </w:p>
        </w:tc>
        <w:tc>
          <w:tcPr>
            <w:tcW w:w="2268" w:type="dxa"/>
            <w:tcBorders>
              <w:top w:val="nil"/>
              <w:left w:val="nil"/>
              <w:bottom w:val="nil"/>
              <w:right w:val="nil"/>
            </w:tcBorders>
            <w:shd w:val="clear" w:color="000000" w:fill="FFFFFF"/>
            <w:noWrap/>
            <w:vAlign w:val="bottom"/>
            <w:hideMark/>
          </w:tcPr>
          <w:p w14:paraId="4BC325E0" w14:textId="769D2CFC" w:rsidR="00743D62" w:rsidRPr="00743D62" w:rsidRDefault="00E43313"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r w:rsidR="00FB22FC">
              <w:rPr>
                <w:rFonts w:ascii="Calibri" w:eastAsia="Times New Roman" w:hAnsi="Calibri" w:cs="Times New Roman"/>
                <w:color w:val="000000"/>
              </w:rPr>
              <w:t>750</w:t>
            </w:r>
            <w:r>
              <w:rPr>
                <w:rFonts w:ascii="Calibri" w:eastAsia="Times New Roman" w:hAnsi="Calibri" w:cs="Times New Roman"/>
                <w:color w:val="000000"/>
              </w:rPr>
              <w:t>.81</w:t>
            </w:r>
          </w:p>
        </w:tc>
        <w:tc>
          <w:tcPr>
            <w:tcW w:w="2268" w:type="dxa"/>
            <w:tcBorders>
              <w:top w:val="nil"/>
              <w:left w:val="single" w:sz="8" w:space="0" w:color="auto"/>
              <w:bottom w:val="nil"/>
              <w:right w:val="single" w:sz="8" w:space="0" w:color="auto"/>
            </w:tcBorders>
            <w:shd w:val="clear" w:color="000000" w:fill="FFFFFF"/>
            <w:noWrap/>
            <w:vAlign w:val="bottom"/>
            <w:hideMark/>
          </w:tcPr>
          <w:p w14:paraId="4BC325E1"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3575.00 </w:t>
            </w:r>
          </w:p>
        </w:tc>
      </w:tr>
      <w:tr w:rsidR="00743D62" w:rsidRPr="00743D62" w14:paraId="4BC325E7"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E3"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Training</w:t>
            </w:r>
          </w:p>
        </w:tc>
        <w:tc>
          <w:tcPr>
            <w:tcW w:w="2268" w:type="dxa"/>
            <w:tcBorders>
              <w:top w:val="nil"/>
              <w:left w:val="nil"/>
              <w:bottom w:val="nil"/>
              <w:right w:val="nil"/>
            </w:tcBorders>
            <w:shd w:val="clear" w:color="000000" w:fill="FFFFFF"/>
            <w:noWrap/>
            <w:vAlign w:val="bottom"/>
            <w:hideMark/>
          </w:tcPr>
          <w:p w14:paraId="4BC325E4" w14:textId="4DA51BED" w:rsidR="00743D62" w:rsidRPr="00743D62" w:rsidRDefault="009142C3"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605.00</w:t>
            </w:r>
          </w:p>
        </w:tc>
        <w:tc>
          <w:tcPr>
            <w:tcW w:w="2268" w:type="dxa"/>
            <w:tcBorders>
              <w:top w:val="nil"/>
              <w:left w:val="nil"/>
              <w:bottom w:val="nil"/>
              <w:right w:val="nil"/>
            </w:tcBorders>
            <w:shd w:val="clear" w:color="000000" w:fill="FFFFFF"/>
            <w:noWrap/>
            <w:vAlign w:val="bottom"/>
            <w:hideMark/>
          </w:tcPr>
          <w:p w14:paraId="4BC325E5" w14:textId="6F522023" w:rsidR="00743D62" w:rsidRPr="00743D62" w:rsidRDefault="00E43313"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605.00</w:t>
            </w:r>
            <w:r w:rsidR="00743D62" w:rsidRPr="00743D62">
              <w:rPr>
                <w:rFonts w:ascii="Calibri" w:eastAsia="Times New Roman" w:hAnsi="Calibri" w:cs="Times New Roman"/>
                <w:color w:val="000000"/>
              </w:rPr>
              <w:t xml:space="preserve">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E6" w14:textId="77777777" w:rsidR="00743D62" w:rsidRPr="00743D62" w:rsidRDefault="00601ABF"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w:t>
            </w:r>
            <w:r w:rsidR="00743D62" w:rsidRPr="00743D62">
              <w:rPr>
                <w:rFonts w:ascii="Calibri" w:eastAsia="Times New Roman" w:hAnsi="Calibri" w:cs="Times New Roman"/>
                <w:color w:val="000000"/>
              </w:rPr>
              <w:t xml:space="preserve">0.00 </w:t>
            </w:r>
          </w:p>
        </w:tc>
      </w:tr>
      <w:tr w:rsidR="00743D62" w:rsidRPr="00743D62" w14:paraId="4BC325EC"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E8"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Coaching</w:t>
            </w:r>
          </w:p>
        </w:tc>
        <w:tc>
          <w:tcPr>
            <w:tcW w:w="2268" w:type="dxa"/>
            <w:tcBorders>
              <w:top w:val="nil"/>
              <w:left w:val="nil"/>
              <w:bottom w:val="nil"/>
              <w:right w:val="nil"/>
            </w:tcBorders>
            <w:shd w:val="clear" w:color="000000" w:fill="FFFFFF"/>
            <w:noWrap/>
            <w:vAlign w:val="bottom"/>
            <w:hideMark/>
          </w:tcPr>
          <w:p w14:paraId="4BC325E9" w14:textId="712DB806" w:rsidR="00743D62" w:rsidRPr="00743D62" w:rsidRDefault="00CC1EAC"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4959.05</w:t>
            </w:r>
          </w:p>
        </w:tc>
        <w:tc>
          <w:tcPr>
            <w:tcW w:w="2268" w:type="dxa"/>
            <w:tcBorders>
              <w:top w:val="nil"/>
              <w:left w:val="nil"/>
              <w:bottom w:val="nil"/>
              <w:right w:val="nil"/>
            </w:tcBorders>
            <w:shd w:val="clear" w:color="000000" w:fill="FFFFFF"/>
            <w:noWrap/>
            <w:vAlign w:val="bottom"/>
            <w:hideMark/>
          </w:tcPr>
          <w:p w14:paraId="4BC325EA" w14:textId="5D250A0E" w:rsidR="00743D62" w:rsidRPr="00743D62" w:rsidRDefault="00327966"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6500.00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EB"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6500.00 </w:t>
            </w:r>
          </w:p>
        </w:tc>
      </w:tr>
      <w:tr w:rsidR="00743D62" w:rsidRPr="00743D62" w14:paraId="4BC325F1"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ED"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Fines</w:t>
            </w:r>
          </w:p>
        </w:tc>
        <w:tc>
          <w:tcPr>
            <w:tcW w:w="2268" w:type="dxa"/>
            <w:tcBorders>
              <w:top w:val="nil"/>
              <w:left w:val="nil"/>
              <w:bottom w:val="nil"/>
              <w:right w:val="nil"/>
            </w:tcBorders>
            <w:shd w:val="clear" w:color="000000" w:fill="FFFFFF"/>
            <w:noWrap/>
            <w:vAlign w:val="bottom"/>
            <w:hideMark/>
          </w:tcPr>
          <w:p w14:paraId="4BC325EE"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nil"/>
              <w:bottom w:val="nil"/>
              <w:right w:val="nil"/>
            </w:tcBorders>
            <w:shd w:val="clear" w:color="000000" w:fill="FFFFFF"/>
            <w:noWrap/>
            <w:vAlign w:val="bottom"/>
            <w:hideMark/>
          </w:tcPr>
          <w:p w14:paraId="4BC325EF"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single" w:sz="8" w:space="0" w:color="auto"/>
              <w:bottom w:val="nil"/>
              <w:right w:val="single" w:sz="8" w:space="0" w:color="auto"/>
            </w:tcBorders>
            <w:shd w:val="clear" w:color="000000" w:fill="FFFFFF"/>
            <w:noWrap/>
            <w:vAlign w:val="bottom"/>
            <w:hideMark/>
          </w:tcPr>
          <w:p w14:paraId="4BC325F0"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300.00 </w:t>
            </w:r>
          </w:p>
        </w:tc>
      </w:tr>
      <w:tr w:rsidR="00743D62" w:rsidRPr="00743D62" w14:paraId="4BC325F6"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F2" w14:textId="77777777" w:rsidR="00743D62" w:rsidRPr="00743D62" w:rsidRDefault="00743D62" w:rsidP="00743D62">
            <w:pPr>
              <w:spacing w:after="0" w:line="240" w:lineRule="auto"/>
              <w:jc w:val="center"/>
              <w:rPr>
                <w:rFonts w:ascii="Calibri" w:eastAsia="Times New Roman" w:hAnsi="Calibri" w:cs="Times New Roman"/>
                <w:color w:val="000000"/>
              </w:rPr>
            </w:pPr>
            <w:proofErr w:type="spellStart"/>
            <w:r w:rsidRPr="00743D62">
              <w:rPr>
                <w:rFonts w:ascii="Calibri" w:eastAsia="Times New Roman" w:hAnsi="Calibri" w:cs="Times New Roman"/>
                <w:color w:val="000000"/>
              </w:rPr>
              <w:t>Ents</w:t>
            </w:r>
            <w:proofErr w:type="spellEnd"/>
          </w:p>
        </w:tc>
        <w:tc>
          <w:tcPr>
            <w:tcW w:w="2268" w:type="dxa"/>
            <w:tcBorders>
              <w:top w:val="nil"/>
              <w:left w:val="nil"/>
              <w:bottom w:val="nil"/>
              <w:right w:val="nil"/>
            </w:tcBorders>
            <w:shd w:val="clear" w:color="000000" w:fill="FFFFFF"/>
            <w:noWrap/>
            <w:vAlign w:val="bottom"/>
            <w:hideMark/>
          </w:tcPr>
          <w:p w14:paraId="4BC325F3" w14:textId="37047D1E" w:rsidR="00743D62" w:rsidRPr="00743D62" w:rsidRDefault="009142C3"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96.15</w:t>
            </w:r>
          </w:p>
        </w:tc>
        <w:tc>
          <w:tcPr>
            <w:tcW w:w="2268" w:type="dxa"/>
            <w:tcBorders>
              <w:top w:val="nil"/>
              <w:left w:val="nil"/>
              <w:bottom w:val="nil"/>
              <w:right w:val="nil"/>
            </w:tcBorders>
            <w:shd w:val="clear" w:color="000000" w:fill="FFFFFF"/>
            <w:noWrap/>
            <w:vAlign w:val="bottom"/>
            <w:hideMark/>
          </w:tcPr>
          <w:p w14:paraId="4BC325F4" w14:textId="4228D0EB" w:rsidR="00743D62" w:rsidRPr="00743D62" w:rsidRDefault="00830CD5"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F5"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200.00 </w:t>
            </w:r>
          </w:p>
        </w:tc>
      </w:tr>
      <w:tr w:rsidR="00743D62" w:rsidRPr="00743D62" w14:paraId="4BC325FB"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F7"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Freshers/BBQ</w:t>
            </w:r>
          </w:p>
        </w:tc>
        <w:tc>
          <w:tcPr>
            <w:tcW w:w="2268" w:type="dxa"/>
            <w:tcBorders>
              <w:top w:val="nil"/>
              <w:left w:val="nil"/>
              <w:bottom w:val="nil"/>
              <w:right w:val="nil"/>
            </w:tcBorders>
            <w:shd w:val="clear" w:color="000000" w:fill="FFFFFF"/>
            <w:noWrap/>
            <w:vAlign w:val="bottom"/>
            <w:hideMark/>
          </w:tcPr>
          <w:p w14:paraId="4BC325F8" w14:textId="78183706" w:rsidR="00743D62" w:rsidRPr="00743D62" w:rsidRDefault="00F15BFE"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444.70</w:t>
            </w:r>
          </w:p>
        </w:tc>
        <w:tc>
          <w:tcPr>
            <w:tcW w:w="2268" w:type="dxa"/>
            <w:tcBorders>
              <w:top w:val="nil"/>
              <w:left w:val="nil"/>
              <w:bottom w:val="nil"/>
              <w:right w:val="nil"/>
            </w:tcBorders>
            <w:shd w:val="clear" w:color="000000" w:fill="FFFFFF"/>
            <w:noWrap/>
            <w:vAlign w:val="bottom"/>
            <w:hideMark/>
          </w:tcPr>
          <w:p w14:paraId="4BC325F9" w14:textId="09A97F40" w:rsidR="00743D62" w:rsidRPr="00743D62" w:rsidRDefault="00830CD5"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450.00</w:t>
            </w:r>
          </w:p>
        </w:tc>
        <w:tc>
          <w:tcPr>
            <w:tcW w:w="2268" w:type="dxa"/>
            <w:tcBorders>
              <w:top w:val="nil"/>
              <w:left w:val="single" w:sz="8" w:space="0" w:color="auto"/>
              <w:bottom w:val="nil"/>
              <w:right w:val="single" w:sz="8" w:space="0" w:color="auto"/>
            </w:tcBorders>
            <w:shd w:val="clear" w:color="000000" w:fill="FFFFFF"/>
            <w:noWrap/>
            <w:vAlign w:val="bottom"/>
            <w:hideMark/>
          </w:tcPr>
          <w:p w14:paraId="4BC325FA"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450.00 </w:t>
            </w:r>
          </w:p>
        </w:tc>
      </w:tr>
      <w:tr w:rsidR="00743D62" w:rsidRPr="00743D62" w14:paraId="4BC32600"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5FC" w14:textId="77777777" w:rsidR="00743D62" w:rsidRPr="00743D62" w:rsidRDefault="00743D62" w:rsidP="00743D62">
            <w:pPr>
              <w:spacing w:after="0" w:line="240" w:lineRule="auto"/>
              <w:jc w:val="center"/>
              <w:rPr>
                <w:rFonts w:ascii="Calibri" w:eastAsia="Times New Roman" w:hAnsi="Calibri" w:cs="Times New Roman"/>
                <w:color w:val="000000"/>
              </w:rPr>
            </w:pPr>
            <w:proofErr w:type="spellStart"/>
            <w:r w:rsidRPr="00743D62">
              <w:rPr>
                <w:rFonts w:ascii="Calibri" w:eastAsia="Times New Roman" w:hAnsi="Calibri" w:cs="Times New Roman"/>
                <w:color w:val="000000"/>
              </w:rPr>
              <w:t>Misc</w:t>
            </w:r>
            <w:proofErr w:type="spellEnd"/>
          </w:p>
        </w:tc>
        <w:tc>
          <w:tcPr>
            <w:tcW w:w="2268" w:type="dxa"/>
            <w:tcBorders>
              <w:top w:val="nil"/>
              <w:left w:val="nil"/>
              <w:bottom w:val="nil"/>
              <w:right w:val="nil"/>
            </w:tcBorders>
            <w:shd w:val="clear" w:color="000000" w:fill="FFFFFF"/>
            <w:noWrap/>
            <w:vAlign w:val="bottom"/>
            <w:hideMark/>
          </w:tcPr>
          <w:p w14:paraId="4BC325FD" w14:textId="3A2914F5" w:rsidR="00743D62" w:rsidRPr="00743D62" w:rsidRDefault="00CC1EAC"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606.08</w:t>
            </w:r>
          </w:p>
        </w:tc>
        <w:tc>
          <w:tcPr>
            <w:tcW w:w="2268" w:type="dxa"/>
            <w:tcBorders>
              <w:top w:val="nil"/>
              <w:left w:val="nil"/>
              <w:bottom w:val="nil"/>
              <w:right w:val="nil"/>
            </w:tcBorders>
            <w:shd w:val="clear" w:color="000000" w:fill="FFFFFF"/>
            <w:noWrap/>
            <w:vAlign w:val="bottom"/>
            <w:hideMark/>
          </w:tcPr>
          <w:p w14:paraId="4BC325FE" w14:textId="5DB9FF17" w:rsidR="00743D62" w:rsidRPr="00743D62" w:rsidRDefault="00426365"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606.08</w:t>
            </w:r>
          </w:p>
        </w:tc>
        <w:tc>
          <w:tcPr>
            <w:tcW w:w="2268" w:type="dxa"/>
            <w:tcBorders>
              <w:top w:val="nil"/>
              <w:left w:val="single" w:sz="8" w:space="0" w:color="auto"/>
              <w:bottom w:val="nil"/>
              <w:right w:val="single" w:sz="8" w:space="0" w:color="auto"/>
            </w:tcBorders>
            <w:shd w:val="clear" w:color="000000" w:fill="FFFFFF"/>
            <w:noWrap/>
            <w:vAlign w:val="bottom"/>
            <w:hideMark/>
          </w:tcPr>
          <w:p w14:paraId="4BC325FF" w14:textId="7CE2D918" w:rsidR="00743D62" w:rsidRPr="00743D62" w:rsidRDefault="00CF356E"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r w:rsidR="00743D62" w:rsidRPr="00743D62">
              <w:rPr>
                <w:rFonts w:ascii="Calibri" w:eastAsia="Times New Roman" w:hAnsi="Calibri" w:cs="Times New Roman"/>
                <w:color w:val="000000"/>
              </w:rPr>
              <w:t xml:space="preserve">25.00 </w:t>
            </w:r>
          </w:p>
        </w:tc>
      </w:tr>
      <w:tr w:rsidR="00743D62" w:rsidRPr="00743D62" w14:paraId="4BC32605"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601"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Signage</w:t>
            </w:r>
          </w:p>
        </w:tc>
        <w:tc>
          <w:tcPr>
            <w:tcW w:w="2268" w:type="dxa"/>
            <w:tcBorders>
              <w:top w:val="nil"/>
              <w:left w:val="nil"/>
              <w:bottom w:val="nil"/>
              <w:right w:val="nil"/>
            </w:tcBorders>
            <w:shd w:val="clear" w:color="000000" w:fill="FFFFFF"/>
            <w:noWrap/>
            <w:vAlign w:val="bottom"/>
            <w:hideMark/>
          </w:tcPr>
          <w:p w14:paraId="4BC32602" w14:textId="19DC366E" w:rsidR="00743D62" w:rsidRPr="00743D62" w:rsidRDefault="00762D3D"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0.00</w:t>
            </w:r>
          </w:p>
        </w:tc>
        <w:tc>
          <w:tcPr>
            <w:tcW w:w="2268" w:type="dxa"/>
            <w:tcBorders>
              <w:top w:val="nil"/>
              <w:left w:val="nil"/>
              <w:bottom w:val="nil"/>
              <w:right w:val="nil"/>
            </w:tcBorders>
            <w:shd w:val="clear" w:color="000000" w:fill="FFFFFF"/>
            <w:noWrap/>
            <w:vAlign w:val="bottom"/>
            <w:hideMark/>
          </w:tcPr>
          <w:p w14:paraId="4BC32603" w14:textId="1489E17D" w:rsidR="00743D62" w:rsidRPr="00743D62" w:rsidRDefault="00DB27D4"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0.00</w:t>
            </w:r>
            <w:r w:rsidR="00743D62" w:rsidRPr="00743D62">
              <w:rPr>
                <w:rFonts w:ascii="Calibri" w:eastAsia="Times New Roman" w:hAnsi="Calibri" w:cs="Times New Roman"/>
                <w:color w:val="000000"/>
              </w:rPr>
              <w:t xml:space="preserve"> </w:t>
            </w:r>
          </w:p>
        </w:tc>
        <w:tc>
          <w:tcPr>
            <w:tcW w:w="2268" w:type="dxa"/>
            <w:tcBorders>
              <w:top w:val="nil"/>
              <w:left w:val="single" w:sz="8" w:space="0" w:color="auto"/>
              <w:bottom w:val="nil"/>
              <w:right w:val="single" w:sz="8" w:space="0" w:color="auto"/>
            </w:tcBorders>
            <w:shd w:val="clear" w:color="000000" w:fill="FFFFFF"/>
            <w:noWrap/>
            <w:vAlign w:val="bottom"/>
            <w:hideMark/>
          </w:tcPr>
          <w:p w14:paraId="4BC32604"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350.00 </w:t>
            </w:r>
          </w:p>
        </w:tc>
      </w:tr>
      <w:tr w:rsidR="00743D62" w:rsidRPr="00743D62" w14:paraId="4BC3260A"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606"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Kit</w:t>
            </w:r>
          </w:p>
        </w:tc>
        <w:tc>
          <w:tcPr>
            <w:tcW w:w="2268" w:type="dxa"/>
            <w:tcBorders>
              <w:top w:val="nil"/>
              <w:left w:val="nil"/>
              <w:bottom w:val="nil"/>
              <w:right w:val="nil"/>
            </w:tcBorders>
            <w:shd w:val="clear" w:color="000000" w:fill="FFFFFF"/>
            <w:noWrap/>
            <w:vAlign w:val="bottom"/>
            <w:hideMark/>
          </w:tcPr>
          <w:p w14:paraId="4BC32607" w14:textId="536CC784" w:rsidR="00743D62" w:rsidRPr="00743D62" w:rsidRDefault="00762D3D"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57.95</w:t>
            </w:r>
          </w:p>
        </w:tc>
        <w:tc>
          <w:tcPr>
            <w:tcW w:w="2268" w:type="dxa"/>
            <w:tcBorders>
              <w:top w:val="nil"/>
              <w:left w:val="nil"/>
              <w:bottom w:val="nil"/>
              <w:right w:val="nil"/>
            </w:tcBorders>
            <w:shd w:val="clear" w:color="000000" w:fill="FFFFFF"/>
            <w:noWrap/>
            <w:vAlign w:val="bottom"/>
            <w:hideMark/>
          </w:tcPr>
          <w:p w14:paraId="4BC32608" w14:textId="50BCBB06" w:rsidR="00743D62" w:rsidRPr="00743D62" w:rsidRDefault="00DB27D4"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12.95</w:t>
            </w:r>
          </w:p>
        </w:tc>
        <w:tc>
          <w:tcPr>
            <w:tcW w:w="2268" w:type="dxa"/>
            <w:tcBorders>
              <w:top w:val="nil"/>
              <w:left w:val="single" w:sz="8" w:space="0" w:color="auto"/>
              <w:bottom w:val="nil"/>
              <w:right w:val="single" w:sz="8" w:space="0" w:color="auto"/>
            </w:tcBorders>
            <w:shd w:val="clear" w:color="000000" w:fill="FFFFFF"/>
            <w:noWrap/>
            <w:vAlign w:val="bottom"/>
            <w:hideMark/>
          </w:tcPr>
          <w:p w14:paraId="4BC32609"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r>
      <w:tr w:rsidR="00743D62" w:rsidRPr="00743D62" w14:paraId="4BC3260F"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60B"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Contingency</w:t>
            </w:r>
          </w:p>
        </w:tc>
        <w:tc>
          <w:tcPr>
            <w:tcW w:w="2268" w:type="dxa"/>
            <w:tcBorders>
              <w:top w:val="nil"/>
              <w:left w:val="nil"/>
              <w:bottom w:val="nil"/>
              <w:right w:val="nil"/>
            </w:tcBorders>
            <w:shd w:val="clear" w:color="000000" w:fill="FFFFFF"/>
            <w:noWrap/>
            <w:vAlign w:val="bottom"/>
            <w:hideMark/>
          </w:tcPr>
          <w:p w14:paraId="4BC3260C"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nil"/>
              <w:bottom w:val="nil"/>
              <w:right w:val="nil"/>
            </w:tcBorders>
            <w:shd w:val="clear" w:color="000000" w:fill="FFFFFF"/>
            <w:noWrap/>
            <w:vAlign w:val="bottom"/>
            <w:hideMark/>
          </w:tcPr>
          <w:p w14:paraId="4BC3260D"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single" w:sz="8" w:space="0" w:color="auto"/>
              <w:bottom w:val="nil"/>
              <w:right w:val="single" w:sz="8" w:space="0" w:color="auto"/>
            </w:tcBorders>
            <w:shd w:val="clear" w:color="000000" w:fill="FFFFFF"/>
            <w:noWrap/>
            <w:vAlign w:val="bottom"/>
            <w:hideMark/>
          </w:tcPr>
          <w:p w14:paraId="4BC3260E"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500.00 </w:t>
            </w:r>
          </w:p>
        </w:tc>
      </w:tr>
      <w:tr w:rsidR="00743D62" w:rsidRPr="00743D62" w14:paraId="4BC32614"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610"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611"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612"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single" w:sz="8" w:space="0" w:color="auto"/>
              <w:bottom w:val="nil"/>
              <w:right w:val="single" w:sz="8" w:space="0" w:color="auto"/>
            </w:tcBorders>
            <w:shd w:val="clear" w:color="000000" w:fill="FFFFFF"/>
            <w:noWrap/>
            <w:vAlign w:val="bottom"/>
            <w:hideMark/>
          </w:tcPr>
          <w:p w14:paraId="4BC32613"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14:paraId="4BC32619" w14:textId="77777777" w:rsidTr="00FB22FC">
        <w:trPr>
          <w:trHeight w:val="261"/>
        </w:trPr>
        <w:tc>
          <w:tcPr>
            <w:tcW w:w="2268" w:type="dxa"/>
            <w:tcBorders>
              <w:top w:val="nil"/>
              <w:left w:val="single" w:sz="8" w:space="0" w:color="auto"/>
              <w:bottom w:val="nil"/>
              <w:right w:val="nil"/>
            </w:tcBorders>
            <w:shd w:val="clear" w:color="000000" w:fill="FFFFFF"/>
            <w:noWrap/>
            <w:vAlign w:val="bottom"/>
            <w:hideMark/>
          </w:tcPr>
          <w:p w14:paraId="4BC32615" w14:textId="77777777"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Total</w:t>
            </w:r>
          </w:p>
        </w:tc>
        <w:tc>
          <w:tcPr>
            <w:tcW w:w="2268" w:type="dxa"/>
            <w:tcBorders>
              <w:top w:val="nil"/>
              <w:left w:val="nil"/>
              <w:bottom w:val="nil"/>
              <w:right w:val="nil"/>
            </w:tcBorders>
            <w:shd w:val="clear" w:color="000000" w:fill="FFFFFF"/>
            <w:noWrap/>
            <w:vAlign w:val="bottom"/>
            <w:hideMark/>
          </w:tcPr>
          <w:p w14:paraId="4BC32616" w14:textId="0B24A26A" w:rsidR="00743D62" w:rsidRPr="00743D62" w:rsidRDefault="00426365" w:rsidP="00743D6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22</w:t>
            </w:r>
            <w:r w:rsidR="00FD6D72">
              <w:rPr>
                <w:rFonts w:ascii="Calibri" w:eastAsia="Times New Roman" w:hAnsi="Calibri" w:cs="Times New Roman"/>
                <w:b/>
                <w:bCs/>
                <w:color w:val="000000"/>
              </w:rPr>
              <w:t>712.91</w:t>
            </w:r>
          </w:p>
        </w:tc>
        <w:tc>
          <w:tcPr>
            <w:tcW w:w="2268" w:type="dxa"/>
            <w:tcBorders>
              <w:top w:val="nil"/>
              <w:left w:val="nil"/>
              <w:bottom w:val="nil"/>
              <w:right w:val="nil"/>
            </w:tcBorders>
            <w:shd w:val="clear" w:color="000000" w:fill="FFFFFF"/>
            <w:noWrap/>
            <w:vAlign w:val="bottom"/>
            <w:hideMark/>
          </w:tcPr>
          <w:p w14:paraId="4BC32617" w14:textId="1A6F6A0F" w:rsidR="00743D62" w:rsidRPr="00743D62" w:rsidRDefault="00F769C6" w:rsidP="00743D6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30514.86</w:t>
            </w:r>
          </w:p>
        </w:tc>
        <w:tc>
          <w:tcPr>
            <w:tcW w:w="2268" w:type="dxa"/>
            <w:tcBorders>
              <w:top w:val="nil"/>
              <w:left w:val="single" w:sz="8" w:space="0" w:color="auto"/>
              <w:bottom w:val="nil"/>
              <w:right w:val="single" w:sz="8" w:space="0" w:color="auto"/>
            </w:tcBorders>
            <w:shd w:val="clear" w:color="000000" w:fill="FFFFFF"/>
            <w:noWrap/>
            <w:vAlign w:val="bottom"/>
            <w:hideMark/>
          </w:tcPr>
          <w:p w14:paraId="4BC32618" w14:textId="6AA7641E" w:rsidR="00743D62" w:rsidRPr="00743D62" w:rsidRDefault="00525636" w:rsidP="00804449">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30122</w:t>
            </w:r>
            <w:r w:rsidR="00743D62" w:rsidRPr="00743D62">
              <w:rPr>
                <w:rFonts w:ascii="Calibri" w:eastAsia="Times New Roman" w:hAnsi="Calibri" w:cs="Times New Roman"/>
                <w:b/>
                <w:bCs/>
                <w:color w:val="000000"/>
              </w:rPr>
              <w:t xml:space="preserve">.00 </w:t>
            </w:r>
          </w:p>
        </w:tc>
      </w:tr>
      <w:tr w:rsidR="00743D62" w:rsidRPr="00743D62" w14:paraId="4BC3261E" w14:textId="77777777" w:rsidTr="00DE3FA3">
        <w:trPr>
          <w:trHeight w:val="284"/>
        </w:trPr>
        <w:tc>
          <w:tcPr>
            <w:tcW w:w="2268" w:type="dxa"/>
            <w:tcBorders>
              <w:top w:val="nil"/>
              <w:left w:val="single" w:sz="8" w:space="0" w:color="auto"/>
              <w:bottom w:val="nil"/>
              <w:right w:val="nil"/>
            </w:tcBorders>
            <w:shd w:val="clear" w:color="000000" w:fill="FFFFFF"/>
            <w:noWrap/>
            <w:vAlign w:val="bottom"/>
            <w:hideMark/>
          </w:tcPr>
          <w:p w14:paraId="4BC3261A"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61B" w14:textId="77777777" w:rsidR="00743D62" w:rsidRPr="00743D62" w:rsidRDefault="00743D62" w:rsidP="00743D62">
            <w:pPr>
              <w:spacing w:after="0" w:line="240" w:lineRule="auto"/>
              <w:jc w:val="center"/>
              <w:rPr>
                <w:rFonts w:ascii="Calibri" w:eastAsia="Times New Roman" w:hAnsi="Calibri" w:cs="Times New Roman"/>
                <w:color w:val="000000"/>
              </w:rPr>
            </w:pPr>
            <w:bookmarkStart w:id="19" w:name="_GoBack"/>
            <w:bookmarkEnd w:id="19"/>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14:paraId="4BC3261C" w14:textId="5956C466" w:rsidR="00743D62" w:rsidRPr="00743D62" w:rsidRDefault="00743D62" w:rsidP="00FF7882">
            <w:pPr>
              <w:spacing w:after="0" w:line="240" w:lineRule="auto"/>
              <w:rPr>
                <w:rFonts w:ascii="Calibri" w:eastAsia="Times New Roman" w:hAnsi="Calibri" w:cs="Times New Roman"/>
                <w:color w:val="000000"/>
              </w:rPr>
            </w:pPr>
          </w:p>
        </w:tc>
        <w:tc>
          <w:tcPr>
            <w:tcW w:w="2268" w:type="dxa"/>
            <w:tcBorders>
              <w:top w:val="nil"/>
              <w:left w:val="nil"/>
              <w:bottom w:val="nil"/>
              <w:right w:val="single" w:sz="8" w:space="0" w:color="auto"/>
            </w:tcBorders>
            <w:shd w:val="clear" w:color="000000" w:fill="FFFFFF"/>
            <w:noWrap/>
            <w:vAlign w:val="bottom"/>
            <w:hideMark/>
          </w:tcPr>
          <w:p w14:paraId="4BC3261D" w14:textId="77777777"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14:paraId="4BC32623" w14:textId="77777777" w:rsidTr="00DE3FA3">
        <w:trPr>
          <w:trHeight w:val="284"/>
        </w:trPr>
        <w:tc>
          <w:tcPr>
            <w:tcW w:w="2268" w:type="dxa"/>
            <w:tcBorders>
              <w:top w:val="nil"/>
              <w:left w:val="single" w:sz="8" w:space="0" w:color="auto"/>
              <w:bottom w:val="single" w:sz="8" w:space="0" w:color="auto"/>
              <w:right w:val="nil"/>
            </w:tcBorders>
            <w:shd w:val="clear" w:color="000000" w:fill="FFFFFF"/>
            <w:noWrap/>
            <w:vAlign w:val="bottom"/>
            <w:hideMark/>
          </w:tcPr>
          <w:p w14:paraId="4BC3261F" w14:textId="77777777"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NET CASHFLOW</w:t>
            </w:r>
          </w:p>
        </w:tc>
        <w:tc>
          <w:tcPr>
            <w:tcW w:w="2268" w:type="dxa"/>
            <w:tcBorders>
              <w:top w:val="nil"/>
              <w:left w:val="nil"/>
              <w:bottom w:val="single" w:sz="8" w:space="0" w:color="auto"/>
              <w:right w:val="nil"/>
            </w:tcBorders>
            <w:shd w:val="clear" w:color="000000" w:fill="FFFFFF"/>
            <w:noWrap/>
            <w:vAlign w:val="bottom"/>
            <w:hideMark/>
          </w:tcPr>
          <w:p w14:paraId="4BC32620" w14:textId="45E63277" w:rsidR="00743D62" w:rsidRPr="00426365" w:rsidRDefault="00426365" w:rsidP="00743D62">
            <w:pPr>
              <w:spacing w:after="0" w:line="240" w:lineRule="auto"/>
              <w:jc w:val="center"/>
              <w:rPr>
                <w:rFonts w:ascii="Calibri" w:eastAsia="Times New Roman" w:hAnsi="Calibri" w:cs="Times New Roman"/>
                <w:b/>
                <w:bCs/>
                <w:color w:val="FF0000"/>
              </w:rPr>
            </w:pPr>
            <w:r w:rsidRPr="00426365">
              <w:rPr>
                <w:rFonts w:ascii="Calibri" w:eastAsia="Times New Roman" w:hAnsi="Calibri" w:cs="Times New Roman"/>
                <w:b/>
                <w:bCs/>
                <w:color w:val="FF0000"/>
              </w:rPr>
              <w:t>-1256.91</w:t>
            </w:r>
          </w:p>
        </w:tc>
        <w:tc>
          <w:tcPr>
            <w:tcW w:w="2268" w:type="dxa"/>
            <w:tcBorders>
              <w:top w:val="nil"/>
              <w:left w:val="nil"/>
              <w:bottom w:val="single" w:sz="8" w:space="0" w:color="auto"/>
              <w:right w:val="nil"/>
            </w:tcBorders>
            <w:shd w:val="clear" w:color="000000" w:fill="FFFFFF"/>
            <w:noWrap/>
            <w:vAlign w:val="bottom"/>
            <w:hideMark/>
          </w:tcPr>
          <w:p w14:paraId="4BC32621" w14:textId="70C6E47D" w:rsidR="00743D62" w:rsidRPr="001335AF" w:rsidRDefault="00675D55" w:rsidP="00743D62">
            <w:pPr>
              <w:spacing w:after="0" w:line="240" w:lineRule="auto"/>
              <w:jc w:val="center"/>
              <w:rPr>
                <w:rFonts w:ascii="Calibri" w:eastAsia="Times New Roman" w:hAnsi="Calibri" w:cs="Times New Roman"/>
                <w:b/>
                <w:bCs/>
                <w:color w:val="000000" w:themeColor="text1"/>
              </w:rPr>
            </w:pPr>
            <w:r w:rsidRPr="001335AF">
              <w:rPr>
                <w:rFonts w:ascii="Calibri" w:eastAsia="Times New Roman" w:hAnsi="Calibri" w:cs="Times New Roman"/>
                <w:b/>
                <w:bCs/>
                <w:color w:val="000000" w:themeColor="text1"/>
              </w:rPr>
              <w:t>686.00</w:t>
            </w:r>
          </w:p>
        </w:tc>
        <w:tc>
          <w:tcPr>
            <w:tcW w:w="2268" w:type="dxa"/>
            <w:tcBorders>
              <w:top w:val="nil"/>
              <w:left w:val="single" w:sz="8" w:space="0" w:color="auto"/>
              <w:bottom w:val="single" w:sz="8" w:space="0" w:color="auto"/>
              <w:right w:val="single" w:sz="8" w:space="0" w:color="auto"/>
            </w:tcBorders>
            <w:shd w:val="clear" w:color="000000" w:fill="FFFFFF"/>
            <w:noWrap/>
            <w:vAlign w:val="bottom"/>
            <w:hideMark/>
          </w:tcPr>
          <w:p w14:paraId="4BC32622" w14:textId="200CD356" w:rsidR="00743D62" w:rsidRPr="00BE45C3" w:rsidRDefault="00525636" w:rsidP="00BE45C3">
            <w:pPr>
              <w:spacing w:after="0" w:line="240" w:lineRule="auto"/>
              <w:jc w:val="center"/>
              <w:rPr>
                <w:rFonts w:ascii="Calibri" w:eastAsia="Times New Roman" w:hAnsi="Calibri" w:cs="Times New Roman"/>
                <w:b/>
                <w:bCs/>
                <w:color w:val="FF0000"/>
              </w:rPr>
            </w:pPr>
            <w:r>
              <w:rPr>
                <w:rFonts w:ascii="Calibri" w:eastAsia="Times New Roman" w:hAnsi="Calibri" w:cs="Times New Roman"/>
                <w:b/>
                <w:bCs/>
                <w:color w:val="FF0000"/>
              </w:rPr>
              <w:t>-2272.00</w:t>
            </w:r>
            <w:r w:rsidR="00743D62" w:rsidRPr="00743D62">
              <w:rPr>
                <w:rFonts w:ascii="Calibri" w:eastAsia="Times New Roman" w:hAnsi="Calibri" w:cs="Times New Roman"/>
                <w:b/>
                <w:bCs/>
                <w:color w:val="FF0000"/>
              </w:rPr>
              <w:t xml:space="preserve"> </w:t>
            </w:r>
          </w:p>
        </w:tc>
      </w:tr>
      <w:tr w:rsidR="00743D62" w:rsidRPr="00743D62" w14:paraId="4BC32628" w14:textId="77777777" w:rsidTr="00DE3FA3">
        <w:trPr>
          <w:trHeight w:val="284"/>
        </w:trPr>
        <w:tc>
          <w:tcPr>
            <w:tcW w:w="2268" w:type="dxa"/>
            <w:tcBorders>
              <w:top w:val="nil"/>
              <w:left w:val="single" w:sz="8" w:space="0" w:color="auto"/>
              <w:bottom w:val="single" w:sz="8" w:space="0" w:color="auto"/>
              <w:right w:val="nil"/>
            </w:tcBorders>
            <w:shd w:val="clear" w:color="000000" w:fill="FFFFFF"/>
            <w:noWrap/>
            <w:vAlign w:val="bottom"/>
            <w:hideMark/>
          </w:tcPr>
          <w:p w14:paraId="4BC32624" w14:textId="77777777"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ACTUAL Closing Balance</w:t>
            </w:r>
          </w:p>
        </w:tc>
        <w:tc>
          <w:tcPr>
            <w:tcW w:w="2268" w:type="dxa"/>
            <w:tcBorders>
              <w:top w:val="nil"/>
              <w:left w:val="nil"/>
              <w:bottom w:val="single" w:sz="8" w:space="0" w:color="auto"/>
              <w:right w:val="single" w:sz="8" w:space="0" w:color="auto"/>
            </w:tcBorders>
            <w:shd w:val="clear" w:color="000000" w:fill="FFFFFF"/>
            <w:noWrap/>
            <w:vAlign w:val="bottom"/>
            <w:hideMark/>
          </w:tcPr>
          <w:p w14:paraId="4BC32625" w14:textId="6D11AB79" w:rsidR="00743D62" w:rsidRPr="00743D62" w:rsidRDefault="00325E87" w:rsidP="00743D6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1,</w:t>
            </w:r>
            <w:r w:rsidR="00EF1DDD">
              <w:rPr>
                <w:rFonts w:ascii="Calibri" w:eastAsia="Times New Roman" w:hAnsi="Calibri" w:cs="Times New Roman"/>
                <w:b/>
                <w:bCs/>
                <w:color w:val="000000"/>
              </w:rPr>
              <w:t>084.48</w:t>
            </w:r>
          </w:p>
        </w:tc>
        <w:tc>
          <w:tcPr>
            <w:tcW w:w="2268" w:type="dxa"/>
            <w:tcBorders>
              <w:top w:val="nil"/>
              <w:left w:val="nil"/>
              <w:bottom w:val="nil"/>
              <w:right w:val="nil"/>
            </w:tcBorders>
            <w:shd w:val="clear" w:color="000000" w:fill="FFFFFF"/>
            <w:noWrap/>
            <w:vAlign w:val="bottom"/>
            <w:hideMark/>
          </w:tcPr>
          <w:p w14:paraId="4BC32626" w14:textId="77777777"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c>
          <w:tcPr>
            <w:tcW w:w="2268" w:type="dxa"/>
            <w:tcBorders>
              <w:top w:val="nil"/>
              <w:left w:val="nil"/>
              <w:bottom w:val="nil"/>
              <w:right w:val="nil"/>
            </w:tcBorders>
            <w:shd w:val="clear" w:color="000000" w:fill="FFFFFF"/>
            <w:noWrap/>
            <w:vAlign w:val="bottom"/>
            <w:hideMark/>
          </w:tcPr>
          <w:p w14:paraId="4BC32627" w14:textId="77777777"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r>
    </w:tbl>
    <w:p w14:paraId="4BC32629" w14:textId="77777777" w:rsidR="00025CC2" w:rsidRDefault="00025CC2" w:rsidP="00A34E1B">
      <w:pPr>
        <w:rPr>
          <w:rStyle w:val="Emphasis"/>
        </w:rPr>
      </w:pPr>
    </w:p>
    <w:p w14:paraId="4BC3262A" w14:textId="77777777" w:rsidR="009C196C" w:rsidRPr="009C196C" w:rsidRDefault="00025CC2" w:rsidP="00BD41A3">
      <w:pPr>
        <w:pStyle w:val="Heading2"/>
      </w:pPr>
      <w:r>
        <w:rPr>
          <w:rStyle w:val="Emphasis"/>
          <w:rFonts w:ascii="Helvetica" w:hAnsi="Helvetica"/>
        </w:rPr>
        <w:br w:type="page"/>
      </w:r>
      <w:bookmarkStart w:id="20" w:name="_Toc421217108"/>
      <w:r w:rsidR="009C196C" w:rsidRPr="009C196C">
        <w:lastRenderedPageBreak/>
        <w:t xml:space="preserve">Major Changes </w:t>
      </w:r>
      <w:bookmarkEnd w:id="20"/>
      <w:r w:rsidR="007D3BB1">
        <w:t>From Previous Year &amp; General Notes</w:t>
      </w:r>
    </w:p>
    <w:p w14:paraId="4BC3262B" w14:textId="1DD289F4" w:rsidR="0096691E" w:rsidRDefault="00521002" w:rsidP="00BC0963">
      <w:pPr>
        <w:pStyle w:val="ListParagraph"/>
        <w:numPr>
          <w:ilvl w:val="0"/>
          <w:numId w:val="34"/>
        </w:numPr>
      </w:pPr>
      <w:r>
        <w:t>Income from e</w:t>
      </w:r>
      <w:r w:rsidR="0096691E">
        <w:t>quipment hire higher than last year, but not yet at normal levels</w:t>
      </w:r>
    </w:p>
    <w:p w14:paraId="4BC3262C" w14:textId="5DEED3F2" w:rsidR="00935AF5" w:rsidRDefault="00F113FB" w:rsidP="00404952">
      <w:pPr>
        <w:pStyle w:val="ListParagraph"/>
        <w:numPr>
          <w:ilvl w:val="0"/>
          <w:numId w:val="34"/>
        </w:numPr>
      </w:pPr>
      <w:r>
        <w:t>Training camp costs are higher originally planned, largely due to reduced student contribution offered this year</w:t>
      </w:r>
      <w:r w:rsidR="00BC5DC7">
        <w:t>.</w:t>
      </w:r>
    </w:p>
    <w:p w14:paraId="4BC3262D" w14:textId="34A64D73" w:rsidR="007D3BB1" w:rsidRDefault="007D3BB1" w:rsidP="00935AF5">
      <w:pPr>
        <w:pStyle w:val="ListParagraph"/>
        <w:numPr>
          <w:ilvl w:val="0"/>
          <w:numId w:val="34"/>
        </w:numPr>
      </w:pPr>
      <w:r>
        <w:t xml:space="preserve">Insurance </w:t>
      </w:r>
      <w:r w:rsidR="00BC0963">
        <w:t xml:space="preserve">was more expensive this year despite changes made to the policy, as an eight, a quad, new blades and eight new </w:t>
      </w:r>
      <w:proofErr w:type="spellStart"/>
      <w:r w:rsidR="00BC0963">
        <w:t>ergos</w:t>
      </w:r>
      <w:proofErr w:type="spellEnd"/>
      <w:r w:rsidR="00BC0963">
        <w:t xml:space="preserve"> were added to the policy.  I anticipate the insurance remaining at a similar level next year.</w:t>
      </w:r>
    </w:p>
    <w:p w14:paraId="6AF5FDFB" w14:textId="10DAC271" w:rsidR="008B2341" w:rsidRDefault="008B2341" w:rsidP="00935AF5">
      <w:pPr>
        <w:pStyle w:val="ListParagraph"/>
        <w:numPr>
          <w:ilvl w:val="0"/>
          <w:numId w:val="34"/>
        </w:numPr>
      </w:pPr>
      <w:r>
        <w:t xml:space="preserve">Increase in miscellaneous spending due to </w:t>
      </w:r>
      <w:r w:rsidR="009D180B">
        <w:t>student injuries, at which the boat club contributes half of their physio therapy costs</w:t>
      </w:r>
    </w:p>
    <w:p w14:paraId="336232A2" w14:textId="43BD7385" w:rsidR="00ED0784" w:rsidRDefault="00ED0784" w:rsidP="00935AF5">
      <w:pPr>
        <w:pStyle w:val="ListParagraph"/>
        <w:numPr>
          <w:ilvl w:val="0"/>
          <w:numId w:val="34"/>
        </w:numPr>
      </w:pPr>
      <w:r>
        <w:t xml:space="preserve">Yet to receive sponsorship money from </w:t>
      </w:r>
      <w:proofErr w:type="spellStart"/>
      <w:r>
        <w:t>Featurespace</w:t>
      </w:r>
      <w:proofErr w:type="spellEnd"/>
    </w:p>
    <w:p w14:paraId="4BC32630" w14:textId="77777777" w:rsidR="008B6020" w:rsidRDefault="008B6020" w:rsidP="00A34E1B">
      <w:pPr>
        <w:rPr>
          <w:spacing w:val="5"/>
          <w:sz w:val="32"/>
          <w:szCs w:val="32"/>
        </w:rPr>
      </w:pPr>
      <w:r>
        <w:br w:type="page"/>
      </w:r>
    </w:p>
    <w:p w14:paraId="4BC32631" w14:textId="77777777" w:rsidR="001B3FEB" w:rsidRPr="009C196C" w:rsidRDefault="001B3FEB" w:rsidP="00501BA1">
      <w:pPr>
        <w:pStyle w:val="Heading1"/>
      </w:pPr>
      <w:bookmarkStart w:id="21" w:name="_Toc421217109"/>
      <w:r w:rsidRPr="009C196C">
        <w:lastRenderedPageBreak/>
        <w:t>Appendix to current account:</w:t>
      </w:r>
      <w:bookmarkEnd w:id="21"/>
    </w:p>
    <w:p w14:paraId="4BC32632" w14:textId="77777777" w:rsidR="001B3FEB" w:rsidRPr="009C196C" w:rsidRDefault="001B3FEB" w:rsidP="00501BA1">
      <w:pPr>
        <w:pStyle w:val="Heading2"/>
      </w:pPr>
      <w:bookmarkStart w:id="22" w:name="_Toc421217110"/>
      <w:r w:rsidRPr="009C196C">
        <w:t>Details of Income items</w:t>
      </w:r>
      <w:bookmarkEnd w:id="22"/>
    </w:p>
    <w:p w14:paraId="4BC32633" w14:textId="77777777" w:rsidR="001B3FEB" w:rsidRPr="00235057" w:rsidRDefault="00923C6D" w:rsidP="00501BA1">
      <w:pPr>
        <w:pStyle w:val="Heading3"/>
      </w:pPr>
      <w:r>
        <w:t>Club Subs</w:t>
      </w:r>
    </w:p>
    <w:p w14:paraId="4BC32634" w14:textId="77777777" w:rsidR="001B3FEB" w:rsidRPr="009C196C" w:rsidRDefault="001B3FEB" w:rsidP="00A34E1B">
      <w:r w:rsidRPr="009C196C">
        <w:t>Amount received from Clu</w:t>
      </w:r>
      <w:r w:rsidR="00FD07F7" w:rsidRPr="009C196C">
        <w:t>b subs, which are at present £25 a term (£15</w:t>
      </w:r>
      <w:r w:rsidRPr="009C196C">
        <w:t xml:space="preserve"> for first term of rowers/coxes).</w:t>
      </w:r>
      <w:r w:rsidR="007D3BB1">
        <w:t xml:space="preserve"> Members who choose to attend the optional flexibility and core strength sessions pay an additional £10 a term.</w:t>
      </w:r>
    </w:p>
    <w:p w14:paraId="4BC32635" w14:textId="77777777" w:rsidR="001B3FEB" w:rsidRPr="00235057" w:rsidRDefault="00923C6D" w:rsidP="00501BA1">
      <w:pPr>
        <w:pStyle w:val="Heading3"/>
      </w:pPr>
      <w:r>
        <w:t xml:space="preserve">Equipment </w:t>
      </w:r>
      <w:proofErr w:type="gramStart"/>
      <w:r>
        <w:t>hire</w:t>
      </w:r>
      <w:proofErr w:type="gramEnd"/>
    </w:p>
    <w:p w14:paraId="4BC32636" w14:textId="77777777" w:rsidR="00817B2E" w:rsidRPr="009C196C" w:rsidRDefault="001B3FEB" w:rsidP="00A34E1B">
      <w:r w:rsidRPr="009C196C">
        <w:t xml:space="preserve">CCBC hires out rack space for single sculls as well as use of the rowing machines and the gym. The second and third type of hire can be detrimental to the boat club as it stops Christ’s students accessing the equipment occasionally. </w:t>
      </w:r>
      <w:proofErr w:type="gramStart"/>
      <w:r w:rsidRPr="009C196C">
        <w:t>Furthermore</w:t>
      </w:r>
      <w:proofErr w:type="gramEnd"/>
      <w:r w:rsidRPr="009C196C">
        <w:t xml:space="preserve"> other boats are hired out to town clubs on an ad hoc basis and not to interfere with possible training times of members. This year has had </w:t>
      </w:r>
      <w:r w:rsidR="00521002">
        <w:t>reduced</w:t>
      </w:r>
      <w:r w:rsidRPr="009C196C">
        <w:t xml:space="preserve"> income from this </w:t>
      </w:r>
      <w:r w:rsidR="00521002">
        <w:t>source</w:t>
      </w:r>
      <w:r w:rsidR="007D3BB1">
        <w:t>. While this hire increases maintenance required, it is more than offset by the additional income generated.</w:t>
      </w:r>
    </w:p>
    <w:p w14:paraId="4BC32637" w14:textId="77777777" w:rsidR="001B3FEB" w:rsidRPr="00235057" w:rsidRDefault="001B3FEB" w:rsidP="00501BA1">
      <w:pPr>
        <w:pStyle w:val="Heading3"/>
      </w:pPr>
      <w:r w:rsidRPr="00235057">
        <w:t xml:space="preserve">JCR </w:t>
      </w:r>
      <w:r w:rsidRPr="00501BA1">
        <w:t>Contribution</w:t>
      </w:r>
    </w:p>
    <w:p w14:paraId="4BC32638" w14:textId="77777777" w:rsidR="001B3FEB" w:rsidRPr="009C196C" w:rsidRDefault="001B3FEB" w:rsidP="00A34E1B">
      <w:r w:rsidRPr="009C196C">
        <w:t xml:space="preserve">Amount received from the </w:t>
      </w:r>
      <w:r w:rsidR="003970C4" w:rsidRPr="009C196C">
        <w:t>JCR</w:t>
      </w:r>
      <w:r w:rsidR="003D7CEC">
        <w:t xml:space="preserve"> excluding contribution for training camp.</w:t>
      </w:r>
    </w:p>
    <w:p w14:paraId="4BC32639" w14:textId="77777777" w:rsidR="001B3FEB" w:rsidRPr="00235057" w:rsidRDefault="00923C6D" w:rsidP="00501BA1">
      <w:pPr>
        <w:pStyle w:val="Heading3"/>
      </w:pPr>
      <w:r>
        <w:t>Grant from Capital</w:t>
      </w:r>
    </w:p>
    <w:p w14:paraId="4BC3263A" w14:textId="77777777" w:rsidR="001B3FEB" w:rsidRDefault="001B3FEB" w:rsidP="00A34E1B">
      <w:r w:rsidRPr="009C196C">
        <w:t>This shows the income required to keep the day to day running of the boat club possible</w:t>
      </w:r>
      <w:r w:rsidR="00E25DB1">
        <w:t xml:space="preserve">. This is zero this year due to cashing all the JCR money in to the current account. </w:t>
      </w:r>
      <w:r w:rsidR="003D7CEC">
        <w:t xml:space="preserve">This is the way we will continue to run the accounts in future years so long as the club manages to attract income from equipment hire. This </w:t>
      </w:r>
      <w:r w:rsidR="007D3BB1">
        <w:t>makes</w:t>
      </w:r>
      <w:r w:rsidR="003D7CEC">
        <w:t xml:space="preserve"> this category to all extents and purposes obsolete. </w:t>
      </w:r>
    </w:p>
    <w:p w14:paraId="4BC3263B" w14:textId="77777777" w:rsidR="00C73BB2" w:rsidRPr="008B6020" w:rsidRDefault="00923C6D" w:rsidP="00C73BB2">
      <w:pPr>
        <w:pStyle w:val="Heading3"/>
      </w:pPr>
      <w:r>
        <w:t>Sponsorship</w:t>
      </w:r>
    </w:p>
    <w:p w14:paraId="4BC3263C" w14:textId="379DE943" w:rsidR="00C73BB2" w:rsidRPr="009C196C" w:rsidRDefault="00A30044" w:rsidP="00C73BB2">
      <w:r>
        <w:t xml:space="preserve">We are now sponsored by </w:t>
      </w:r>
      <w:proofErr w:type="spellStart"/>
      <w:r>
        <w:t>Featurespace</w:t>
      </w:r>
      <w:proofErr w:type="spellEnd"/>
    </w:p>
    <w:p w14:paraId="4BC3263D" w14:textId="77777777" w:rsidR="002C3ECC" w:rsidRPr="009C196C" w:rsidRDefault="002C3ECC" w:rsidP="00A34E1B"/>
    <w:p w14:paraId="4BC3263E" w14:textId="77777777" w:rsidR="001B3FEB" w:rsidRPr="009C196C" w:rsidRDefault="001B3FEB" w:rsidP="00501BA1">
      <w:pPr>
        <w:pStyle w:val="Heading2"/>
      </w:pPr>
      <w:bookmarkStart w:id="23" w:name="_Toc421217111"/>
      <w:r w:rsidRPr="009C196C">
        <w:t xml:space="preserve">Details of </w:t>
      </w:r>
      <w:r w:rsidRPr="00601D7F">
        <w:t xml:space="preserve">expenditure </w:t>
      </w:r>
      <w:r w:rsidRPr="009C196C">
        <w:t>items</w:t>
      </w:r>
      <w:bookmarkEnd w:id="23"/>
    </w:p>
    <w:p w14:paraId="4BC3263F" w14:textId="77777777" w:rsidR="001B3FEB" w:rsidRPr="00235057" w:rsidRDefault="001B3FEB" w:rsidP="00501BA1">
      <w:pPr>
        <w:pStyle w:val="Heading3"/>
      </w:pPr>
      <w:r w:rsidRPr="00235057">
        <w:t>Insuran</w:t>
      </w:r>
      <w:r w:rsidR="00923C6D">
        <w:t>ce</w:t>
      </w:r>
    </w:p>
    <w:p w14:paraId="4BC32640" w14:textId="77777777" w:rsidR="001B3FEB" w:rsidRPr="009C196C" w:rsidRDefault="001B3FEB" w:rsidP="00A34E1B">
      <w:r w:rsidRPr="009C196C">
        <w:t>Insurance is a critical expenditure of the club</w:t>
      </w:r>
      <w:r w:rsidR="00225068">
        <w:t>,</w:t>
      </w:r>
      <w:r w:rsidRPr="009C196C">
        <w:t xml:space="preserve"> without which the participants would not be insured for 3</w:t>
      </w:r>
      <w:r w:rsidRPr="009C196C">
        <w:rPr>
          <w:vertAlign w:val="superscript"/>
        </w:rPr>
        <w:t>rd</w:t>
      </w:r>
      <w:r w:rsidRPr="009C196C">
        <w:t xml:space="preserve"> party or member-to-member liability against damage to equipment or persons. </w:t>
      </w:r>
    </w:p>
    <w:p w14:paraId="4BC32641" w14:textId="77777777" w:rsidR="001B3FEB" w:rsidRPr="00235057" w:rsidRDefault="00923C6D" w:rsidP="00501BA1">
      <w:pPr>
        <w:pStyle w:val="Heading3"/>
      </w:pPr>
      <w:r>
        <w:t>Membership</w:t>
      </w:r>
    </w:p>
    <w:p w14:paraId="4BC32642" w14:textId="77777777"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w:t>
      </w:r>
      <w:r w:rsidR="003D7CEC">
        <w:t xml:space="preserve">a little </w:t>
      </w:r>
      <w:r w:rsidRPr="009C196C">
        <w:t>this year and are exp</w:t>
      </w:r>
      <w:r w:rsidR="003D7CEC">
        <w:t>ected to rise again next year.</w:t>
      </w:r>
    </w:p>
    <w:p w14:paraId="4BC32643" w14:textId="77777777" w:rsidR="001B3FEB" w:rsidRPr="00235057" w:rsidRDefault="00923C6D" w:rsidP="00754C3A">
      <w:pPr>
        <w:pStyle w:val="Heading3"/>
        <w:keepNext/>
      </w:pPr>
      <w:r>
        <w:t>Race Entry</w:t>
      </w:r>
    </w:p>
    <w:p w14:paraId="4BC32644" w14:textId="77777777" w:rsidR="00025CC2" w:rsidRPr="00025CC2" w:rsidRDefault="001B3FEB" w:rsidP="00A34E1B">
      <w:r w:rsidRPr="00025CC2">
        <w:t xml:space="preserve">The critical amount necessary for the club to compete in the major end of term events is </w:t>
      </w:r>
      <w:r w:rsidR="00025CC2" w:rsidRPr="00025CC2">
        <w:t>~</w:t>
      </w:r>
      <w:r w:rsidRPr="00025CC2">
        <w:t>£</w:t>
      </w:r>
      <w:r w:rsidR="003D7CEC">
        <w:t>1500</w:t>
      </w:r>
      <w:r w:rsidRPr="00025CC2">
        <w:t xml:space="preserve"> (</w:t>
      </w:r>
      <w:r w:rsidR="00025CC2" w:rsidRPr="00025CC2">
        <w:t xml:space="preserve">University IVs, </w:t>
      </w:r>
      <w:proofErr w:type="spellStart"/>
      <w:r w:rsidRPr="00025CC2">
        <w:t>Fairbairns</w:t>
      </w:r>
      <w:proofErr w:type="spellEnd"/>
      <w:r w:rsidRPr="00025CC2">
        <w:t xml:space="preserve">, Clare novices and bumps entries </w:t>
      </w:r>
      <w:r w:rsidR="00347736">
        <w:t>in most years</w:t>
      </w:r>
      <w:r w:rsidRPr="00025CC2">
        <w:t xml:space="preserve">) and represents the absolute minimum level of competition which would </w:t>
      </w:r>
      <w:r w:rsidR="00025CC2" w:rsidRPr="00025CC2">
        <w:t>justify the level of the club.</w:t>
      </w:r>
      <w:r w:rsidR="003D7CEC">
        <w:t xml:space="preserve"> Nominally, </w:t>
      </w:r>
      <w:r w:rsidR="007D3BB1">
        <w:t>this is paid for as part of the JCR’s contribution</w:t>
      </w:r>
      <w:r w:rsidR="00025CC2" w:rsidRPr="00025CC2">
        <w:t xml:space="preserve">. </w:t>
      </w:r>
    </w:p>
    <w:p w14:paraId="4BC32645" w14:textId="77777777" w:rsidR="003D7CEC" w:rsidRPr="00025CC2" w:rsidRDefault="001B3FEB" w:rsidP="00A34E1B">
      <w:r w:rsidRPr="00025CC2">
        <w:t>Other race entries including off-Cam races are provided for by the subscriptions the bo</w:t>
      </w:r>
      <w:r w:rsidR="00FD07F7" w:rsidRPr="00025CC2">
        <w:t>at club charges its members (£25 per term (£15</w:t>
      </w:r>
      <w:r w:rsidRPr="00025CC2">
        <w:t xml:space="preserve"> for novice rowers)). </w:t>
      </w:r>
    </w:p>
    <w:p w14:paraId="4BC32646" w14:textId="77777777" w:rsidR="001B3FEB" w:rsidRPr="00235057" w:rsidRDefault="00923C6D" w:rsidP="00025CC2">
      <w:pPr>
        <w:pStyle w:val="Heading3"/>
        <w:keepNext/>
      </w:pPr>
      <w:r>
        <w:lastRenderedPageBreak/>
        <w:t>Transport</w:t>
      </w:r>
    </w:p>
    <w:p w14:paraId="4BC32647" w14:textId="77777777" w:rsidR="001B3FEB" w:rsidRDefault="001B3FEB" w:rsidP="00025CC2">
      <w:pPr>
        <w:keepNext/>
      </w:pPr>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xpenditure is set to increase</w:t>
      </w:r>
      <w:r w:rsidR="007D3BB1">
        <w:t xml:space="preserve"> further in future years</w:t>
      </w:r>
      <w:r w:rsidR="006F56BD">
        <w:t xml:space="preserv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14:paraId="4BC32648" w14:textId="77777777" w:rsidR="003D7CEC" w:rsidRPr="009C196C" w:rsidRDefault="003D7CEC" w:rsidP="00025CC2">
      <w:pPr>
        <w:keepNext/>
      </w:pPr>
      <w:r>
        <w:t xml:space="preserve">These costs </w:t>
      </w:r>
      <w:r w:rsidR="00BC0963">
        <w:t xml:space="preserve">are due in a large part to attending </w:t>
      </w:r>
      <w:r>
        <w:t>Women’s Eight’s Head of the</w:t>
      </w:r>
      <w:r w:rsidR="007D3BB1">
        <w:t xml:space="preserve"> River, Men’s Head of the River and</w:t>
      </w:r>
      <w:r>
        <w:t xml:space="preserve"> the Henley Boat Races Intercollegiate Race. Representing Christ’s at these </w:t>
      </w:r>
      <w:r w:rsidR="005A1C30">
        <w:t xml:space="preserve">nationally competitive </w:t>
      </w:r>
      <w:r>
        <w:t xml:space="preserve">events shows the rise in quality of rowing taking </w:t>
      </w:r>
      <w:r w:rsidR="005A1C30">
        <w:t>place at CCBC.</w:t>
      </w:r>
    </w:p>
    <w:p w14:paraId="4BC32649" w14:textId="77777777" w:rsidR="001B3FEB" w:rsidRPr="00235057" w:rsidRDefault="00923C6D" w:rsidP="00501BA1">
      <w:pPr>
        <w:pStyle w:val="Heading3"/>
      </w:pPr>
      <w:r>
        <w:t>Training Costs</w:t>
      </w:r>
    </w:p>
    <w:p w14:paraId="4BC3264A" w14:textId="77777777" w:rsidR="001B3FEB" w:rsidRPr="009C196C" w:rsidRDefault="001B3FEB" w:rsidP="00A34E1B">
      <w:r w:rsidRPr="009C196C">
        <w:t xml:space="preserve">This expenditure covers the </w:t>
      </w:r>
      <w:r w:rsidR="005A1C30">
        <w:t>c</w:t>
      </w:r>
      <w:r w:rsidRPr="009C196C">
        <w:t>ost of hiring additional boats which the club does not</w:t>
      </w:r>
      <w:r w:rsidR="00BC0963">
        <w:t xml:space="preserve"> have capability for at present</w:t>
      </w:r>
      <w:r w:rsidRPr="009C196C">
        <w:t xml:space="preserve"> and additional boats if required due to more crews than at present can be capacitated by the current fleet of boats. </w:t>
      </w:r>
      <w:proofErr w:type="gramStart"/>
      <w:r w:rsidRPr="009C196C">
        <w:t>Furthermore</w:t>
      </w:r>
      <w:proofErr w:type="gramEnd"/>
      <w:r w:rsidRPr="009C196C">
        <w:t xml:space="preserve"> this also includes lake hire for training off Cam</w:t>
      </w:r>
      <w:r w:rsidR="005A1C30">
        <w:t xml:space="preserve"> and boating fees at host clubs when racing off Cam;</w:t>
      </w:r>
      <w:r w:rsidR="00BC0963">
        <w:t xml:space="preserve"> </w:t>
      </w:r>
      <w:r w:rsidR="005A1C30">
        <w:t>these activities all</w:t>
      </w:r>
      <w:r w:rsidRPr="009C196C">
        <w:t xml:space="preserve"> help develop and increase the standard of rowing at the boat club</w:t>
      </w:r>
      <w:r w:rsidR="00347736">
        <w:t>.</w:t>
      </w:r>
    </w:p>
    <w:p w14:paraId="4BC3264B" w14:textId="77777777" w:rsidR="001B3FEB" w:rsidRPr="009C196C" w:rsidRDefault="001B3FEB" w:rsidP="00501BA1">
      <w:pPr>
        <w:pStyle w:val="Heading3"/>
        <w:rPr>
          <w:rFonts w:ascii="Helvetica" w:hAnsi="Helvetica"/>
        </w:rPr>
      </w:pPr>
      <w:r w:rsidRPr="00235057">
        <w:t>Coaching</w:t>
      </w:r>
    </w:p>
    <w:p w14:paraId="4BC3264C" w14:textId="77777777" w:rsidR="001B3FEB" w:rsidRPr="009C196C" w:rsidRDefault="001B3FEB" w:rsidP="00A34E1B">
      <w:r w:rsidRPr="009C196C">
        <w:t xml:space="preserve">Paid for coaching is a necessary expense in order to increase the performance of the top boats for the club. </w:t>
      </w:r>
      <w:proofErr w:type="gramStart"/>
      <w:r w:rsidRPr="009C196C">
        <w:t>Furthermore</w:t>
      </w:r>
      <w:proofErr w:type="gramEnd"/>
      <w:r w:rsidRPr="009C196C">
        <w:t xml:space="preserve"> it allows more than one boat to be coached at a time, which is a necessity, as many boats belonging to the club train at the same time due to restrictions on daylight hours and workloads of the members, which cannot be worked around.</w:t>
      </w:r>
    </w:p>
    <w:p w14:paraId="4BC3264D" w14:textId="77777777" w:rsidR="003378CA" w:rsidRPr="009C196C" w:rsidRDefault="001C36C1" w:rsidP="00A34E1B">
      <w:r w:rsidRPr="009C196C">
        <w:t>Included in the coaching budget is not only coaching for water sessions but also coaching for strength and conditioning which forms an integral part of the training programme for top boats. During these sessions correct technique and form are essential thus justifying the need for professional coaching.</w:t>
      </w:r>
      <w:r w:rsidR="00BC0963">
        <w:t xml:space="preserve">  Sessions for </w:t>
      </w:r>
      <w:r w:rsidR="006D2575">
        <w:t>flexibility and core</w:t>
      </w:r>
      <w:r w:rsidR="00BC0963">
        <w:t xml:space="preserve"> are also offered, these are a vital way of training athletes to </w:t>
      </w:r>
      <w:r w:rsidR="006D2575">
        <w:t>stretch and avoid injuries.</w:t>
      </w:r>
    </w:p>
    <w:p w14:paraId="4BC3264E" w14:textId="77777777" w:rsidR="001B3FEB" w:rsidRPr="009C196C" w:rsidRDefault="001B3FEB" w:rsidP="00501BA1">
      <w:pPr>
        <w:pStyle w:val="Heading3"/>
        <w:rPr>
          <w:rFonts w:ascii="Helvetica" w:hAnsi="Helvetica"/>
        </w:rPr>
      </w:pPr>
      <w:r w:rsidRPr="00235057">
        <w:t>Fines</w:t>
      </w:r>
    </w:p>
    <w:p w14:paraId="4BC3264F" w14:textId="77777777"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 xml:space="preserve">clearly </w:t>
      </w:r>
      <w:proofErr w:type="gramStart"/>
      <w:r w:rsidRPr="009C196C">
        <w:t>avoidable</w:t>
      </w:r>
      <w:proofErr w:type="gramEnd"/>
      <w:r w:rsidR="00246F79" w:rsidRPr="009C196C">
        <w:t xml:space="preserve"> and members should be expected to comport themselves acceptably when representing the club and the college</w:t>
      </w:r>
      <w:r w:rsidRPr="009C196C">
        <w:t>.</w:t>
      </w:r>
    </w:p>
    <w:p w14:paraId="4BC32650" w14:textId="77777777" w:rsidR="001B3FEB" w:rsidRPr="00235057" w:rsidRDefault="001B3FEB" w:rsidP="00754C3A">
      <w:pPr>
        <w:pStyle w:val="Heading3"/>
        <w:keepNext/>
      </w:pPr>
      <w:r w:rsidRPr="00235057">
        <w:t>Miscellaneous</w:t>
      </w:r>
    </w:p>
    <w:p w14:paraId="4BC32651" w14:textId="77777777" w:rsidR="001B3FEB" w:rsidRPr="009C196C" w:rsidRDefault="001B3FEB" w:rsidP="00A34E1B">
      <w:r w:rsidRPr="009C196C">
        <w:t>This is to cover all costs which do not fall under any of the previous categories, which are likely considering the vast range of purchases the club needs to make.</w:t>
      </w:r>
    </w:p>
    <w:p w14:paraId="4BC32652" w14:textId="77777777" w:rsidR="001B3FEB" w:rsidRPr="00754C3A" w:rsidRDefault="00923C6D" w:rsidP="00754C3A">
      <w:pPr>
        <w:pStyle w:val="Heading3"/>
        <w:keepNext/>
      </w:pPr>
      <w:r>
        <w:t>Entertainment</w:t>
      </w:r>
    </w:p>
    <w:p w14:paraId="4BC32653" w14:textId="77777777" w:rsidR="001B3FEB" w:rsidRPr="009C196C" w:rsidRDefault="001B3FEB" w:rsidP="00A34E1B">
      <w:r w:rsidRPr="009C196C">
        <w:t xml:space="preserve">This amount covers costs such as producing menus for the boat club dinners and any deficit in club </w:t>
      </w:r>
      <w:r w:rsidR="00225068">
        <w:t>social events</w:t>
      </w:r>
      <w:r w:rsidR="00011837">
        <w:t xml:space="preserve"> </w:t>
      </w:r>
      <w:r w:rsidRPr="009C196C">
        <w:t>such as the Boat Club cocktails (intended to break even).</w:t>
      </w:r>
      <w:r w:rsidR="005A1C30">
        <w:t xml:space="preserve"> The BBQ at the annual elections and AGM is covered by this budget. </w:t>
      </w:r>
    </w:p>
    <w:p w14:paraId="4BC32654" w14:textId="77777777" w:rsidR="003114AC" w:rsidRPr="00235057" w:rsidRDefault="003114AC" w:rsidP="00754C3A">
      <w:pPr>
        <w:pStyle w:val="Heading3"/>
        <w:keepNext/>
      </w:pPr>
      <w:r w:rsidRPr="00235057">
        <w:t>Maintenance and Boat Refurbishment:</w:t>
      </w:r>
    </w:p>
    <w:p w14:paraId="4BC32655" w14:textId="77777777" w:rsidR="001B3FEB" w:rsidRPr="009C196C" w:rsidRDefault="001B3FEB" w:rsidP="00A34E1B">
      <w:r w:rsidRPr="009C196C">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14:paraId="4BC32656" w14:textId="77777777" w:rsidR="001B3FEB" w:rsidRPr="009C196C" w:rsidRDefault="00225068" w:rsidP="00A34E1B">
      <w:r>
        <w:lastRenderedPageBreak/>
        <w:t>The cost of r</w:t>
      </w:r>
      <w:r w:rsidR="001B3FEB" w:rsidRPr="009C196C">
        <w:t xml:space="preserve">eplacing and purchasing boats, </w:t>
      </w:r>
      <w:proofErr w:type="spellStart"/>
      <w:r w:rsidR="001B3FEB" w:rsidRPr="009C196C">
        <w:t>erg</w:t>
      </w:r>
      <w:r w:rsidR="00404C72" w:rsidRPr="009C196C">
        <w:t>o</w:t>
      </w:r>
      <w:r w:rsidR="001B3FEB" w:rsidRPr="009C196C">
        <w:t>s</w:t>
      </w:r>
      <w:proofErr w:type="spellEnd"/>
      <w:r w:rsidR="00404C72" w:rsidRPr="009C196C">
        <w:t xml:space="preserve"> and blades</w:t>
      </w:r>
      <w:r w:rsidR="001B3FEB" w:rsidRPr="009C196C">
        <w:t xml:space="preserve"> etc. is </w:t>
      </w:r>
      <w:r>
        <w:t>met by</w:t>
      </w:r>
      <w:r w:rsidR="001B3FEB" w:rsidRPr="009C196C">
        <w:t xml:space="preserve"> the Capital account.</w:t>
      </w:r>
    </w:p>
    <w:p w14:paraId="4BC32657" w14:textId="77777777" w:rsidR="001B3FEB" w:rsidRPr="00235057" w:rsidRDefault="001B3FEB" w:rsidP="00754C3A">
      <w:pPr>
        <w:pStyle w:val="Heading3"/>
        <w:keepNext/>
      </w:pPr>
      <w:r w:rsidRPr="00235057">
        <w:t>Freshers</w:t>
      </w:r>
      <w:r w:rsidR="00923C6D">
        <w:t>’</w:t>
      </w:r>
      <w:r w:rsidRPr="00235057">
        <w:t xml:space="preserve"> Costs:</w:t>
      </w:r>
    </w:p>
    <w:p w14:paraId="4BC32658" w14:textId="159BC68E" w:rsidR="001B3FEB" w:rsidRPr="009C196C" w:rsidRDefault="001B3FEB" w:rsidP="00A34E1B">
      <w:r w:rsidRPr="009C196C">
        <w:t>This is the cost required to recruit freshers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w:t>
      </w:r>
      <w:proofErr w:type="gramStart"/>
      <w:r w:rsidR="006366F0" w:rsidRPr="009C196C">
        <w:t>boats</w:t>
      </w:r>
      <w:proofErr w:type="gramEnd"/>
      <w:r w:rsidR="006366F0" w:rsidRPr="009C196C">
        <w:t xml:space="preserve"> captains for the top novice crews towards the end of the Michaelmas term.</w:t>
      </w:r>
      <w:r w:rsidR="00F83234">
        <w:t xml:space="preserve"> This year </w:t>
      </w:r>
      <w:r w:rsidR="00011837">
        <w:t>our lower boats captains did much of this couching themselves</w:t>
      </w:r>
      <w:r w:rsidR="00F83234">
        <w:t>.</w:t>
      </w:r>
    </w:p>
    <w:p w14:paraId="4BC32659" w14:textId="77777777" w:rsidR="003114AC" w:rsidRPr="00235057" w:rsidRDefault="003114AC" w:rsidP="00501BA1">
      <w:pPr>
        <w:pStyle w:val="Heading3"/>
      </w:pPr>
      <w:r w:rsidRPr="00235057">
        <w:t>Signage:</w:t>
      </w:r>
    </w:p>
    <w:p w14:paraId="4BC3265A" w14:textId="77777777"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w:t>
      </w:r>
    </w:p>
    <w:p w14:paraId="4BC3265B" w14:textId="77777777" w:rsidR="003114AC" w:rsidRPr="00235057" w:rsidRDefault="003114AC" w:rsidP="00754C3A">
      <w:pPr>
        <w:pStyle w:val="Heading3"/>
        <w:keepNext/>
      </w:pPr>
      <w:r w:rsidRPr="00235057">
        <w:t>Training Camp:</w:t>
      </w:r>
    </w:p>
    <w:p w14:paraId="4BC3265C" w14:textId="77777777" w:rsidR="003114AC" w:rsidRPr="009C196C" w:rsidRDefault="003114AC" w:rsidP="00A34E1B">
      <w:r w:rsidRPr="009C196C">
        <w:t xml:space="preserve">This expenditure allows the boat club to train abroad before Lent Term, when the weather may stop a UK camp from going ahead. </w:t>
      </w:r>
      <w:r w:rsidR="00235057">
        <w:t xml:space="preserve">It enables the </w:t>
      </w:r>
      <w:r w:rsidRPr="009C196C">
        <w:t xml:space="preserve">boat club to train in a more controlled environment and thus increase the performance of its boats. </w:t>
      </w:r>
    </w:p>
    <w:p w14:paraId="4BC3265D" w14:textId="3FFFC4D9" w:rsidR="00503F2B" w:rsidRPr="005A1C30" w:rsidRDefault="00503F2B" w:rsidP="00A34E1B">
      <w:r w:rsidRPr="009C196C">
        <w:t>The ta</w:t>
      </w:r>
      <w:r w:rsidRPr="005A1C30">
        <w:t xml:space="preserve">ble below outlines the expenditure on the training camp held in </w:t>
      </w:r>
      <w:r w:rsidR="006F56BD" w:rsidRPr="005A1C30">
        <w:t>January</w:t>
      </w:r>
      <w:r w:rsidR="003A738E" w:rsidRPr="005A1C30">
        <w:t xml:space="preserve"> 201</w:t>
      </w:r>
      <w:r w:rsidR="0014241D">
        <w:t>8</w:t>
      </w:r>
      <w:r w:rsidRPr="005A1C30">
        <w:t xml:space="preserve"> alongside a projected</w:t>
      </w:r>
      <w:r w:rsidR="003A738E" w:rsidRPr="005A1C30">
        <w:t xml:space="preserve"> budget for trip in January 201</w:t>
      </w:r>
      <w:r w:rsidR="0014241D">
        <w:t>9</w:t>
      </w:r>
      <w:r w:rsidRPr="005A1C30">
        <w:t xml:space="preserve">. </w:t>
      </w:r>
      <w:r w:rsidR="00F113FB">
        <w:t xml:space="preserve">This year </w:t>
      </w:r>
      <w:r w:rsidR="00EB00CB">
        <w:t>19</w:t>
      </w:r>
      <w:r w:rsidR="00F113FB">
        <w:t xml:space="preserve"> rowers</w:t>
      </w:r>
      <w:r w:rsidR="005A1C30" w:rsidRPr="005A1C30">
        <w:t xml:space="preserve">, </w:t>
      </w:r>
      <w:r w:rsidR="00F113FB">
        <w:t>and 2</w:t>
      </w:r>
      <w:r w:rsidRPr="005A1C30">
        <w:t xml:space="preserve"> coaches</w:t>
      </w:r>
      <w:r w:rsidR="00011837">
        <w:t xml:space="preserve"> </w:t>
      </w:r>
      <w:r w:rsidRPr="005A1C30">
        <w:t xml:space="preserve">travelled to </w:t>
      </w:r>
      <w:proofErr w:type="spellStart"/>
      <w:r w:rsidRPr="005A1C30">
        <w:t>Aiguebelette</w:t>
      </w:r>
      <w:proofErr w:type="spellEnd"/>
      <w:r w:rsidRPr="005A1C30">
        <w:t xml:space="preserve"> for a camp of 7 days (5 days rowing, two </w:t>
      </w:r>
      <w:r w:rsidR="006F56BD" w:rsidRPr="005A1C30">
        <w:t>travelling).</w:t>
      </w:r>
      <w:r w:rsidR="00011837">
        <w:t xml:space="preserve"> </w:t>
      </w:r>
      <w:r w:rsidR="007C6049">
        <w:t xml:space="preserve">This was </w:t>
      </w:r>
      <w:r w:rsidR="00020055">
        <w:t xml:space="preserve">very unusual as it’s </w:t>
      </w:r>
      <w:r w:rsidR="00E73247">
        <w:t xml:space="preserve">much </w:t>
      </w:r>
      <w:r w:rsidR="004D459F">
        <w:t xml:space="preserve">lower than usual, which is partly </w:t>
      </w:r>
      <w:r w:rsidR="007C6049">
        <w:t xml:space="preserve">caused </w:t>
      </w:r>
      <w:r w:rsidR="004D459F">
        <w:t>by the</w:t>
      </w:r>
      <w:r w:rsidR="007C6049">
        <w:t xml:space="preserve"> lack of enthusiasm</w:t>
      </w:r>
      <w:r w:rsidR="00FF2EB5">
        <w:t>s</w:t>
      </w:r>
      <w:r w:rsidR="007C6049">
        <w:t xml:space="preserve"> from the novice men</w:t>
      </w:r>
      <w:r w:rsidR="004D459F">
        <w:t>, in which the men’s lower boat captai</w:t>
      </w:r>
      <w:r w:rsidR="00FF2EB5">
        <w:t>n</w:t>
      </w:r>
      <w:r w:rsidR="008C6807">
        <w:t>s</w:t>
      </w:r>
      <w:r w:rsidR="00FF2EB5">
        <w:t xml:space="preserve"> did not promote the training</w:t>
      </w:r>
      <w:r w:rsidR="008C6807">
        <w:t xml:space="preserve"> camp</w:t>
      </w:r>
      <w:r w:rsidR="00FF2EB5">
        <w:t xml:space="preserve"> before the Varsity ski trip.</w:t>
      </w:r>
      <w:r w:rsidR="007C6049">
        <w:t xml:space="preserve"> </w:t>
      </w:r>
      <w:r w:rsidR="006F56BD" w:rsidRPr="005A1C30">
        <w:t>W</w:t>
      </w:r>
      <w:r w:rsidRPr="005A1C30">
        <w:t xml:space="preserve">e </w:t>
      </w:r>
      <w:r w:rsidR="009B62B5" w:rsidRPr="005A1C30">
        <w:t>have based projected costs for the 201</w:t>
      </w:r>
      <w:r w:rsidR="00E551F5">
        <w:t>9</w:t>
      </w:r>
      <w:r w:rsidR="005A1C30" w:rsidRPr="005A1C30">
        <w:t xml:space="preserve"> trip on 3</w:t>
      </w:r>
      <w:r w:rsidR="00011837">
        <w:t>0</w:t>
      </w:r>
      <w:r w:rsidR="009B62B5" w:rsidRPr="005A1C30">
        <w:t xml:space="preserve"> rowers attending accompanied by </w:t>
      </w:r>
      <w:r w:rsidR="00F113FB">
        <w:t>3</w:t>
      </w:r>
      <w:r w:rsidR="009B62B5" w:rsidRPr="005A1C30">
        <w:t xml:space="preserve"> coaches </w:t>
      </w:r>
      <w:proofErr w:type="gramStart"/>
      <w:r w:rsidR="009B62B5" w:rsidRPr="005A1C30">
        <w:t>and also</w:t>
      </w:r>
      <w:proofErr w:type="gramEnd"/>
      <w:r w:rsidR="009B62B5" w:rsidRPr="005A1C30">
        <w:t xml:space="preserve"> factored in inflationary rises. </w:t>
      </w:r>
      <w:r w:rsidR="00F83234">
        <w:t>These numbers reflect attendance in previous years.</w:t>
      </w:r>
    </w:p>
    <w:p w14:paraId="4BC3265E" w14:textId="7972938E" w:rsidR="00CA283D" w:rsidRPr="005A1C30" w:rsidRDefault="00CA283D" w:rsidP="00A34E1B">
      <w:r w:rsidRPr="005A1C30">
        <w:t xml:space="preserve">In the past the college council has kindly given money to the Boat Club to help finance the training camp in January. </w:t>
      </w:r>
      <w:r w:rsidR="00923C6D">
        <w:t>These funds have been provided as part of the JCR budget for the past t</w:t>
      </w:r>
      <w:r w:rsidR="00F113FB">
        <w:t>hree</w:t>
      </w:r>
      <w:r w:rsidR="00923C6D">
        <w:t xml:space="preserve"> </w:t>
      </w:r>
      <w:proofErr w:type="gramStart"/>
      <w:r w:rsidR="00923C6D">
        <w:t>years, and</w:t>
      </w:r>
      <w:proofErr w:type="gramEnd"/>
      <w:r w:rsidR="00923C6D">
        <w:t xml:space="preserve"> was allocated as </w:t>
      </w:r>
      <w:r w:rsidR="00E551F5">
        <w:t>£3250</w:t>
      </w:r>
      <w:r w:rsidR="00F01A35">
        <w:t xml:space="preserve"> for 201</w:t>
      </w:r>
      <w:r w:rsidR="00E551F5">
        <w:t>8</w:t>
      </w:r>
      <w:r w:rsidR="00011837">
        <w:t>-1</w:t>
      </w:r>
      <w:r w:rsidR="00E551F5">
        <w:t>9</w:t>
      </w:r>
      <w:r w:rsidR="005A1C30" w:rsidRPr="005A1C30">
        <w:t xml:space="preserve">. </w:t>
      </w:r>
    </w:p>
    <w:p w14:paraId="4BC3265F" w14:textId="281A328C" w:rsidR="00CA283D" w:rsidRPr="009C196C" w:rsidRDefault="00763978" w:rsidP="00A34E1B">
      <w:r>
        <w:fldChar w:fldCharType="begin"/>
      </w:r>
      <w:r>
        <w:instrText xml:space="preserve"> REF _Ref379209995 \h  \* MERGEFORMAT </w:instrText>
      </w:r>
      <w:r>
        <w:fldChar w:fldCharType="separate"/>
      </w:r>
      <w:r w:rsidR="00204A67" w:rsidRPr="00204A67">
        <w:t>Table 2</w:t>
      </w:r>
      <w:r>
        <w:fldChar w:fldCharType="end"/>
      </w:r>
      <w:r w:rsidR="00CA283D" w:rsidRPr="005A1C30">
        <w:t xml:space="preserve"> indicates that an additional £</w:t>
      </w:r>
      <w:r w:rsidR="00B269F5">
        <w:t>4,875</w:t>
      </w:r>
      <w:r w:rsidR="00CA283D" w:rsidRPr="005A1C30">
        <w:t xml:space="preserve"> needs to be found to fully fund the training camp. In line with previous years, it is suggested that this is split between the boat club and money requested from the JCR. As a result, we have requested </w:t>
      </w:r>
      <w:r w:rsidR="00011837">
        <w:t>a total of</w:t>
      </w:r>
      <w:r w:rsidR="00CA283D" w:rsidRPr="005A1C30">
        <w:t xml:space="preserve"> £</w:t>
      </w:r>
      <w:r w:rsidR="00F83234">
        <w:t>3</w:t>
      </w:r>
      <w:r w:rsidR="00DE3FA3">
        <w:t>,250</w:t>
      </w:r>
      <w:r w:rsidR="00CA283D" w:rsidRPr="005A1C30">
        <w:t xml:space="preserve"> from the JCR to cover this in 201</w:t>
      </w:r>
      <w:r w:rsidR="00B269F5">
        <w:t>9</w:t>
      </w:r>
      <w:r w:rsidR="00CA283D" w:rsidRPr="005A1C30">
        <w:t>.</w:t>
      </w:r>
    </w:p>
    <w:p w14:paraId="4BC32660" w14:textId="77777777" w:rsidR="00CA283D" w:rsidRDefault="00CA283D" w:rsidP="00A34E1B">
      <w:pPr>
        <w:rPr>
          <w:color w:val="000000"/>
        </w:rPr>
      </w:pPr>
      <w:r>
        <w:rPr>
          <w:color w:val="000000"/>
        </w:rPr>
        <w:br w:type="page"/>
      </w:r>
    </w:p>
    <w:p w14:paraId="4BC32661" w14:textId="7D271C7C"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00E0797C" w:rsidRPr="009C196C">
        <w:rPr>
          <w:rFonts w:ascii="Helvetica" w:hAnsi="Helvetica"/>
        </w:rPr>
        <w:fldChar w:fldCharType="begin"/>
      </w:r>
      <w:r w:rsidRPr="00754C3A">
        <w:rPr>
          <w:rFonts w:ascii="Helvetica" w:hAnsi="Helvetica"/>
        </w:rPr>
        <w:instrText xml:space="preserve"> SEQ Table \* ARABIC </w:instrText>
      </w:r>
      <w:r w:rsidR="00E0797C" w:rsidRPr="009C196C">
        <w:rPr>
          <w:rFonts w:ascii="Helvetica" w:hAnsi="Helvetica"/>
        </w:rPr>
        <w:fldChar w:fldCharType="separate"/>
      </w:r>
      <w:r w:rsidR="00204A67">
        <w:rPr>
          <w:rFonts w:ascii="Helvetica" w:hAnsi="Helvetica"/>
          <w:noProof/>
        </w:rPr>
        <w:t>1</w:t>
      </w:r>
      <w:r w:rsidR="00E0797C" w:rsidRPr="009C196C">
        <w:rPr>
          <w:rFonts w:ascii="Helvetica" w:hAnsi="Helvetica"/>
        </w:rPr>
        <w:fldChar w:fldCharType="end"/>
      </w:r>
      <w:r w:rsidRPr="009C196C">
        <w:rPr>
          <w:rFonts w:ascii="Helvetica" w:hAnsi="Helvetica"/>
        </w:rPr>
        <w:t xml:space="preserve">: Expenditure on the </w:t>
      </w:r>
      <w:proofErr w:type="spellStart"/>
      <w:r w:rsidRPr="009C196C">
        <w:rPr>
          <w:rFonts w:ascii="Helvetica" w:hAnsi="Helvetica"/>
        </w:rPr>
        <w:t>Aiguebelette</w:t>
      </w:r>
      <w:proofErr w:type="spellEnd"/>
      <w:r w:rsidRPr="009C196C">
        <w:rPr>
          <w:rFonts w:ascii="Helvetica" w:hAnsi="Helvetica"/>
        </w:rPr>
        <w:t xml:space="preserve"> January training camp 201</w:t>
      </w:r>
      <w:r w:rsidR="0014241D">
        <w:rPr>
          <w:rFonts w:ascii="Helvetica" w:hAnsi="Helvetica"/>
        </w:rPr>
        <w:t>8</w:t>
      </w:r>
      <w:r w:rsidRPr="009C196C">
        <w:rPr>
          <w:rFonts w:ascii="Helvetica" w:hAnsi="Helvetica"/>
        </w:rPr>
        <w:t xml:space="preserve"> and projected expenditure for the same trip planned in 201</w:t>
      </w:r>
      <w:r w:rsidR="0014241D">
        <w:rPr>
          <w:rFonts w:ascii="Helvetica" w:hAnsi="Helvetica"/>
        </w:rPr>
        <w:t>9</w:t>
      </w:r>
      <w:r w:rsidRPr="009C196C">
        <w:rPr>
          <w:rFonts w:ascii="Helvetica" w:hAnsi="Helvetica"/>
        </w:rPr>
        <w:t>.</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275"/>
        <w:gridCol w:w="1984"/>
        <w:gridCol w:w="4442"/>
      </w:tblGrid>
      <w:tr w:rsidR="00A61F56" w:rsidRPr="003A738E" w14:paraId="4BC32666" w14:textId="77777777" w:rsidTr="00A61F56">
        <w:trPr>
          <w:trHeight w:val="462"/>
        </w:trPr>
        <w:tc>
          <w:tcPr>
            <w:tcW w:w="2235" w:type="dxa"/>
            <w:tcBorders>
              <w:bottom w:val="single" w:sz="12" w:space="0" w:color="auto"/>
              <w:right w:val="single" w:sz="8" w:space="0" w:color="auto"/>
            </w:tcBorders>
            <w:noWrap/>
            <w:vAlign w:val="center"/>
          </w:tcPr>
          <w:p w14:paraId="4BC32662" w14:textId="77777777" w:rsidR="00A61F56" w:rsidRPr="00685208" w:rsidRDefault="00A61F56" w:rsidP="00685208">
            <w:pPr>
              <w:spacing w:line="276" w:lineRule="auto"/>
              <w:jc w:val="center"/>
              <w:rPr>
                <w:rFonts w:eastAsia="Times New Roman"/>
                <w:b/>
              </w:rPr>
            </w:pPr>
            <w:r w:rsidRPr="00685208">
              <w:rPr>
                <w:rFonts w:eastAsia="Times New Roman"/>
                <w:b/>
              </w:rPr>
              <w:t>Expense</w:t>
            </w:r>
          </w:p>
        </w:tc>
        <w:tc>
          <w:tcPr>
            <w:tcW w:w="1275" w:type="dxa"/>
            <w:tcBorders>
              <w:left w:val="single" w:sz="8" w:space="0" w:color="auto"/>
              <w:bottom w:val="single" w:sz="12" w:space="0" w:color="auto"/>
            </w:tcBorders>
            <w:noWrap/>
            <w:vAlign w:val="center"/>
          </w:tcPr>
          <w:p w14:paraId="4BC32663" w14:textId="3761AD49" w:rsidR="00A61F56" w:rsidRPr="00685208" w:rsidRDefault="00A61F56" w:rsidP="00011837">
            <w:pPr>
              <w:spacing w:line="276" w:lineRule="auto"/>
              <w:jc w:val="center"/>
              <w:rPr>
                <w:rFonts w:eastAsia="Times New Roman"/>
                <w:b/>
              </w:rPr>
            </w:pPr>
            <w:r w:rsidRPr="00685208">
              <w:rPr>
                <w:rFonts w:eastAsia="Times New Roman"/>
                <w:b/>
              </w:rPr>
              <w:t>20</w:t>
            </w:r>
            <w:r w:rsidR="0027149B">
              <w:rPr>
                <w:rFonts w:eastAsia="Times New Roman"/>
                <w:b/>
              </w:rPr>
              <w:t>18</w:t>
            </w:r>
            <w:r w:rsidR="00011837">
              <w:rPr>
                <w:rFonts w:eastAsia="Times New Roman"/>
                <w:b/>
              </w:rPr>
              <w:t>/1</w:t>
            </w:r>
            <w:r w:rsidR="0027149B">
              <w:rPr>
                <w:rFonts w:eastAsia="Times New Roman"/>
                <w:b/>
              </w:rPr>
              <w:t>9</w:t>
            </w:r>
            <w:r w:rsidRPr="00685208">
              <w:rPr>
                <w:rFonts w:eastAsia="Times New Roman"/>
                <w:b/>
              </w:rPr>
              <w:t xml:space="preserve"> Cost</w:t>
            </w:r>
          </w:p>
        </w:tc>
        <w:tc>
          <w:tcPr>
            <w:tcW w:w="1984" w:type="dxa"/>
            <w:tcBorders>
              <w:bottom w:val="single" w:sz="12" w:space="0" w:color="auto"/>
            </w:tcBorders>
            <w:noWrap/>
            <w:vAlign w:val="center"/>
          </w:tcPr>
          <w:p w14:paraId="4BC32664" w14:textId="02C3FB13" w:rsidR="00A61F56" w:rsidRPr="00685208" w:rsidRDefault="00923C6D" w:rsidP="00011837">
            <w:pPr>
              <w:spacing w:line="276" w:lineRule="auto"/>
              <w:jc w:val="center"/>
              <w:rPr>
                <w:rFonts w:eastAsia="Times New Roman"/>
                <w:b/>
              </w:rPr>
            </w:pPr>
            <w:r>
              <w:rPr>
                <w:rFonts w:eastAsia="Times New Roman"/>
                <w:b/>
              </w:rPr>
              <w:t>201</w:t>
            </w:r>
            <w:r w:rsidR="0027149B">
              <w:rPr>
                <w:rFonts w:eastAsia="Times New Roman"/>
                <w:b/>
              </w:rPr>
              <w:t>9</w:t>
            </w:r>
            <w:r w:rsidR="00A61F56" w:rsidRPr="00685208">
              <w:rPr>
                <w:rFonts w:eastAsia="Times New Roman"/>
                <w:b/>
              </w:rPr>
              <w:t>/</w:t>
            </w:r>
            <w:r w:rsidR="0027149B">
              <w:rPr>
                <w:rFonts w:eastAsia="Times New Roman"/>
                <w:b/>
              </w:rPr>
              <w:t>20</w:t>
            </w:r>
            <w:r w:rsidR="00A61F56" w:rsidRPr="00685208">
              <w:rPr>
                <w:rFonts w:eastAsia="Times New Roman"/>
                <w:b/>
              </w:rPr>
              <w:t xml:space="preserve"> Projected Cost</w:t>
            </w:r>
          </w:p>
        </w:tc>
        <w:tc>
          <w:tcPr>
            <w:tcW w:w="4442" w:type="dxa"/>
            <w:tcBorders>
              <w:left w:val="single" w:sz="8" w:space="0" w:color="auto"/>
              <w:bottom w:val="single" w:sz="12" w:space="0" w:color="auto"/>
            </w:tcBorders>
            <w:vAlign w:val="center"/>
          </w:tcPr>
          <w:p w14:paraId="4BC32665" w14:textId="77777777" w:rsidR="00A61F56" w:rsidRPr="00685208" w:rsidRDefault="00A61F56" w:rsidP="00685208">
            <w:pPr>
              <w:spacing w:line="276" w:lineRule="auto"/>
              <w:jc w:val="center"/>
              <w:rPr>
                <w:rFonts w:eastAsia="Times New Roman"/>
                <w:b/>
              </w:rPr>
            </w:pPr>
            <w:r w:rsidRPr="00685208">
              <w:rPr>
                <w:rFonts w:eastAsia="Times New Roman"/>
                <w:b/>
              </w:rPr>
              <w:t>Details</w:t>
            </w:r>
          </w:p>
        </w:tc>
      </w:tr>
      <w:tr w:rsidR="00A61F56" w:rsidRPr="003A738E" w14:paraId="4BC3266B" w14:textId="77777777" w:rsidTr="00A61F56">
        <w:trPr>
          <w:trHeight w:val="680"/>
        </w:trPr>
        <w:tc>
          <w:tcPr>
            <w:tcW w:w="2235" w:type="dxa"/>
            <w:tcBorders>
              <w:right w:val="single" w:sz="8" w:space="0" w:color="auto"/>
            </w:tcBorders>
            <w:noWrap/>
            <w:vAlign w:val="center"/>
          </w:tcPr>
          <w:p w14:paraId="4BC32667" w14:textId="77777777" w:rsidR="00A61F56" w:rsidRDefault="00F01A35" w:rsidP="00A61F56">
            <w:pPr>
              <w:jc w:val="center"/>
              <w:rPr>
                <w:rFonts w:ascii="Calibri" w:hAnsi="Calibri"/>
                <w:color w:val="000000"/>
                <w:sz w:val="22"/>
                <w:szCs w:val="22"/>
              </w:rPr>
            </w:pPr>
            <w:r>
              <w:rPr>
                <w:rFonts w:ascii="Calibri" w:hAnsi="Calibri"/>
                <w:color w:val="000000"/>
                <w:sz w:val="22"/>
                <w:szCs w:val="22"/>
              </w:rPr>
              <w:t>Accommodation</w:t>
            </w:r>
          </w:p>
        </w:tc>
        <w:tc>
          <w:tcPr>
            <w:tcW w:w="1275" w:type="dxa"/>
            <w:tcBorders>
              <w:left w:val="single" w:sz="8" w:space="0" w:color="auto"/>
            </w:tcBorders>
            <w:noWrap/>
            <w:vAlign w:val="center"/>
          </w:tcPr>
          <w:p w14:paraId="4BC32668" w14:textId="6C3BCED9" w:rsidR="00A61F56" w:rsidRDefault="00A61F56" w:rsidP="005E0145">
            <w:pPr>
              <w:jc w:val="center"/>
              <w:rPr>
                <w:rFonts w:ascii="Calibri" w:hAnsi="Calibri"/>
                <w:color w:val="000000"/>
                <w:sz w:val="22"/>
                <w:szCs w:val="22"/>
              </w:rPr>
            </w:pPr>
            <w:r>
              <w:rPr>
                <w:rFonts w:ascii="Calibri" w:hAnsi="Calibri"/>
                <w:color w:val="000000"/>
                <w:sz w:val="22"/>
                <w:szCs w:val="22"/>
              </w:rPr>
              <w:t>£</w:t>
            </w:r>
            <w:r w:rsidR="00677260">
              <w:rPr>
                <w:rFonts w:ascii="Calibri" w:hAnsi="Calibri"/>
                <w:color w:val="000000"/>
                <w:sz w:val="22"/>
                <w:szCs w:val="22"/>
              </w:rPr>
              <w:t>3508</w:t>
            </w:r>
          </w:p>
        </w:tc>
        <w:tc>
          <w:tcPr>
            <w:tcW w:w="1984" w:type="dxa"/>
            <w:noWrap/>
            <w:vAlign w:val="center"/>
          </w:tcPr>
          <w:p w14:paraId="4BC32669" w14:textId="77777777" w:rsidR="00A61F56" w:rsidRDefault="00C04216" w:rsidP="00C04216">
            <w:pPr>
              <w:jc w:val="center"/>
              <w:rPr>
                <w:rFonts w:ascii="Calibri" w:hAnsi="Calibri"/>
                <w:color w:val="000000"/>
                <w:sz w:val="22"/>
                <w:szCs w:val="22"/>
              </w:rPr>
            </w:pPr>
            <w:r>
              <w:rPr>
                <w:rFonts w:ascii="Calibri" w:hAnsi="Calibri"/>
                <w:color w:val="000000"/>
                <w:sz w:val="22"/>
                <w:szCs w:val="22"/>
              </w:rPr>
              <w:t>£5100</w:t>
            </w:r>
          </w:p>
        </w:tc>
        <w:tc>
          <w:tcPr>
            <w:tcW w:w="4442" w:type="dxa"/>
            <w:tcBorders>
              <w:left w:val="single" w:sz="8" w:space="0" w:color="auto"/>
            </w:tcBorders>
            <w:vAlign w:val="center"/>
          </w:tcPr>
          <w:p w14:paraId="428074DA" w14:textId="77777777" w:rsidR="00A61F56" w:rsidRDefault="005A1C30" w:rsidP="00011837">
            <w:pPr>
              <w:jc w:val="center"/>
              <w:rPr>
                <w:rFonts w:ascii="Calibri" w:hAnsi="Calibri"/>
                <w:color w:val="000000"/>
                <w:sz w:val="22"/>
                <w:szCs w:val="22"/>
              </w:rPr>
            </w:pPr>
            <w:r>
              <w:rPr>
                <w:rFonts w:ascii="Calibri" w:hAnsi="Calibri"/>
                <w:color w:val="000000"/>
                <w:sz w:val="22"/>
                <w:szCs w:val="22"/>
              </w:rPr>
              <w:t xml:space="preserve">Estimated based on </w:t>
            </w:r>
            <w:r w:rsidR="00011837">
              <w:rPr>
                <w:rFonts w:ascii="Calibri" w:hAnsi="Calibri"/>
                <w:color w:val="000000"/>
                <w:sz w:val="22"/>
                <w:szCs w:val="22"/>
              </w:rPr>
              <w:t>201</w:t>
            </w:r>
            <w:r w:rsidR="00000192">
              <w:rPr>
                <w:rFonts w:ascii="Calibri" w:hAnsi="Calibri"/>
                <w:color w:val="000000"/>
                <w:sz w:val="22"/>
                <w:szCs w:val="22"/>
              </w:rPr>
              <w:t>8</w:t>
            </w:r>
            <w:r w:rsidR="00011837">
              <w:rPr>
                <w:rFonts w:ascii="Calibri" w:hAnsi="Calibri"/>
                <w:color w:val="000000"/>
                <w:sz w:val="22"/>
                <w:szCs w:val="22"/>
              </w:rPr>
              <w:t>/</w:t>
            </w:r>
            <w:r w:rsidR="00000192">
              <w:rPr>
                <w:rFonts w:ascii="Calibri" w:hAnsi="Calibri"/>
                <w:color w:val="000000"/>
                <w:sz w:val="22"/>
                <w:szCs w:val="22"/>
              </w:rPr>
              <w:t>19</w:t>
            </w:r>
            <w:r w:rsidR="00A61F56">
              <w:rPr>
                <w:rFonts w:ascii="Calibri" w:hAnsi="Calibri"/>
                <w:color w:val="000000"/>
                <w:sz w:val="22"/>
                <w:szCs w:val="22"/>
              </w:rPr>
              <w:t xml:space="preserve"> prices for </w:t>
            </w:r>
            <w:r>
              <w:rPr>
                <w:rFonts w:ascii="Calibri" w:hAnsi="Calibri"/>
                <w:color w:val="000000"/>
                <w:sz w:val="22"/>
                <w:szCs w:val="22"/>
              </w:rPr>
              <w:t>3</w:t>
            </w:r>
            <w:r w:rsidR="00011837">
              <w:rPr>
                <w:rFonts w:ascii="Calibri" w:hAnsi="Calibri"/>
                <w:color w:val="000000"/>
                <w:sz w:val="22"/>
                <w:szCs w:val="22"/>
              </w:rPr>
              <w:t xml:space="preserve">2 </w:t>
            </w:r>
            <w:r>
              <w:rPr>
                <w:rFonts w:ascii="Calibri" w:hAnsi="Calibri"/>
                <w:color w:val="000000"/>
                <w:sz w:val="22"/>
                <w:szCs w:val="22"/>
              </w:rPr>
              <w:t>rowers and coaches staying for 5</w:t>
            </w:r>
            <w:r w:rsidR="00A61F56">
              <w:rPr>
                <w:rFonts w:ascii="Calibri" w:hAnsi="Calibri"/>
                <w:color w:val="000000"/>
                <w:sz w:val="22"/>
                <w:szCs w:val="22"/>
              </w:rPr>
              <w:t xml:space="preserve"> nights.</w:t>
            </w:r>
          </w:p>
          <w:p w14:paraId="4BC3266A" w14:textId="18A431ED" w:rsidR="00E84337" w:rsidRDefault="00E84337" w:rsidP="00011837">
            <w:pPr>
              <w:jc w:val="center"/>
              <w:rPr>
                <w:rFonts w:ascii="Calibri" w:hAnsi="Calibri"/>
                <w:color w:val="000000"/>
                <w:sz w:val="22"/>
                <w:szCs w:val="22"/>
              </w:rPr>
            </w:pPr>
            <w:r>
              <w:rPr>
                <w:rFonts w:ascii="Calibri" w:hAnsi="Calibri"/>
                <w:color w:val="000000"/>
                <w:sz w:val="22"/>
                <w:szCs w:val="22"/>
              </w:rPr>
              <w:t>Lower than usual due to less rower in 2018</w:t>
            </w:r>
          </w:p>
        </w:tc>
      </w:tr>
      <w:tr w:rsidR="00A61F56" w:rsidRPr="003A738E" w14:paraId="4BC32670" w14:textId="77777777" w:rsidTr="00A61F56">
        <w:trPr>
          <w:trHeight w:val="680"/>
        </w:trPr>
        <w:tc>
          <w:tcPr>
            <w:tcW w:w="2235" w:type="dxa"/>
            <w:tcBorders>
              <w:right w:val="single" w:sz="8" w:space="0" w:color="auto"/>
            </w:tcBorders>
            <w:noWrap/>
            <w:vAlign w:val="center"/>
          </w:tcPr>
          <w:p w14:paraId="4BC3266C" w14:textId="77777777" w:rsidR="00A61F56" w:rsidRDefault="00A61F56" w:rsidP="00A61F56">
            <w:pPr>
              <w:jc w:val="center"/>
              <w:rPr>
                <w:rFonts w:ascii="Calibri" w:hAnsi="Calibri"/>
                <w:color w:val="000000"/>
                <w:sz w:val="22"/>
                <w:szCs w:val="22"/>
              </w:rPr>
            </w:pPr>
            <w:r>
              <w:rPr>
                <w:rFonts w:ascii="Calibri" w:hAnsi="Calibri"/>
                <w:color w:val="000000"/>
                <w:sz w:val="22"/>
                <w:szCs w:val="22"/>
              </w:rPr>
              <w:t>Ferry travel</w:t>
            </w:r>
          </w:p>
        </w:tc>
        <w:tc>
          <w:tcPr>
            <w:tcW w:w="1275" w:type="dxa"/>
            <w:tcBorders>
              <w:left w:val="single" w:sz="8" w:space="0" w:color="auto"/>
            </w:tcBorders>
            <w:noWrap/>
            <w:vAlign w:val="center"/>
          </w:tcPr>
          <w:p w14:paraId="4BC3266D" w14:textId="3C9A3B1A" w:rsidR="00A61F56" w:rsidRDefault="00A61F56" w:rsidP="005E0145">
            <w:pPr>
              <w:jc w:val="center"/>
              <w:rPr>
                <w:rFonts w:ascii="Calibri" w:hAnsi="Calibri"/>
                <w:color w:val="000000"/>
                <w:sz w:val="22"/>
                <w:szCs w:val="22"/>
              </w:rPr>
            </w:pPr>
            <w:r>
              <w:rPr>
                <w:rFonts w:ascii="Calibri" w:hAnsi="Calibri"/>
                <w:color w:val="000000"/>
                <w:sz w:val="22"/>
                <w:szCs w:val="22"/>
              </w:rPr>
              <w:t>£</w:t>
            </w:r>
            <w:r w:rsidR="00241BF1">
              <w:rPr>
                <w:rFonts w:ascii="Calibri" w:hAnsi="Calibri"/>
                <w:color w:val="000000"/>
                <w:sz w:val="22"/>
                <w:szCs w:val="22"/>
              </w:rPr>
              <w:t>320</w:t>
            </w:r>
          </w:p>
        </w:tc>
        <w:tc>
          <w:tcPr>
            <w:tcW w:w="1984" w:type="dxa"/>
            <w:noWrap/>
            <w:vAlign w:val="center"/>
          </w:tcPr>
          <w:p w14:paraId="4BC3266E" w14:textId="7C9CEA80" w:rsidR="00A61F56" w:rsidRDefault="00A61F56" w:rsidP="009A30FE">
            <w:pPr>
              <w:jc w:val="center"/>
              <w:rPr>
                <w:rFonts w:ascii="Calibri" w:hAnsi="Calibri"/>
                <w:color w:val="000000"/>
                <w:sz w:val="22"/>
                <w:szCs w:val="22"/>
              </w:rPr>
            </w:pPr>
            <w:r>
              <w:rPr>
                <w:rFonts w:ascii="Calibri" w:hAnsi="Calibri"/>
                <w:color w:val="000000"/>
                <w:sz w:val="22"/>
                <w:szCs w:val="22"/>
              </w:rPr>
              <w:t>£</w:t>
            </w:r>
            <w:r w:rsidR="009A30FE">
              <w:rPr>
                <w:rFonts w:ascii="Calibri" w:hAnsi="Calibri"/>
                <w:color w:val="000000"/>
                <w:sz w:val="22"/>
                <w:szCs w:val="22"/>
              </w:rPr>
              <w:t>3</w:t>
            </w:r>
            <w:r w:rsidR="00241BF1">
              <w:rPr>
                <w:rFonts w:ascii="Calibri" w:hAnsi="Calibri"/>
                <w:color w:val="000000"/>
                <w:sz w:val="22"/>
                <w:szCs w:val="22"/>
              </w:rPr>
              <w:t>80</w:t>
            </w:r>
          </w:p>
        </w:tc>
        <w:tc>
          <w:tcPr>
            <w:tcW w:w="4442" w:type="dxa"/>
            <w:tcBorders>
              <w:left w:val="single" w:sz="8" w:space="0" w:color="auto"/>
            </w:tcBorders>
            <w:vAlign w:val="center"/>
          </w:tcPr>
          <w:p w14:paraId="4BC3266F" w14:textId="77777777" w:rsidR="00A61F56" w:rsidRDefault="00A61F56" w:rsidP="00A61F56">
            <w:pPr>
              <w:jc w:val="center"/>
              <w:rPr>
                <w:rFonts w:ascii="Calibri" w:hAnsi="Calibri"/>
                <w:color w:val="000000"/>
                <w:sz w:val="22"/>
                <w:szCs w:val="22"/>
              </w:rPr>
            </w:pPr>
            <w:r>
              <w:rPr>
                <w:rFonts w:ascii="Calibri" w:hAnsi="Calibri"/>
                <w:color w:val="000000"/>
                <w:sz w:val="22"/>
                <w:szCs w:val="22"/>
              </w:rPr>
              <w:t xml:space="preserve">Channel crossing for trailer and tow </w:t>
            </w:r>
            <w:r w:rsidR="005A1C30">
              <w:rPr>
                <w:rFonts w:ascii="Calibri" w:hAnsi="Calibri"/>
                <w:color w:val="000000"/>
                <w:sz w:val="22"/>
                <w:szCs w:val="22"/>
              </w:rPr>
              <w:t>vehicle</w:t>
            </w:r>
            <w:r w:rsidR="009A30FE">
              <w:rPr>
                <w:rFonts w:ascii="Calibri" w:hAnsi="Calibri"/>
                <w:color w:val="000000"/>
                <w:sz w:val="22"/>
                <w:szCs w:val="22"/>
              </w:rPr>
              <w:t>. Varies greatly year on year.</w:t>
            </w:r>
          </w:p>
        </w:tc>
      </w:tr>
      <w:tr w:rsidR="00A61F56" w:rsidRPr="003A738E" w14:paraId="4BC32675" w14:textId="77777777" w:rsidTr="00A61F56">
        <w:trPr>
          <w:trHeight w:val="680"/>
        </w:trPr>
        <w:tc>
          <w:tcPr>
            <w:tcW w:w="2235" w:type="dxa"/>
            <w:tcBorders>
              <w:right w:val="single" w:sz="8" w:space="0" w:color="auto"/>
            </w:tcBorders>
            <w:noWrap/>
            <w:vAlign w:val="center"/>
          </w:tcPr>
          <w:p w14:paraId="4BC32671" w14:textId="77777777" w:rsidR="00A61F56" w:rsidRDefault="00A61F56" w:rsidP="00A61F56">
            <w:pPr>
              <w:jc w:val="center"/>
              <w:rPr>
                <w:rFonts w:ascii="Calibri" w:hAnsi="Calibri"/>
                <w:color w:val="000000"/>
                <w:sz w:val="22"/>
                <w:szCs w:val="22"/>
              </w:rPr>
            </w:pPr>
            <w:r>
              <w:rPr>
                <w:rFonts w:ascii="Calibri" w:hAnsi="Calibri"/>
                <w:color w:val="000000"/>
                <w:sz w:val="22"/>
                <w:szCs w:val="22"/>
              </w:rPr>
              <w:t>Coach company</w:t>
            </w:r>
          </w:p>
        </w:tc>
        <w:tc>
          <w:tcPr>
            <w:tcW w:w="1275" w:type="dxa"/>
            <w:tcBorders>
              <w:left w:val="single" w:sz="8" w:space="0" w:color="auto"/>
            </w:tcBorders>
            <w:noWrap/>
            <w:vAlign w:val="center"/>
          </w:tcPr>
          <w:p w14:paraId="4BC32672" w14:textId="600C45E1" w:rsidR="00A61F56" w:rsidRDefault="00A61F56" w:rsidP="00C04216">
            <w:pPr>
              <w:jc w:val="center"/>
              <w:rPr>
                <w:rFonts w:ascii="Calibri" w:hAnsi="Calibri"/>
                <w:color w:val="000000"/>
                <w:sz w:val="22"/>
                <w:szCs w:val="22"/>
              </w:rPr>
            </w:pPr>
            <w:r>
              <w:rPr>
                <w:rFonts w:ascii="Calibri" w:hAnsi="Calibri"/>
                <w:color w:val="000000"/>
                <w:sz w:val="22"/>
                <w:szCs w:val="22"/>
              </w:rPr>
              <w:t>£</w:t>
            </w:r>
            <w:r w:rsidR="00C04216">
              <w:rPr>
                <w:rFonts w:ascii="Calibri" w:hAnsi="Calibri"/>
                <w:color w:val="000000"/>
                <w:sz w:val="22"/>
                <w:szCs w:val="22"/>
              </w:rPr>
              <w:t>51</w:t>
            </w:r>
            <w:r w:rsidR="00FC4434">
              <w:rPr>
                <w:rFonts w:ascii="Calibri" w:hAnsi="Calibri"/>
                <w:color w:val="000000"/>
                <w:sz w:val="22"/>
                <w:szCs w:val="22"/>
              </w:rPr>
              <w:t>00</w:t>
            </w:r>
          </w:p>
        </w:tc>
        <w:tc>
          <w:tcPr>
            <w:tcW w:w="1984" w:type="dxa"/>
            <w:noWrap/>
            <w:vAlign w:val="center"/>
          </w:tcPr>
          <w:p w14:paraId="4BC32673" w14:textId="3FEE560F" w:rsidR="00A61F56" w:rsidRDefault="00A61F56" w:rsidP="00C04216">
            <w:pPr>
              <w:jc w:val="center"/>
              <w:rPr>
                <w:rFonts w:ascii="Calibri" w:hAnsi="Calibri"/>
                <w:color w:val="000000"/>
                <w:sz w:val="22"/>
                <w:szCs w:val="22"/>
              </w:rPr>
            </w:pPr>
            <w:r>
              <w:rPr>
                <w:rFonts w:ascii="Calibri" w:hAnsi="Calibri"/>
                <w:color w:val="000000"/>
                <w:sz w:val="22"/>
                <w:szCs w:val="22"/>
              </w:rPr>
              <w:t>£</w:t>
            </w:r>
            <w:r w:rsidR="00C04216">
              <w:rPr>
                <w:rFonts w:ascii="Calibri" w:hAnsi="Calibri"/>
                <w:color w:val="000000"/>
                <w:sz w:val="22"/>
                <w:szCs w:val="22"/>
              </w:rPr>
              <w:t>51</w:t>
            </w:r>
            <w:r w:rsidR="00FC4434">
              <w:rPr>
                <w:rFonts w:ascii="Calibri" w:hAnsi="Calibri"/>
                <w:color w:val="000000"/>
                <w:sz w:val="22"/>
                <w:szCs w:val="22"/>
              </w:rPr>
              <w:t>5</w:t>
            </w:r>
            <w:r w:rsidR="00C04216">
              <w:rPr>
                <w:rFonts w:ascii="Calibri" w:hAnsi="Calibri"/>
                <w:color w:val="000000"/>
                <w:sz w:val="22"/>
                <w:szCs w:val="22"/>
              </w:rPr>
              <w:t>0</w:t>
            </w:r>
          </w:p>
        </w:tc>
        <w:tc>
          <w:tcPr>
            <w:tcW w:w="4442" w:type="dxa"/>
            <w:tcBorders>
              <w:left w:val="single" w:sz="8" w:space="0" w:color="auto"/>
            </w:tcBorders>
            <w:vAlign w:val="center"/>
          </w:tcPr>
          <w:p w14:paraId="4BC32674" w14:textId="77777777" w:rsidR="00A61F56" w:rsidRDefault="00C04216" w:rsidP="00961052">
            <w:pPr>
              <w:jc w:val="center"/>
              <w:rPr>
                <w:rFonts w:ascii="Calibri" w:hAnsi="Calibri"/>
                <w:color w:val="000000"/>
                <w:sz w:val="22"/>
                <w:szCs w:val="22"/>
              </w:rPr>
            </w:pPr>
            <w:r>
              <w:rPr>
                <w:rFonts w:ascii="Calibri" w:hAnsi="Calibri"/>
                <w:color w:val="000000"/>
                <w:sz w:val="22"/>
                <w:szCs w:val="22"/>
              </w:rPr>
              <w:t>Estimate based on last year’s cost for a large coach</w:t>
            </w:r>
            <w:r w:rsidR="00961052">
              <w:rPr>
                <w:rFonts w:ascii="Calibri" w:hAnsi="Calibri"/>
                <w:color w:val="000000"/>
                <w:sz w:val="22"/>
                <w:szCs w:val="22"/>
              </w:rPr>
              <w:t>.</w:t>
            </w:r>
          </w:p>
        </w:tc>
      </w:tr>
      <w:tr w:rsidR="00A61F56" w:rsidRPr="003A738E" w14:paraId="4BC3267A" w14:textId="77777777" w:rsidTr="00A61F56">
        <w:trPr>
          <w:trHeight w:val="680"/>
        </w:trPr>
        <w:tc>
          <w:tcPr>
            <w:tcW w:w="2235" w:type="dxa"/>
            <w:tcBorders>
              <w:right w:val="single" w:sz="8" w:space="0" w:color="auto"/>
            </w:tcBorders>
            <w:noWrap/>
            <w:vAlign w:val="center"/>
          </w:tcPr>
          <w:p w14:paraId="4BC32676" w14:textId="77777777" w:rsidR="00A61F56" w:rsidRDefault="00A61F56" w:rsidP="00A61F56">
            <w:pPr>
              <w:jc w:val="center"/>
              <w:rPr>
                <w:rFonts w:ascii="Calibri" w:hAnsi="Calibri"/>
                <w:color w:val="000000"/>
                <w:sz w:val="22"/>
                <w:szCs w:val="22"/>
              </w:rPr>
            </w:pPr>
            <w:r>
              <w:rPr>
                <w:rFonts w:ascii="Calibri" w:hAnsi="Calibri"/>
                <w:color w:val="000000"/>
                <w:sz w:val="22"/>
                <w:szCs w:val="22"/>
              </w:rPr>
              <w:t>Lake Hire</w:t>
            </w:r>
          </w:p>
        </w:tc>
        <w:tc>
          <w:tcPr>
            <w:tcW w:w="1275" w:type="dxa"/>
            <w:tcBorders>
              <w:left w:val="single" w:sz="8" w:space="0" w:color="auto"/>
            </w:tcBorders>
            <w:noWrap/>
            <w:vAlign w:val="center"/>
          </w:tcPr>
          <w:p w14:paraId="4BC32677" w14:textId="5A8BFB83" w:rsidR="00C04216" w:rsidRDefault="00A61F56" w:rsidP="005E0145">
            <w:pPr>
              <w:jc w:val="center"/>
              <w:rPr>
                <w:rFonts w:ascii="Calibri" w:hAnsi="Calibri"/>
                <w:color w:val="000000"/>
                <w:sz w:val="22"/>
                <w:szCs w:val="22"/>
              </w:rPr>
            </w:pPr>
            <w:r>
              <w:rPr>
                <w:rFonts w:ascii="Calibri" w:hAnsi="Calibri"/>
                <w:color w:val="000000"/>
                <w:sz w:val="22"/>
                <w:szCs w:val="22"/>
              </w:rPr>
              <w:t>£</w:t>
            </w:r>
            <w:r w:rsidR="00B12470">
              <w:rPr>
                <w:rFonts w:ascii="Calibri" w:hAnsi="Calibri"/>
                <w:color w:val="000000"/>
                <w:sz w:val="22"/>
                <w:szCs w:val="22"/>
              </w:rPr>
              <w:t>366</w:t>
            </w:r>
          </w:p>
        </w:tc>
        <w:tc>
          <w:tcPr>
            <w:tcW w:w="1984" w:type="dxa"/>
            <w:noWrap/>
            <w:vAlign w:val="center"/>
          </w:tcPr>
          <w:p w14:paraId="4BC32678" w14:textId="77777777" w:rsidR="00A61F56" w:rsidRDefault="00A61F56" w:rsidP="00C04216">
            <w:pPr>
              <w:jc w:val="center"/>
              <w:rPr>
                <w:rFonts w:ascii="Calibri" w:hAnsi="Calibri"/>
                <w:color w:val="000000"/>
                <w:sz w:val="22"/>
                <w:szCs w:val="22"/>
              </w:rPr>
            </w:pPr>
            <w:r>
              <w:rPr>
                <w:rFonts w:ascii="Calibri" w:hAnsi="Calibri"/>
                <w:color w:val="000000"/>
                <w:sz w:val="22"/>
                <w:szCs w:val="22"/>
              </w:rPr>
              <w:t>£6</w:t>
            </w:r>
            <w:r w:rsidR="00C04216">
              <w:rPr>
                <w:rFonts w:ascii="Calibri" w:hAnsi="Calibri"/>
                <w:color w:val="000000"/>
                <w:sz w:val="22"/>
                <w:szCs w:val="22"/>
              </w:rPr>
              <w:t>50</w:t>
            </w:r>
          </w:p>
        </w:tc>
        <w:tc>
          <w:tcPr>
            <w:tcW w:w="4442" w:type="dxa"/>
            <w:tcBorders>
              <w:left w:val="single" w:sz="8" w:space="0" w:color="auto"/>
            </w:tcBorders>
            <w:vAlign w:val="center"/>
          </w:tcPr>
          <w:p w14:paraId="4BC32679" w14:textId="74C8E66E" w:rsidR="00A61F56" w:rsidRDefault="008661C3" w:rsidP="00A61F56">
            <w:pPr>
              <w:jc w:val="center"/>
              <w:rPr>
                <w:rFonts w:ascii="Calibri" w:hAnsi="Calibri"/>
                <w:color w:val="000000"/>
                <w:sz w:val="22"/>
                <w:szCs w:val="22"/>
              </w:rPr>
            </w:pPr>
            <w:r>
              <w:rPr>
                <w:rFonts w:ascii="Calibri" w:hAnsi="Calibri"/>
                <w:color w:val="000000"/>
                <w:sz w:val="22"/>
                <w:szCs w:val="22"/>
              </w:rPr>
              <w:t>Lower than usual due to less rowers</w:t>
            </w:r>
            <w:r w:rsidR="00E84337">
              <w:rPr>
                <w:rFonts w:ascii="Calibri" w:hAnsi="Calibri"/>
                <w:color w:val="000000"/>
                <w:sz w:val="22"/>
                <w:szCs w:val="22"/>
              </w:rPr>
              <w:t xml:space="preserve"> in 2018</w:t>
            </w:r>
          </w:p>
        </w:tc>
      </w:tr>
      <w:tr w:rsidR="00A61F56" w:rsidRPr="003A738E" w14:paraId="4BC3267F" w14:textId="77777777" w:rsidTr="00A61F56">
        <w:trPr>
          <w:trHeight w:val="680"/>
        </w:trPr>
        <w:tc>
          <w:tcPr>
            <w:tcW w:w="2235" w:type="dxa"/>
            <w:tcBorders>
              <w:right w:val="single" w:sz="8" w:space="0" w:color="auto"/>
            </w:tcBorders>
            <w:noWrap/>
            <w:vAlign w:val="center"/>
          </w:tcPr>
          <w:p w14:paraId="4BC3267B" w14:textId="77777777" w:rsidR="00A61F56" w:rsidRDefault="00A61F56" w:rsidP="00A61F56">
            <w:pPr>
              <w:jc w:val="center"/>
              <w:rPr>
                <w:rFonts w:ascii="Calibri" w:hAnsi="Calibri"/>
                <w:color w:val="000000"/>
                <w:sz w:val="22"/>
                <w:szCs w:val="22"/>
              </w:rPr>
            </w:pPr>
            <w:r>
              <w:rPr>
                <w:rFonts w:ascii="Calibri" w:hAnsi="Calibri"/>
                <w:color w:val="000000"/>
                <w:sz w:val="22"/>
                <w:szCs w:val="22"/>
              </w:rPr>
              <w:t>Tow Vehicle Hire &amp; Insurance</w:t>
            </w:r>
          </w:p>
        </w:tc>
        <w:tc>
          <w:tcPr>
            <w:tcW w:w="1275" w:type="dxa"/>
            <w:tcBorders>
              <w:left w:val="single" w:sz="8" w:space="0" w:color="auto"/>
            </w:tcBorders>
            <w:noWrap/>
            <w:vAlign w:val="center"/>
          </w:tcPr>
          <w:p w14:paraId="4BC3267C" w14:textId="122B18F1" w:rsidR="005E0145" w:rsidRDefault="00A61F56" w:rsidP="005E0145">
            <w:pPr>
              <w:jc w:val="center"/>
              <w:rPr>
                <w:rFonts w:ascii="Calibri" w:hAnsi="Calibri"/>
                <w:color w:val="000000"/>
                <w:sz w:val="22"/>
                <w:szCs w:val="22"/>
              </w:rPr>
            </w:pPr>
            <w:r>
              <w:rPr>
                <w:rFonts w:ascii="Calibri" w:hAnsi="Calibri"/>
                <w:color w:val="000000"/>
                <w:sz w:val="22"/>
                <w:szCs w:val="22"/>
              </w:rPr>
              <w:t>£</w:t>
            </w:r>
            <w:r w:rsidR="006A540A">
              <w:rPr>
                <w:rFonts w:ascii="Calibri" w:hAnsi="Calibri"/>
                <w:color w:val="000000"/>
                <w:sz w:val="22"/>
                <w:szCs w:val="22"/>
              </w:rPr>
              <w:t>800</w:t>
            </w:r>
          </w:p>
        </w:tc>
        <w:tc>
          <w:tcPr>
            <w:tcW w:w="1984" w:type="dxa"/>
            <w:noWrap/>
            <w:vAlign w:val="center"/>
          </w:tcPr>
          <w:p w14:paraId="4BC3267D" w14:textId="77777777" w:rsidR="00A61F56" w:rsidRDefault="00A61F56" w:rsidP="005E0145">
            <w:pPr>
              <w:jc w:val="center"/>
              <w:rPr>
                <w:rFonts w:ascii="Calibri" w:hAnsi="Calibri"/>
                <w:color w:val="000000"/>
                <w:sz w:val="22"/>
                <w:szCs w:val="22"/>
              </w:rPr>
            </w:pPr>
            <w:r>
              <w:rPr>
                <w:rFonts w:ascii="Calibri" w:hAnsi="Calibri"/>
                <w:color w:val="000000"/>
                <w:sz w:val="22"/>
                <w:szCs w:val="22"/>
              </w:rPr>
              <w:t>£</w:t>
            </w:r>
            <w:r w:rsidR="00EE2D79">
              <w:rPr>
                <w:rFonts w:ascii="Calibri" w:hAnsi="Calibri"/>
                <w:color w:val="000000"/>
                <w:sz w:val="22"/>
                <w:szCs w:val="22"/>
              </w:rPr>
              <w:t>9</w:t>
            </w:r>
            <w:r w:rsidR="005E0145">
              <w:rPr>
                <w:rFonts w:ascii="Calibri" w:hAnsi="Calibri"/>
                <w:color w:val="000000"/>
                <w:sz w:val="22"/>
                <w:szCs w:val="22"/>
              </w:rPr>
              <w:t>25</w:t>
            </w:r>
          </w:p>
        </w:tc>
        <w:tc>
          <w:tcPr>
            <w:tcW w:w="4442" w:type="dxa"/>
            <w:tcBorders>
              <w:left w:val="single" w:sz="8" w:space="0" w:color="auto"/>
            </w:tcBorders>
            <w:vAlign w:val="center"/>
          </w:tcPr>
          <w:p w14:paraId="4BC3267E" w14:textId="77777777" w:rsidR="00A61F56" w:rsidRDefault="00601D7F" w:rsidP="00601D7F">
            <w:pPr>
              <w:jc w:val="center"/>
              <w:rPr>
                <w:rFonts w:ascii="Calibri" w:hAnsi="Calibri"/>
                <w:color w:val="000000"/>
                <w:sz w:val="22"/>
                <w:szCs w:val="22"/>
              </w:rPr>
            </w:pPr>
            <w:r>
              <w:rPr>
                <w:rFonts w:ascii="Calibri" w:hAnsi="Calibri"/>
                <w:color w:val="000000"/>
                <w:sz w:val="22"/>
                <w:szCs w:val="22"/>
              </w:rPr>
              <w:t>Cost largely dependent on how the camp dates fall and how long the vehicle is in our possession.</w:t>
            </w:r>
          </w:p>
        </w:tc>
      </w:tr>
      <w:tr w:rsidR="00A61F56" w:rsidRPr="003A738E" w14:paraId="4BC32684" w14:textId="77777777" w:rsidTr="00A61F56">
        <w:trPr>
          <w:trHeight w:val="680"/>
        </w:trPr>
        <w:tc>
          <w:tcPr>
            <w:tcW w:w="2235" w:type="dxa"/>
            <w:tcBorders>
              <w:right w:val="single" w:sz="8" w:space="0" w:color="auto"/>
            </w:tcBorders>
            <w:noWrap/>
            <w:vAlign w:val="center"/>
          </w:tcPr>
          <w:p w14:paraId="4BC32680" w14:textId="77777777" w:rsidR="00A61F56" w:rsidRDefault="00A61F56" w:rsidP="00A61F56">
            <w:pPr>
              <w:jc w:val="center"/>
              <w:rPr>
                <w:rFonts w:ascii="Calibri" w:hAnsi="Calibri"/>
                <w:color w:val="000000"/>
                <w:sz w:val="22"/>
                <w:szCs w:val="22"/>
              </w:rPr>
            </w:pPr>
            <w:r>
              <w:rPr>
                <w:rFonts w:ascii="Calibri" w:hAnsi="Calibri"/>
                <w:color w:val="000000"/>
                <w:sz w:val="22"/>
                <w:szCs w:val="22"/>
              </w:rPr>
              <w:t>Fuel</w:t>
            </w:r>
            <w:r w:rsidR="009A30FE">
              <w:rPr>
                <w:rFonts w:ascii="Calibri" w:hAnsi="Calibri"/>
                <w:color w:val="000000"/>
                <w:sz w:val="22"/>
                <w:szCs w:val="22"/>
              </w:rPr>
              <w:t>&amp; Tolls</w:t>
            </w:r>
          </w:p>
        </w:tc>
        <w:tc>
          <w:tcPr>
            <w:tcW w:w="1275" w:type="dxa"/>
            <w:tcBorders>
              <w:left w:val="single" w:sz="8" w:space="0" w:color="auto"/>
            </w:tcBorders>
            <w:noWrap/>
            <w:vAlign w:val="center"/>
          </w:tcPr>
          <w:p w14:paraId="4BC32681" w14:textId="390F9A0F" w:rsidR="00A61F56" w:rsidRDefault="00A61F56" w:rsidP="005E0145">
            <w:pPr>
              <w:jc w:val="center"/>
              <w:rPr>
                <w:rFonts w:ascii="Calibri" w:hAnsi="Calibri"/>
                <w:color w:val="000000"/>
                <w:sz w:val="22"/>
                <w:szCs w:val="22"/>
              </w:rPr>
            </w:pPr>
            <w:r>
              <w:rPr>
                <w:rFonts w:ascii="Calibri" w:hAnsi="Calibri"/>
                <w:color w:val="000000"/>
                <w:sz w:val="22"/>
                <w:szCs w:val="22"/>
              </w:rPr>
              <w:t>£</w:t>
            </w:r>
            <w:r w:rsidR="008E2675">
              <w:rPr>
                <w:rFonts w:ascii="Calibri" w:hAnsi="Calibri"/>
                <w:color w:val="000000"/>
                <w:sz w:val="22"/>
                <w:szCs w:val="22"/>
              </w:rPr>
              <w:t>1000</w:t>
            </w:r>
          </w:p>
        </w:tc>
        <w:tc>
          <w:tcPr>
            <w:tcW w:w="1984" w:type="dxa"/>
            <w:noWrap/>
            <w:vAlign w:val="center"/>
          </w:tcPr>
          <w:p w14:paraId="4BC32682" w14:textId="002E5B2D" w:rsidR="00A61F56" w:rsidRDefault="00A61F56" w:rsidP="005E0145">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w:t>
            </w:r>
            <w:r w:rsidR="000C4303">
              <w:rPr>
                <w:rFonts w:ascii="Calibri" w:hAnsi="Calibri"/>
                <w:color w:val="000000"/>
                <w:sz w:val="22"/>
                <w:szCs w:val="22"/>
              </w:rPr>
              <w:t>2</w:t>
            </w:r>
            <w:r w:rsidR="009A30FE">
              <w:rPr>
                <w:rFonts w:ascii="Calibri" w:hAnsi="Calibri"/>
                <w:color w:val="000000"/>
                <w:sz w:val="22"/>
                <w:szCs w:val="22"/>
              </w:rPr>
              <w:t>00</w:t>
            </w:r>
          </w:p>
        </w:tc>
        <w:tc>
          <w:tcPr>
            <w:tcW w:w="4442" w:type="dxa"/>
            <w:tcBorders>
              <w:left w:val="single" w:sz="8" w:space="0" w:color="auto"/>
            </w:tcBorders>
            <w:vAlign w:val="center"/>
          </w:tcPr>
          <w:p w14:paraId="4BC32683" w14:textId="77777777" w:rsidR="00A61F56" w:rsidRDefault="009A30FE" w:rsidP="00A61F56">
            <w:pPr>
              <w:jc w:val="center"/>
              <w:rPr>
                <w:rFonts w:ascii="Calibri" w:hAnsi="Calibri"/>
                <w:color w:val="000000"/>
                <w:sz w:val="22"/>
                <w:szCs w:val="22"/>
              </w:rPr>
            </w:pPr>
            <w:r>
              <w:rPr>
                <w:rFonts w:ascii="Calibri" w:hAnsi="Calibri"/>
                <w:color w:val="000000"/>
                <w:sz w:val="22"/>
                <w:szCs w:val="22"/>
              </w:rPr>
              <w:t>Fuel prices</w:t>
            </w:r>
            <w:r w:rsidR="00EE2D79">
              <w:rPr>
                <w:rFonts w:ascii="Calibri" w:hAnsi="Calibri"/>
                <w:color w:val="000000"/>
                <w:sz w:val="22"/>
                <w:szCs w:val="22"/>
              </w:rPr>
              <w:t xml:space="preserve"> are always on the rise.</w:t>
            </w:r>
            <w:r w:rsidR="007138EE">
              <w:rPr>
                <w:rFonts w:ascii="Calibri" w:hAnsi="Calibri"/>
                <w:color w:val="000000"/>
                <w:sz w:val="22"/>
                <w:szCs w:val="22"/>
              </w:rPr>
              <w:t xml:space="preserve"> The exchange rate is not likely to improve either.</w:t>
            </w:r>
          </w:p>
        </w:tc>
      </w:tr>
      <w:tr w:rsidR="00A61F56" w:rsidRPr="003A738E" w14:paraId="4BC32689" w14:textId="77777777" w:rsidTr="00A61F56">
        <w:trPr>
          <w:trHeight w:val="680"/>
        </w:trPr>
        <w:tc>
          <w:tcPr>
            <w:tcW w:w="2235" w:type="dxa"/>
            <w:tcBorders>
              <w:right w:val="single" w:sz="8" w:space="0" w:color="auto"/>
            </w:tcBorders>
            <w:noWrap/>
            <w:vAlign w:val="center"/>
          </w:tcPr>
          <w:p w14:paraId="4BC32685" w14:textId="77777777" w:rsidR="00A61F56" w:rsidRDefault="00A61F56" w:rsidP="00A61F56">
            <w:pPr>
              <w:jc w:val="center"/>
              <w:rPr>
                <w:rFonts w:ascii="Calibri" w:hAnsi="Calibri"/>
                <w:color w:val="000000"/>
                <w:sz w:val="22"/>
                <w:szCs w:val="22"/>
              </w:rPr>
            </w:pPr>
            <w:r>
              <w:rPr>
                <w:rFonts w:ascii="Calibri" w:hAnsi="Calibri"/>
                <w:color w:val="000000"/>
                <w:sz w:val="22"/>
                <w:szCs w:val="22"/>
              </w:rPr>
              <w:t>Coaches Expenses/ Insurance</w:t>
            </w:r>
          </w:p>
        </w:tc>
        <w:tc>
          <w:tcPr>
            <w:tcW w:w="1275" w:type="dxa"/>
            <w:tcBorders>
              <w:left w:val="single" w:sz="8" w:space="0" w:color="auto"/>
            </w:tcBorders>
            <w:noWrap/>
            <w:vAlign w:val="center"/>
          </w:tcPr>
          <w:p w14:paraId="4BC32686" w14:textId="632642CB" w:rsidR="00C04216" w:rsidRDefault="00A61F56" w:rsidP="00C04216">
            <w:pPr>
              <w:jc w:val="center"/>
              <w:rPr>
                <w:rFonts w:ascii="Calibri" w:hAnsi="Calibri"/>
                <w:color w:val="000000"/>
                <w:sz w:val="22"/>
                <w:szCs w:val="22"/>
              </w:rPr>
            </w:pPr>
            <w:r>
              <w:rPr>
                <w:rFonts w:ascii="Calibri" w:hAnsi="Calibri"/>
                <w:color w:val="000000"/>
                <w:sz w:val="22"/>
                <w:szCs w:val="22"/>
              </w:rPr>
              <w:t>£</w:t>
            </w:r>
            <w:r w:rsidR="00C04216">
              <w:rPr>
                <w:rFonts w:ascii="Calibri" w:hAnsi="Calibri"/>
                <w:color w:val="000000"/>
                <w:sz w:val="22"/>
                <w:szCs w:val="22"/>
              </w:rPr>
              <w:t>4</w:t>
            </w:r>
            <w:r w:rsidR="00C1140C">
              <w:rPr>
                <w:rFonts w:ascii="Calibri" w:hAnsi="Calibri"/>
                <w:color w:val="000000"/>
                <w:sz w:val="22"/>
                <w:szCs w:val="22"/>
              </w:rPr>
              <w:t>66</w:t>
            </w:r>
          </w:p>
        </w:tc>
        <w:tc>
          <w:tcPr>
            <w:tcW w:w="1984" w:type="dxa"/>
            <w:noWrap/>
            <w:vAlign w:val="center"/>
          </w:tcPr>
          <w:p w14:paraId="4BC32687" w14:textId="77777777" w:rsidR="00A61F56" w:rsidRDefault="00BF507B" w:rsidP="00A61F56">
            <w:pPr>
              <w:jc w:val="center"/>
              <w:rPr>
                <w:rFonts w:ascii="Calibri" w:hAnsi="Calibri"/>
                <w:color w:val="000000"/>
                <w:sz w:val="22"/>
                <w:szCs w:val="22"/>
              </w:rPr>
            </w:pPr>
            <w:r>
              <w:rPr>
                <w:rFonts w:ascii="Calibri" w:hAnsi="Calibri"/>
                <w:color w:val="000000"/>
                <w:sz w:val="22"/>
                <w:szCs w:val="22"/>
              </w:rPr>
              <w:t>£650</w:t>
            </w:r>
          </w:p>
        </w:tc>
        <w:tc>
          <w:tcPr>
            <w:tcW w:w="4442" w:type="dxa"/>
            <w:tcBorders>
              <w:left w:val="single" w:sz="8" w:space="0" w:color="auto"/>
            </w:tcBorders>
            <w:vAlign w:val="center"/>
          </w:tcPr>
          <w:p w14:paraId="4BC32688" w14:textId="77777777" w:rsidR="00A61F56" w:rsidRDefault="00A61F56" w:rsidP="005A1C30">
            <w:pPr>
              <w:jc w:val="center"/>
              <w:rPr>
                <w:rFonts w:ascii="Calibri" w:hAnsi="Calibri"/>
                <w:color w:val="000000"/>
                <w:sz w:val="22"/>
                <w:szCs w:val="22"/>
              </w:rPr>
            </w:pPr>
            <w:r>
              <w:rPr>
                <w:rFonts w:ascii="Calibri" w:hAnsi="Calibri"/>
                <w:color w:val="000000"/>
                <w:sz w:val="22"/>
                <w:szCs w:val="22"/>
              </w:rPr>
              <w:t xml:space="preserve">Three coaches </w:t>
            </w:r>
            <w:r w:rsidR="005A1C30">
              <w:rPr>
                <w:rFonts w:ascii="Calibri" w:hAnsi="Calibri"/>
                <w:color w:val="000000"/>
                <w:sz w:val="22"/>
                <w:szCs w:val="22"/>
              </w:rPr>
              <w:t>would ideally attend.</w:t>
            </w:r>
          </w:p>
        </w:tc>
      </w:tr>
      <w:tr w:rsidR="00A61F56" w:rsidRPr="003A738E" w14:paraId="4BC3268E" w14:textId="77777777" w:rsidTr="00A61F56">
        <w:trPr>
          <w:trHeight w:val="680"/>
        </w:trPr>
        <w:tc>
          <w:tcPr>
            <w:tcW w:w="2235" w:type="dxa"/>
            <w:tcBorders>
              <w:right w:val="single" w:sz="8" w:space="0" w:color="auto"/>
            </w:tcBorders>
            <w:noWrap/>
            <w:vAlign w:val="center"/>
          </w:tcPr>
          <w:p w14:paraId="4BC3268A" w14:textId="15E3093E" w:rsidR="00A61F56" w:rsidRDefault="00E16D5E" w:rsidP="00A61F56">
            <w:pPr>
              <w:jc w:val="center"/>
              <w:rPr>
                <w:rFonts w:ascii="Calibri" w:hAnsi="Calibri"/>
                <w:color w:val="000000"/>
                <w:sz w:val="22"/>
                <w:szCs w:val="22"/>
              </w:rPr>
            </w:pPr>
            <w:proofErr w:type="spellStart"/>
            <w:r>
              <w:rPr>
                <w:rFonts w:ascii="Calibri" w:hAnsi="Calibri"/>
                <w:color w:val="000000"/>
                <w:sz w:val="22"/>
                <w:szCs w:val="22"/>
              </w:rPr>
              <w:t>Featurespace</w:t>
            </w:r>
            <w:proofErr w:type="spellEnd"/>
            <w:r>
              <w:rPr>
                <w:rFonts w:ascii="Calibri" w:hAnsi="Calibri"/>
                <w:color w:val="000000"/>
                <w:sz w:val="22"/>
                <w:szCs w:val="22"/>
              </w:rPr>
              <w:t xml:space="preserve"> </w:t>
            </w:r>
            <w:r w:rsidR="00A61F56">
              <w:rPr>
                <w:rFonts w:ascii="Calibri" w:hAnsi="Calibri"/>
                <w:color w:val="000000"/>
                <w:sz w:val="22"/>
                <w:szCs w:val="22"/>
              </w:rPr>
              <w:t xml:space="preserve">Branded </w:t>
            </w:r>
            <w:r w:rsidR="00024240">
              <w:rPr>
                <w:rFonts w:ascii="Calibri" w:hAnsi="Calibri"/>
                <w:color w:val="000000"/>
                <w:sz w:val="22"/>
                <w:szCs w:val="22"/>
              </w:rPr>
              <w:t>T-shirts</w:t>
            </w:r>
          </w:p>
        </w:tc>
        <w:tc>
          <w:tcPr>
            <w:tcW w:w="1275" w:type="dxa"/>
            <w:tcBorders>
              <w:left w:val="single" w:sz="8" w:space="0" w:color="auto"/>
            </w:tcBorders>
            <w:noWrap/>
            <w:vAlign w:val="center"/>
          </w:tcPr>
          <w:p w14:paraId="4BC3268B" w14:textId="4DCE56A2" w:rsidR="00A61F56" w:rsidRPr="00601D7F" w:rsidRDefault="0014241D" w:rsidP="005E0145">
            <w:pPr>
              <w:jc w:val="center"/>
              <w:rPr>
                <w:rFonts w:ascii="Calibri" w:hAnsi="Calibri"/>
                <w:iCs/>
                <w:color w:val="000000"/>
                <w:sz w:val="22"/>
                <w:szCs w:val="22"/>
              </w:rPr>
            </w:pPr>
            <w:r>
              <w:rPr>
                <w:rFonts w:ascii="Calibri" w:hAnsi="Calibri"/>
                <w:iCs/>
                <w:color w:val="000000"/>
                <w:sz w:val="22"/>
                <w:szCs w:val="22"/>
              </w:rPr>
              <w:t>£265</w:t>
            </w:r>
          </w:p>
        </w:tc>
        <w:tc>
          <w:tcPr>
            <w:tcW w:w="1984" w:type="dxa"/>
            <w:noWrap/>
            <w:vAlign w:val="center"/>
          </w:tcPr>
          <w:p w14:paraId="4BC3268C" w14:textId="77777777" w:rsidR="00A61F56" w:rsidRDefault="00BF507B" w:rsidP="00C04216">
            <w:pPr>
              <w:jc w:val="center"/>
              <w:rPr>
                <w:rFonts w:ascii="Calibri" w:hAnsi="Calibri"/>
                <w:color w:val="000000"/>
                <w:sz w:val="22"/>
                <w:szCs w:val="22"/>
              </w:rPr>
            </w:pPr>
            <w:r>
              <w:rPr>
                <w:rFonts w:ascii="Calibri" w:hAnsi="Calibri"/>
                <w:color w:val="000000"/>
                <w:sz w:val="22"/>
                <w:szCs w:val="22"/>
              </w:rPr>
              <w:t>£</w:t>
            </w:r>
            <w:r w:rsidR="00601D7F">
              <w:rPr>
                <w:rFonts w:ascii="Calibri" w:hAnsi="Calibri"/>
                <w:color w:val="000000"/>
                <w:sz w:val="22"/>
                <w:szCs w:val="22"/>
              </w:rPr>
              <w:t>3</w:t>
            </w:r>
            <w:r w:rsidR="00C04216">
              <w:rPr>
                <w:rFonts w:ascii="Calibri" w:hAnsi="Calibri"/>
                <w:color w:val="000000"/>
                <w:sz w:val="22"/>
                <w:szCs w:val="22"/>
              </w:rPr>
              <w:t>75</w:t>
            </w:r>
          </w:p>
        </w:tc>
        <w:tc>
          <w:tcPr>
            <w:tcW w:w="4442" w:type="dxa"/>
            <w:tcBorders>
              <w:left w:val="single" w:sz="8" w:space="0" w:color="auto"/>
            </w:tcBorders>
            <w:vAlign w:val="center"/>
          </w:tcPr>
          <w:p w14:paraId="4BC3268D" w14:textId="77777777" w:rsidR="00A61F56" w:rsidRDefault="00A61F56" w:rsidP="00A61F56">
            <w:pPr>
              <w:jc w:val="center"/>
              <w:rPr>
                <w:rFonts w:ascii="Calibri" w:hAnsi="Calibri"/>
                <w:color w:val="000000"/>
                <w:sz w:val="22"/>
                <w:szCs w:val="22"/>
              </w:rPr>
            </w:pPr>
          </w:p>
        </w:tc>
      </w:tr>
      <w:tr w:rsidR="00A61F56" w:rsidRPr="003A738E" w14:paraId="4BC32693" w14:textId="77777777" w:rsidTr="00A61F56">
        <w:trPr>
          <w:trHeight w:val="475"/>
        </w:trPr>
        <w:tc>
          <w:tcPr>
            <w:tcW w:w="2235" w:type="dxa"/>
            <w:tcBorders>
              <w:bottom w:val="single" w:sz="8" w:space="0" w:color="auto"/>
              <w:right w:val="single" w:sz="8" w:space="0" w:color="auto"/>
            </w:tcBorders>
            <w:noWrap/>
            <w:vAlign w:val="center"/>
          </w:tcPr>
          <w:p w14:paraId="4BC3268F" w14:textId="77777777" w:rsidR="00A61F56" w:rsidRDefault="00A61F56" w:rsidP="00A61F56">
            <w:pPr>
              <w:jc w:val="center"/>
              <w:rPr>
                <w:rFonts w:ascii="Calibri" w:hAnsi="Calibri"/>
                <w:color w:val="000000"/>
                <w:sz w:val="22"/>
                <w:szCs w:val="22"/>
              </w:rPr>
            </w:pPr>
            <w:r>
              <w:rPr>
                <w:rFonts w:ascii="Calibri" w:hAnsi="Calibri"/>
                <w:color w:val="000000"/>
                <w:sz w:val="22"/>
                <w:szCs w:val="22"/>
              </w:rPr>
              <w:t xml:space="preserve">Other equipment/ </w:t>
            </w:r>
            <w:r w:rsidR="00F01A35">
              <w:rPr>
                <w:rFonts w:ascii="Calibri" w:hAnsi="Calibri"/>
                <w:color w:val="000000"/>
                <w:sz w:val="22"/>
                <w:szCs w:val="22"/>
              </w:rPr>
              <w:t>misc.</w:t>
            </w:r>
            <w:r>
              <w:rPr>
                <w:rFonts w:ascii="Calibri" w:hAnsi="Calibri"/>
                <w:color w:val="000000"/>
                <w:sz w:val="22"/>
                <w:szCs w:val="22"/>
              </w:rPr>
              <w:t xml:space="preserve"> costs/ sundries</w:t>
            </w:r>
          </w:p>
        </w:tc>
        <w:tc>
          <w:tcPr>
            <w:tcW w:w="1275" w:type="dxa"/>
            <w:tcBorders>
              <w:left w:val="single" w:sz="8" w:space="0" w:color="auto"/>
              <w:bottom w:val="single" w:sz="8" w:space="0" w:color="auto"/>
            </w:tcBorders>
            <w:noWrap/>
            <w:vAlign w:val="center"/>
          </w:tcPr>
          <w:p w14:paraId="4BC32690" w14:textId="77777777" w:rsidR="00A61F56" w:rsidRDefault="00A61F56" w:rsidP="005E0145">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w:t>
            </w:r>
            <w:r w:rsidR="005E0145">
              <w:rPr>
                <w:rFonts w:ascii="Calibri" w:hAnsi="Calibri"/>
                <w:color w:val="000000"/>
                <w:sz w:val="22"/>
                <w:szCs w:val="22"/>
              </w:rPr>
              <w:t>00</w:t>
            </w:r>
          </w:p>
        </w:tc>
        <w:tc>
          <w:tcPr>
            <w:tcW w:w="1984" w:type="dxa"/>
            <w:tcBorders>
              <w:bottom w:val="single" w:sz="8" w:space="0" w:color="auto"/>
            </w:tcBorders>
            <w:noWrap/>
            <w:vAlign w:val="center"/>
          </w:tcPr>
          <w:p w14:paraId="4BC32691" w14:textId="77777777" w:rsidR="00A61F56" w:rsidRDefault="00A61F56" w:rsidP="00C04216">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w:t>
            </w:r>
            <w:r w:rsidR="00C04216">
              <w:rPr>
                <w:rFonts w:ascii="Calibri" w:hAnsi="Calibri"/>
                <w:color w:val="000000"/>
                <w:sz w:val="22"/>
                <w:szCs w:val="22"/>
              </w:rPr>
              <w:t>25</w:t>
            </w:r>
          </w:p>
        </w:tc>
        <w:tc>
          <w:tcPr>
            <w:tcW w:w="4442" w:type="dxa"/>
            <w:tcBorders>
              <w:left w:val="single" w:sz="8" w:space="0" w:color="auto"/>
              <w:bottom w:val="single" w:sz="8" w:space="0" w:color="auto"/>
            </w:tcBorders>
            <w:vAlign w:val="center"/>
          </w:tcPr>
          <w:p w14:paraId="4BC32692" w14:textId="3D0DC695" w:rsidR="00A61F56" w:rsidRDefault="007138EE" w:rsidP="005E0145">
            <w:pPr>
              <w:jc w:val="center"/>
              <w:rPr>
                <w:rFonts w:ascii="Calibri" w:hAnsi="Calibri"/>
                <w:color w:val="000000"/>
                <w:sz w:val="22"/>
                <w:szCs w:val="22"/>
              </w:rPr>
            </w:pPr>
            <w:r>
              <w:rPr>
                <w:rFonts w:ascii="Calibri" w:hAnsi="Calibri"/>
                <w:color w:val="000000"/>
                <w:sz w:val="22"/>
                <w:szCs w:val="22"/>
              </w:rPr>
              <w:t xml:space="preserve">Exchange rate losses for 900EUR lake caution money &amp; other equipment required for trailering boats to </w:t>
            </w:r>
            <w:r w:rsidR="00626A59">
              <w:rPr>
                <w:rFonts w:ascii="Calibri" w:hAnsi="Calibri"/>
                <w:color w:val="000000"/>
                <w:sz w:val="22"/>
                <w:szCs w:val="22"/>
              </w:rPr>
              <w:t>F</w:t>
            </w:r>
            <w:r>
              <w:rPr>
                <w:rFonts w:ascii="Calibri" w:hAnsi="Calibri"/>
                <w:color w:val="000000"/>
                <w:sz w:val="22"/>
                <w:szCs w:val="22"/>
              </w:rPr>
              <w:t>rance.</w:t>
            </w:r>
            <w:r w:rsidR="005E0145">
              <w:rPr>
                <w:rFonts w:ascii="Calibri" w:hAnsi="Calibri"/>
                <w:color w:val="000000"/>
                <w:sz w:val="22"/>
                <w:szCs w:val="22"/>
              </w:rPr>
              <w:t xml:space="preserve">  </w:t>
            </w:r>
          </w:p>
        </w:tc>
      </w:tr>
      <w:tr w:rsidR="00A61F56" w:rsidRPr="009C196C" w14:paraId="4BC32698" w14:textId="77777777" w:rsidTr="00A61F56">
        <w:trPr>
          <w:trHeight w:val="680"/>
        </w:trPr>
        <w:tc>
          <w:tcPr>
            <w:tcW w:w="2235" w:type="dxa"/>
            <w:tcBorders>
              <w:right w:val="single" w:sz="8" w:space="0" w:color="auto"/>
            </w:tcBorders>
            <w:noWrap/>
            <w:vAlign w:val="center"/>
          </w:tcPr>
          <w:p w14:paraId="4BC32694" w14:textId="77777777" w:rsidR="00A61F56" w:rsidRPr="00685208" w:rsidRDefault="00A61F56" w:rsidP="00A61F56">
            <w:pPr>
              <w:jc w:val="center"/>
              <w:rPr>
                <w:rFonts w:ascii="Calibri" w:hAnsi="Calibri"/>
                <w:b/>
                <w:color w:val="000000"/>
                <w:sz w:val="22"/>
                <w:szCs w:val="22"/>
              </w:rPr>
            </w:pPr>
            <w:r w:rsidRPr="00685208">
              <w:rPr>
                <w:rFonts w:ascii="Calibri" w:hAnsi="Calibri"/>
                <w:b/>
                <w:color w:val="000000"/>
                <w:sz w:val="22"/>
                <w:szCs w:val="22"/>
              </w:rPr>
              <w:t>Total</w:t>
            </w:r>
          </w:p>
        </w:tc>
        <w:tc>
          <w:tcPr>
            <w:tcW w:w="1275" w:type="dxa"/>
            <w:tcBorders>
              <w:left w:val="single" w:sz="8" w:space="0" w:color="auto"/>
            </w:tcBorders>
            <w:noWrap/>
            <w:vAlign w:val="center"/>
          </w:tcPr>
          <w:p w14:paraId="4BC32695" w14:textId="0FA5AF88" w:rsidR="00A61F56" w:rsidRDefault="00A61F56" w:rsidP="005E0145">
            <w:pPr>
              <w:jc w:val="center"/>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1</w:t>
            </w:r>
            <w:r w:rsidR="00170296">
              <w:rPr>
                <w:rFonts w:ascii="Calibri" w:hAnsi="Calibri"/>
                <w:color w:val="000000"/>
                <w:sz w:val="22"/>
                <w:szCs w:val="22"/>
              </w:rPr>
              <w:t>1</w:t>
            </w:r>
            <w:r w:rsidR="005E0145">
              <w:rPr>
                <w:rFonts w:ascii="Calibri" w:hAnsi="Calibri"/>
                <w:color w:val="000000"/>
                <w:sz w:val="22"/>
                <w:szCs w:val="22"/>
              </w:rPr>
              <w:t>,</w:t>
            </w:r>
            <w:r w:rsidR="00170296">
              <w:rPr>
                <w:rFonts w:ascii="Calibri" w:hAnsi="Calibri"/>
                <w:color w:val="000000"/>
                <w:sz w:val="22"/>
                <w:szCs w:val="22"/>
              </w:rPr>
              <w:t>92</w:t>
            </w:r>
            <w:r w:rsidR="005E0145">
              <w:rPr>
                <w:rFonts w:ascii="Calibri" w:hAnsi="Calibri"/>
                <w:color w:val="000000"/>
                <w:sz w:val="22"/>
                <w:szCs w:val="22"/>
              </w:rPr>
              <w:t>5</w:t>
            </w:r>
          </w:p>
        </w:tc>
        <w:tc>
          <w:tcPr>
            <w:tcW w:w="1984" w:type="dxa"/>
            <w:noWrap/>
            <w:vAlign w:val="center"/>
          </w:tcPr>
          <w:p w14:paraId="4BC32696" w14:textId="3EAA7FF0" w:rsidR="00A61F56" w:rsidRDefault="00A61F56" w:rsidP="005E0145">
            <w:pPr>
              <w:jc w:val="center"/>
              <w:rPr>
                <w:rFonts w:ascii="Calibri" w:hAnsi="Calibri"/>
                <w:color w:val="000000"/>
                <w:sz w:val="22"/>
                <w:szCs w:val="22"/>
              </w:rPr>
            </w:pPr>
            <w:r>
              <w:rPr>
                <w:rFonts w:ascii="Calibri" w:hAnsi="Calibri"/>
                <w:color w:val="000000"/>
                <w:sz w:val="22"/>
                <w:szCs w:val="22"/>
              </w:rPr>
              <w:t>£1</w:t>
            </w:r>
            <w:r w:rsidR="007138EE">
              <w:rPr>
                <w:rFonts w:ascii="Calibri" w:hAnsi="Calibri"/>
                <w:color w:val="000000"/>
                <w:sz w:val="22"/>
                <w:szCs w:val="22"/>
              </w:rPr>
              <w:t>4</w:t>
            </w:r>
            <w:r>
              <w:rPr>
                <w:rFonts w:ascii="Calibri" w:hAnsi="Calibri"/>
                <w:color w:val="000000"/>
                <w:sz w:val="22"/>
                <w:szCs w:val="22"/>
              </w:rPr>
              <w:t>,</w:t>
            </w:r>
            <w:r w:rsidR="003465B2">
              <w:rPr>
                <w:rFonts w:ascii="Calibri" w:hAnsi="Calibri"/>
                <w:color w:val="000000"/>
                <w:sz w:val="22"/>
                <w:szCs w:val="22"/>
              </w:rPr>
              <w:t>55</w:t>
            </w:r>
            <w:r w:rsidR="005E0145">
              <w:rPr>
                <w:rFonts w:ascii="Calibri" w:hAnsi="Calibri"/>
                <w:color w:val="000000"/>
                <w:sz w:val="22"/>
                <w:szCs w:val="22"/>
              </w:rPr>
              <w:t>5</w:t>
            </w:r>
          </w:p>
        </w:tc>
        <w:tc>
          <w:tcPr>
            <w:tcW w:w="4442" w:type="dxa"/>
            <w:tcBorders>
              <w:left w:val="single" w:sz="8" w:space="0" w:color="auto"/>
            </w:tcBorders>
            <w:vAlign w:val="center"/>
          </w:tcPr>
          <w:p w14:paraId="4BC32697" w14:textId="77777777" w:rsidR="00A61F56" w:rsidRDefault="00A61F56" w:rsidP="00A61F56">
            <w:pPr>
              <w:jc w:val="center"/>
              <w:rPr>
                <w:rFonts w:ascii="Calibri" w:hAnsi="Calibri"/>
                <w:color w:val="000000"/>
                <w:sz w:val="22"/>
                <w:szCs w:val="22"/>
              </w:rPr>
            </w:pPr>
          </w:p>
        </w:tc>
      </w:tr>
    </w:tbl>
    <w:p w14:paraId="4BC32699" w14:textId="77777777" w:rsidR="00CA283D" w:rsidRPr="009C196C" w:rsidRDefault="00CA283D" w:rsidP="00A34E1B"/>
    <w:p w14:paraId="4BC3269A" w14:textId="6E797102" w:rsidR="009B62B5" w:rsidRPr="009C196C" w:rsidRDefault="009B62B5" w:rsidP="009B62B5">
      <w:pPr>
        <w:pStyle w:val="Caption"/>
        <w:keepNext/>
        <w:rPr>
          <w:rFonts w:ascii="Helvetica" w:hAnsi="Helvetica"/>
        </w:rPr>
      </w:pPr>
      <w:bookmarkStart w:id="24" w:name="_Ref379209995"/>
      <w:r w:rsidRPr="009C196C">
        <w:rPr>
          <w:rFonts w:ascii="Helvetica" w:hAnsi="Helvetica"/>
        </w:rPr>
        <w:t xml:space="preserve">Table </w:t>
      </w:r>
      <w:r w:rsidR="00E0797C" w:rsidRPr="009C196C">
        <w:rPr>
          <w:rFonts w:ascii="Helvetica" w:hAnsi="Helvetica"/>
        </w:rPr>
        <w:fldChar w:fldCharType="begin"/>
      </w:r>
      <w:r w:rsidRPr="009C196C">
        <w:rPr>
          <w:rFonts w:ascii="Helvetica" w:hAnsi="Helvetica"/>
        </w:rPr>
        <w:instrText xml:space="preserve"> SEQ Table \* ARABIC </w:instrText>
      </w:r>
      <w:r w:rsidR="00E0797C" w:rsidRPr="009C196C">
        <w:rPr>
          <w:rFonts w:ascii="Helvetica" w:hAnsi="Helvetica"/>
        </w:rPr>
        <w:fldChar w:fldCharType="separate"/>
      </w:r>
      <w:r w:rsidR="00204A67">
        <w:rPr>
          <w:rFonts w:ascii="Helvetica" w:hAnsi="Helvetica"/>
          <w:noProof/>
        </w:rPr>
        <w:t>2</w:t>
      </w:r>
      <w:r w:rsidR="00E0797C" w:rsidRPr="009C196C">
        <w:rPr>
          <w:rFonts w:ascii="Helvetica" w:hAnsi="Helvetica"/>
        </w:rPr>
        <w:fldChar w:fldCharType="end"/>
      </w:r>
      <w:bookmarkEnd w:id="24"/>
      <w:r w:rsidR="00CA283D">
        <w:rPr>
          <w:rFonts w:ascii="Helvetica" w:hAnsi="Helvetica"/>
        </w:rPr>
        <w:t>:</w:t>
      </w:r>
      <w:r w:rsidRPr="009C196C">
        <w:rPr>
          <w:rFonts w:ascii="Helvetica" w:hAnsi="Helvetica"/>
        </w:rPr>
        <w:t xml:space="preserve"> Income for the </w:t>
      </w:r>
      <w:proofErr w:type="spellStart"/>
      <w:r w:rsidRPr="009C196C">
        <w:rPr>
          <w:rFonts w:ascii="Helvetica" w:hAnsi="Helvetica"/>
        </w:rPr>
        <w:t>Aiguebelette</w:t>
      </w:r>
      <w:proofErr w:type="spellEnd"/>
      <w:r w:rsidRPr="009C196C">
        <w:rPr>
          <w:rFonts w:ascii="Helvetica" w:hAnsi="Helvetica"/>
        </w:rPr>
        <w:t xml:space="preserve"> January training camp 201</w:t>
      </w:r>
      <w:r w:rsidR="00AF43F3">
        <w:rPr>
          <w:rFonts w:ascii="Helvetica" w:hAnsi="Helvetica"/>
        </w:rPr>
        <w:t>8</w:t>
      </w:r>
      <w:r w:rsidRPr="009C196C">
        <w:rPr>
          <w:rFonts w:ascii="Helvetica" w:hAnsi="Helvetica"/>
        </w:rPr>
        <w:t xml:space="preserve"> and projected sources of income for the same trip planned in 201</w:t>
      </w:r>
      <w:r w:rsidR="00AF43F3">
        <w:rPr>
          <w:rFonts w:ascii="Helvetica" w:hAnsi="Helvetica"/>
        </w:rPr>
        <w:t>9</w:t>
      </w:r>
      <w:r w:rsidRPr="009C196C">
        <w:rPr>
          <w:rFonts w:ascii="Helvetica" w:hAnsi="Helvetica"/>
        </w:rPr>
        <w:t>.</w:t>
      </w:r>
    </w:p>
    <w:tbl>
      <w:tblPr>
        <w:tblStyle w:val="TableClassic1"/>
        <w:tblW w:w="10796" w:type="dxa"/>
        <w:tblBorders>
          <w:top w:val="none" w:sz="0" w:space="0" w:color="auto"/>
          <w:bottom w:val="none" w:sz="0" w:space="0" w:color="auto"/>
        </w:tblBorders>
        <w:tblLook w:val="04A0" w:firstRow="1" w:lastRow="0" w:firstColumn="1" w:lastColumn="0" w:noHBand="0" w:noVBand="1"/>
      </w:tblPr>
      <w:tblGrid>
        <w:gridCol w:w="2235"/>
        <w:gridCol w:w="1417"/>
        <w:gridCol w:w="1843"/>
        <w:gridCol w:w="5301"/>
      </w:tblGrid>
      <w:tr w:rsidR="009302F2" w:rsidRPr="003A738E" w14:paraId="4BC3269F" w14:textId="77777777" w:rsidTr="00A61F56">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35" w:type="dxa"/>
            <w:tcBorders>
              <w:bottom w:val="single" w:sz="12" w:space="0" w:color="auto"/>
              <w:right w:val="single" w:sz="8" w:space="0" w:color="auto"/>
            </w:tcBorders>
            <w:noWrap/>
            <w:vAlign w:val="center"/>
          </w:tcPr>
          <w:p w14:paraId="4BC3269B" w14:textId="77777777" w:rsidR="009302F2" w:rsidRPr="00685208" w:rsidRDefault="009302F2" w:rsidP="00A61F56">
            <w:pPr>
              <w:spacing w:after="0"/>
              <w:jc w:val="center"/>
              <w:rPr>
                <w:rFonts w:eastAsia="Times New Roman"/>
                <w:b/>
              </w:rPr>
            </w:pPr>
            <w:r w:rsidRPr="00685208">
              <w:rPr>
                <w:rFonts w:eastAsia="Times New Roman"/>
                <w:b/>
              </w:rPr>
              <w:t>Income</w:t>
            </w:r>
          </w:p>
        </w:tc>
        <w:tc>
          <w:tcPr>
            <w:tcW w:w="1417" w:type="dxa"/>
            <w:tcBorders>
              <w:left w:val="single" w:sz="8" w:space="0" w:color="auto"/>
              <w:bottom w:val="single" w:sz="12" w:space="0" w:color="auto"/>
            </w:tcBorders>
            <w:noWrap/>
            <w:vAlign w:val="center"/>
          </w:tcPr>
          <w:p w14:paraId="4BC3269C" w14:textId="77777777" w:rsidR="009302F2" w:rsidRPr="00685208" w:rsidRDefault="00CA283D" w:rsidP="005E014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20</w:t>
            </w:r>
            <w:r w:rsidR="009302F2" w:rsidRPr="00685208">
              <w:rPr>
                <w:rFonts w:eastAsia="Times New Roman"/>
                <w:b/>
              </w:rPr>
              <w:t>1</w:t>
            </w:r>
            <w:r w:rsidR="005E0145">
              <w:rPr>
                <w:rFonts w:eastAsia="Times New Roman"/>
                <w:b/>
              </w:rPr>
              <w:t xml:space="preserve">8 </w:t>
            </w:r>
            <w:r w:rsidR="001E39A7" w:rsidRPr="00685208">
              <w:rPr>
                <w:rFonts w:eastAsia="Times New Roman"/>
                <w:b/>
              </w:rPr>
              <w:t>Actual</w:t>
            </w:r>
          </w:p>
        </w:tc>
        <w:tc>
          <w:tcPr>
            <w:tcW w:w="1843" w:type="dxa"/>
            <w:tcBorders>
              <w:bottom w:val="single" w:sz="12" w:space="0" w:color="auto"/>
              <w:right w:val="single" w:sz="8" w:space="0" w:color="auto"/>
            </w:tcBorders>
            <w:noWrap/>
            <w:vAlign w:val="center"/>
          </w:tcPr>
          <w:p w14:paraId="4BC3269D" w14:textId="77777777" w:rsidR="009302F2" w:rsidRPr="00685208" w:rsidRDefault="00CA283D" w:rsidP="005E014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20</w:t>
            </w:r>
            <w:r w:rsidR="00A61F56" w:rsidRPr="00685208">
              <w:rPr>
                <w:rFonts w:eastAsia="Times New Roman"/>
                <w:b/>
              </w:rPr>
              <w:t>1</w:t>
            </w:r>
            <w:r w:rsidR="005E0145">
              <w:rPr>
                <w:rFonts w:eastAsia="Times New Roman"/>
                <w:b/>
              </w:rPr>
              <w:t xml:space="preserve">9 </w:t>
            </w:r>
            <w:r w:rsidR="009302F2" w:rsidRPr="00685208">
              <w:rPr>
                <w:rFonts w:eastAsia="Times New Roman"/>
                <w:b/>
              </w:rPr>
              <w:t>Projected</w:t>
            </w:r>
          </w:p>
        </w:tc>
        <w:tc>
          <w:tcPr>
            <w:tcW w:w="5301" w:type="dxa"/>
            <w:tcBorders>
              <w:left w:val="single" w:sz="8" w:space="0" w:color="auto"/>
              <w:bottom w:val="single" w:sz="12" w:space="0" w:color="auto"/>
            </w:tcBorders>
            <w:noWrap/>
            <w:vAlign w:val="center"/>
          </w:tcPr>
          <w:p w14:paraId="4BC3269E" w14:textId="77777777" w:rsidR="009302F2" w:rsidRPr="00685208" w:rsidRDefault="009302F2" w:rsidP="00A61F5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Details</w:t>
            </w:r>
          </w:p>
        </w:tc>
      </w:tr>
      <w:tr w:rsidR="00A61F56" w:rsidRPr="003A738E" w14:paraId="4BC326A4" w14:textId="77777777"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auto"/>
              <w:bottom w:val="single" w:sz="8" w:space="0" w:color="auto"/>
              <w:right w:val="single" w:sz="8" w:space="0" w:color="auto"/>
            </w:tcBorders>
            <w:noWrap/>
            <w:vAlign w:val="center"/>
          </w:tcPr>
          <w:p w14:paraId="4BC326A0" w14:textId="77777777" w:rsidR="00A61F56" w:rsidRDefault="00A61F56" w:rsidP="00A61F56">
            <w:pPr>
              <w:jc w:val="center"/>
              <w:rPr>
                <w:rFonts w:ascii="Calibri" w:hAnsi="Calibri"/>
                <w:color w:val="000000"/>
                <w:sz w:val="22"/>
                <w:szCs w:val="22"/>
              </w:rPr>
            </w:pPr>
            <w:r>
              <w:rPr>
                <w:rFonts w:ascii="Calibri" w:hAnsi="Calibri"/>
                <w:color w:val="000000"/>
                <w:sz w:val="22"/>
                <w:szCs w:val="22"/>
              </w:rPr>
              <w:t>Student Contribution</w:t>
            </w:r>
          </w:p>
        </w:tc>
        <w:tc>
          <w:tcPr>
            <w:tcW w:w="1417" w:type="dxa"/>
            <w:tcBorders>
              <w:top w:val="single" w:sz="12" w:space="0" w:color="auto"/>
              <w:left w:val="single" w:sz="8" w:space="0" w:color="auto"/>
              <w:bottom w:val="single" w:sz="8" w:space="0" w:color="auto"/>
            </w:tcBorders>
            <w:noWrap/>
            <w:vAlign w:val="center"/>
          </w:tcPr>
          <w:p w14:paraId="4BC326A1" w14:textId="2BC5B202" w:rsidR="00A61F56" w:rsidRDefault="00A61F56" w:rsidP="005E01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493B88">
              <w:rPr>
                <w:rFonts w:ascii="Calibri" w:hAnsi="Calibri"/>
                <w:color w:val="000000"/>
                <w:sz w:val="22"/>
                <w:szCs w:val="22"/>
              </w:rPr>
              <w:t>3,800</w:t>
            </w:r>
          </w:p>
        </w:tc>
        <w:tc>
          <w:tcPr>
            <w:tcW w:w="1843" w:type="dxa"/>
            <w:tcBorders>
              <w:top w:val="single" w:sz="12" w:space="0" w:color="auto"/>
              <w:bottom w:val="single" w:sz="8" w:space="0" w:color="auto"/>
              <w:right w:val="single" w:sz="8" w:space="0" w:color="auto"/>
            </w:tcBorders>
            <w:noWrap/>
            <w:vAlign w:val="center"/>
          </w:tcPr>
          <w:p w14:paraId="4BC326A2" w14:textId="77777777" w:rsidR="00A61F56" w:rsidRDefault="00A61F56" w:rsidP="005E01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7,5</w:t>
            </w:r>
            <w:r>
              <w:rPr>
                <w:rFonts w:ascii="Calibri" w:hAnsi="Calibri"/>
                <w:color w:val="000000"/>
                <w:sz w:val="22"/>
                <w:szCs w:val="22"/>
              </w:rPr>
              <w:t>00</w:t>
            </w:r>
          </w:p>
        </w:tc>
        <w:tc>
          <w:tcPr>
            <w:tcW w:w="5301" w:type="dxa"/>
            <w:tcBorders>
              <w:top w:val="single" w:sz="12" w:space="0" w:color="auto"/>
              <w:left w:val="single" w:sz="8" w:space="0" w:color="auto"/>
              <w:bottom w:val="single" w:sz="8" w:space="0" w:color="auto"/>
            </w:tcBorders>
            <w:noWrap/>
            <w:vAlign w:val="center"/>
          </w:tcPr>
          <w:p w14:paraId="4BC326A3" w14:textId="77777777" w:rsidR="00A61F56" w:rsidRDefault="009A30FE" w:rsidP="009A30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Projections made with </w:t>
            </w:r>
            <w:r w:rsidR="00A61F56">
              <w:rPr>
                <w:rFonts w:ascii="Calibri" w:hAnsi="Calibri"/>
                <w:color w:val="000000"/>
                <w:sz w:val="22"/>
                <w:szCs w:val="22"/>
              </w:rPr>
              <w:t xml:space="preserve">32 students contributing £250 </w:t>
            </w:r>
          </w:p>
        </w:tc>
      </w:tr>
      <w:tr w:rsidR="00A61F56" w:rsidRPr="003A738E" w14:paraId="4BC326A9" w14:textId="77777777"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auto"/>
              <w:bottom w:val="single" w:sz="4" w:space="0" w:color="auto"/>
              <w:right w:val="single" w:sz="8" w:space="0" w:color="auto"/>
            </w:tcBorders>
            <w:noWrap/>
            <w:vAlign w:val="center"/>
          </w:tcPr>
          <w:p w14:paraId="4BC326A5" w14:textId="77777777" w:rsidR="00A61F56" w:rsidRDefault="00A61F56" w:rsidP="00A61F56">
            <w:pPr>
              <w:jc w:val="center"/>
              <w:rPr>
                <w:rFonts w:ascii="Calibri" w:hAnsi="Calibri"/>
                <w:color w:val="000000"/>
                <w:sz w:val="22"/>
                <w:szCs w:val="22"/>
              </w:rPr>
            </w:pPr>
            <w:r>
              <w:rPr>
                <w:rFonts w:ascii="Calibri" w:hAnsi="Calibri"/>
                <w:color w:val="000000"/>
                <w:sz w:val="22"/>
                <w:szCs w:val="22"/>
              </w:rPr>
              <w:t>College Contribution</w:t>
            </w:r>
          </w:p>
        </w:tc>
        <w:tc>
          <w:tcPr>
            <w:tcW w:w="1417" w:type="dxa"/>
            <w:tcBorders>
              <w:top w:val="single" w:sz="8" w:space="0" w:color="auto"/>
              <w:left w:val="single" w:sz="8" w:space="0" w:color="auto"/>
              <w:bottom w:val="single" w:sz="4" w:space="0" w:color="auto"/>
            </w:tcBorders>
            <w:noWrap/>
            <w:vAlign w:val="center"/>
          </w:tcPr>
          <w:p w14:paraId="4BC326A6" w14:textId="2A5A9E20" w:rsidR="00A61F56" w:rsidRDefault="00A61F56" w:rsidP="005E01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493B88">
              <w:rPr>
                <w:rFonts w:ascii="Calibri" w:hAnsi="Calibri"/>
                <w:color w:val="000000"/>
                <w:sz w:val="22"/>
                <w:szCs w:val="22"/>
              </w:rPr>
              <w:t>3,250</w:t>
            </w:r>
          </w:p>
        </w:tc>
        <w:tc>
          <w:tcPr>
            <w:tcW w:w="1843" w:type="dxa"/>
            <w:tcBorders>
              <w:top w:val="single" w:sz="8" w:space="0" w:color="auto"/>
              <w:bottom w:val="single" w:sz="4" w:space="0" w:color="auto"/>
              <w:right w:val="single" w:sz="8" w:space="0" w:color="auto"/>
            </w:tcBorders>
            <w:noWrap/>
            <w:vAlign w:val="center"/>
          </w:tcPr>
          <w:p w14:paraId="4BC326A7" w14:textId="77777777" w:rsidR="00A61F56" w:rsidRDefault="00A61F56" w:rsidP="005E01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sidR="00601D7F">
              <w:rPr>
                <w:rFonts w:ascii="Calibri" w:hAnsi="Calibri"/>
                <w:color w:val="000000"/>
                <w:sz w:val="22"/>
                <w:szCs w:val="22"/>
              </w:rPr>
              <w:t>,</w:t>
            </w:r>
            <w:r w:rsidR="005E0145">
              <w:rPr>
                <w:rFonts w:ascii="Calibri" w:hAnsi="Calibri"/>
                <w:color w:val="000000"/>
                <w:sz w:val="22"/>
                <w:szCs w:val="22"/>
              </w:rPr>
              <w:t>25</w:t>
            </w:r>
            <w:r w:rsidR="00BF507B">
              <w:rPr>
                <w:rFonts w:ascii="Calibri" w:hAnsi="Calibri"/>
                <w:color w:val="000000"/>
                <w:sz w:val="22"/>
                <w:szCs w:val="22"/>
              </w:rPr>
              <w:t>0</w:t>
            </w:r>
          </w:p>
        </w:tc>
        <w:tc>
          <w:tcPr>
            <w:tcW w:w="5301" w:type="dxa"/>
            <w:vMerge w:val="restart"/>
            <w:tcBorders>
              <w:top w:val="single" w:sz="8" w:space="0" w:color="auto"/>
              <w:left w:val="single" w:sz="8" w:space="0" w:color="auto"/>
            </w:tcBorders>
            <w:noWrap/>
            <w:vAlign w:val="center"/>
          </w:tcPr>
          <w:p w14:paraId="4BC326A8" w14:textId="45388278" w:rsidR="00BC2182" w:rsidRDefault="005E0145" w:rsidP="00E732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JCR budget.</w:t>
            </w:r>
            <w:r w:rsidR="00F113FB">
              <w:rPr>
                <w:rFonts w:ascii="Calibri" w:hAnsi="Calibri"/>
                <w:color w:val="000000"/>
                <w:sz w:val="22"/>
                <w:szCs w:val="22"/>
              </w:rPr>
              <w:br/>
            </w:r>
            <w:r w:rsidR="00A61F56">
              <w:rPr>
                <w:rFonts w:ascii="Calibri" w:hAnsi="Calibri"/>
                <w:color w:val="000000"/>
                <w:sz w:val="22"/>
                <w:szCs w:val="22"/>
              </w:rPr>
              <w:t xml:space="preserve">Remaining cost split between boat club </w:t>
            </w:r>
            <w:r w:rsidR="00F113FB">
              <w:rPr>
                <w:rFonts w:ascii="Calibri" w:hAnsi="Calibri"/>
                <w:color w:val="000000"/>
                <w:sz w:val="22"/>
                <w:szCs w:val="22"/>
              </w:rPr>
              <w:t>contribution</w:t>
            </w:r>
            <w:r w:rsidR="00A61F56">
              <w:rPr>
                <w:rFonts w:ascii="Calibri" w:hAnsi="Calibri"/>
                <w:color w:val="000000"/>
                <w:sz w:val="22"/>
                <w:szCs w:val="22"/>
              </w:rPr>
              <w:t xml:space="preserve"> and college</w:t>
            </w:r>
          </w:p>
        </w:tc>
      </w:tr>
      <w:tr w:rsidR="00A61F56" w:rsidRPr="009C196C" w14:paraId="4BC326AE" w14:textId="77777777"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right w:val="single" w:sz="8" w:space="0" w:color="auto"/>
            </w:tcBorders>
            <w:noWrap/>
            <w:vAlign w:val="center"/>
          </w:tcPr>
          <w:p w14:paraId="4BC326AA" w14:textId="77777777" w:rsidR="00A61F56" w:rsidRDefault="00A61F56" w:rsidP="00A61F56">
            <w:pPr>
              <w:jc w:val="center"/>
              <w:rPr>
                <w:rFonts w:ascii="Calibri" w:hAnsi="Calibri"/>
                <w:color w:val="000000"/>
                <w:sz w:val="22"/>
                <w:szCs w:val="22"/>
              </w:rPr>
            </w:pPr>
            <w:r>
              <w:rPr>
                <w:rFonts w:ascii="Calibri" w:hAnsi="Calibri"/>
                <w:color w:val="000000"/>
                <w:sz w:val="22"/>
                <w:szCs w:val="22"/>
              </w:rPr>
              <w:t>Boat Club Contribution</w:t>
            </w:r>
          </w:p>
        </w:tc>
        <w:tc>
          <w:tcPr>
            <w:tcW w:w="1417" w:type="dxa"/>
            <w:tcBorders>
              <w:top w:val="single" w:sz="4" w:space="0" w:color="auto"/>
              <w:left w:val="single" w:sz="8" w:space="0" w:color="auto"/>
            </w:tcBorders>
            <w:noWrap/>
            <w:vAlign w:val="center"/>
          </w:tcPr>
          <w:p w14:paraId="4BC326AB" w14:textId="62119EF1" w:rsidR="00A61F56" w:rsidRDefault="00A61F56" w:rsidP="005E01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1D2501">
              <w:rPr>
                <w:rFonts w:ascii="Calibri" w:hAnsi="Calibri"/>
                <w:color w:val="000000"/>
                <w:sz w:val="22"/>
                <w:szCs w:val="22"/>
              </w:rPr>
              <w:t>4,875</w:t>
            </w:r>
          </w:p>
        </w:tc>
        <w:tc>
          <w:tcPr>
            <w:tcW w:w="1843" w:type="dxa"/>
            <w:tcBorders>
              <w:top w:val="single" w:sz="4" w:space="0" w:color="auto"/>
              <w:right w:val="single" w:sz="8" w:space="0" w:color="auto"/>
            </w:tcBorders>
            <w:noWrap/>
            <w:vAlign w:val="center"/>
          </w:tcPr>
          <w:p w14:paraId="4BC326AC" w14:textId="6DCE32BE" w:rsidR="00A61F56" w:rsidRDefault="00BF507B" w:rsidP="005E014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sidR="00601D7F">
              <w:rPr>
                <w:rFonts w:ascii="Calibri" w:hAnsi="Calibri"/>
                <w:color w:val="000000"/>
                <w:sz w:val="22"/>
                <w:szCs w:val="22"/>
              </w:rPr>
              <w:t>,</w:t>
            </w:r>
            <w:r w:rsidR="006F5E84">
              <w:rPr>
                <w:rFonts w:ascii="Calibri" w:hAnsi="Calibri"/>
                <w:color w:val="000000"/>
                <w:sz w:val="22"/>
                <w:szCs w:val="22"/>
              </w:rPr>
              <w:t>805</w:t>
            </w:r>
          </w:p>
        </w:tc>
        <w:tc>
          <w:tcPr>
            <w:tcW w:w="5301" w:type="dxa"/>
            <w:vMerge/>
            <w:tcBorders>
              <w:left w:val="single" w:sz="8" w:space="0" w:color="auto"/>
            </w:tcBorders>
            <w:noWrap/>
            <w:vAlign w:val="center"/>
          </w:tcPr>
          <w:p w14:paraId="4BC326AD" w14:textId="77777777"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14:paraId="4BC326AF" w14:textId="77777777" w:rsidR="009302F2" w:rsidRPr="009C196C" w:rsidRDefault="009302F2" w:rsidP="00A34E1B"/>
    <w:p w14:paraId="4BC326B0" w14:textId="77777777" w:rsidR="00D050AD" w:rsidRPr="009C196C" w:rsidRDefault="002C3ECC" w:rsidP="00A34E1B">
      <w:r>
        <w:br w:type="page"/>
      </w:r>
    </w:p>
    <w:p w14:paraId="4BC326B1" w14:textId="1A33E012" w:rsidR="00731F3A" w:rsidRPr="009C196C" w:rsidRDefault="00731F3A" w:rsidP="00501BA1">
      <w:pPr>
        <w:pStyle w:val="Heading1"/>
      </w:pPr>
      <w:bookmarkStart w:id="25" w:name="_Toc421217117"/>
      <w:r w:rsidRPr="009C196C">
        <w:lastRenderedPageBreak/>
        <w:t>CCBC Committee 20</w:t>
      </w:r>
      <w:r w:rsidR="0026542D" w:rsidRPr="009C196C">
        <w:t>1</w:t>
      </w:r>
      <w:r w:rsidR="006D4768">
        <w:t>8</w:t>
      </w:r>
      <w:r w:rsidRPr="009C196C">
        <w:t>-1</w:t>
      </w:r>
      <w:bookmarkEnd w:id="25"/>
      <w:r w:rsidR="006D4768">
        <w:t>9</w:t>
      </w:r>
    </w:p>
    <w:p w14:paraId="4BC326B2" w14:textId="77777777" w:rsidR="00FA09B6" w:rsidRPr="009C196C" w:rsidRDefault="00FA09B6" w:rsidP="00A34E1B">
      <w:pPr>
        <w:sectPr w:rsidR="00FA09B6" w:rsidRPr="009C196C">
          <w:type w:val="continuous"/>
          <w:pgSz w:w="12240" w:h="15840"/>
          <w:pgMar w:top="1440" w:right="1080" w:bottom="1440" w:left="1080" w:header="709" w:footer="709" w:gutter="0"/>
          <w:cols w:space="708"/>
          <w:docGrid w:linePitch="360"/>
        </w:sectPr>
      </w:pPr>
    </w:p>
    <w:p w14:paraId="4BC326B3" w14:textId="77777777" w:rsidR="00731F3A" w:rsidRPr="009C196C" w:rsidRDefault="00731F3A" w:rsidP="00A34E1B"/>
    <w:p w14:paraId="4BC326B4" w14:textId="77777777" w:rsidR="00731F3A" w:rsidRDefault="00731F3A" w:rsidP="00501BA1">
      <w:pPr>
        <w:pStyle w:val="Heading2"/>
      </w:pPr>
      <w:bookmarkStart w:id="26" w:name="_Toc421217118"/>
      <w:r w:rsidRPr="009C196C">
        <w:t>Steering Committee:</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14:paraId="4BC326BB" w14:textId="77777777">
        <w:tc>
          <w:tcPr>
            <w:tcW w:w="5148" w:type="dxa"/>
          </w:tcPr>
          <w:p w14:paraId="4BC326B5" w14:textId="77777777" w:rsidR="00A34E1B" w:rsidRPr="009C196C" w:rsidRDefault="00A34E1B" w:rsidP="00501BA1">
            <w:pPr>
              <w:pStyle w:val="Heading3"/>
              <w:outlineLvl w:val="2"/>
            </w:pPr>
            <w:r w:rsidRPr="009C196C">
              <w:t>President:</w:t>
            </w:r>
          </w:p>
          <w:p w14:paraId="4BC326B6" w14:textId="77777777" w:rsidR="00A34E1B" w:rsidRPr="009C196C" w:rsidRDefault="00A34E1B" w:rsidP="00A34E1B">
            <w:r w:rsidRPr="009C196C">
              <w:t>Nick Gay</w:t>
            </w:r>
            <w:r>
              <w:t xml:space="preserve"> (</w:t>
            </w:r>
            <w:r w:rsidRPr="009C196C">
              <w:t>njg11@cam.ac.uk</w:t>
            </w:r>
            <w:r>
              <w:t>)</w:t>
            </w:r>
          </w:p>
          <w:p w14:paraId="4BC326B7" w14:textId="77777777" w:rsidR="00A34E1B" w:rsidRDefault="00A34E1B" w:rsidP="00A34E1B"/>
        </w:tc>
        <w:tc>
          <w:tcPr>
            <w:tcW w:w="5148" w:type="dxa"/>
          </w:tcPr>
          <w:p w14:paraId="4BC326B8" w14:textId="77777777" w:rsidR="00A34E1B" w:rsidRPr="009C196C" w:rsidRDefault="00A34E1B" w:rsidP="00501BA1">
            <w:pPr>
              <w:pStyle w:val="Heading3"/>
              <w:outlineLvl w:val="2"/>
            </w:pPr>
            <w:r w:rsidRPr="009C196C">
              <w:t>Chairman:</w:t>
            </w:r>
          </w:p>
          <w:p w14:paraId="4BC326B9" w14:textId="77777777" w:rsidR="00A34E1B" w:rsidRPr="009C196C" w:rsidRDefault="0029485B" w:rsidP="00A34E1B">
            <w:proofErr w:type="spellStart"/>
            <w:r>
              <w:t>KarthikTadinada</w:t>
            </w:r>
            <w:proofErr w:type="spellEnd"/>
            <w:r w:rsidR="00A34E1B">
              <w:t xml:space="preserve"> (</w:t>
            </w:r>
            <w:r>
              <w:t>karthik.tadinada@gmail</w:t>
            </w:r>
            <w:r w:rsidR="00A34E1B" w:rsidRPr="009C196C">
              <w:t>.co</w:t>
            </w:r>
            <w:r>
              <w:t>m</w:t>
            </w:r>
            <w:r w:rsidR="00A34E1B">
              <w:t>)</w:t>
            </w:r>
          </w:p>
          <w:p w14:paraId="4BC326BA" w14:textId="77777777" w:rsidR="00A34E1B" w:rsidRDefault="00A34E1B" w:rsidP="00A34E1B"/>
        </w:tc>
      </w:tr>
      <w:tr w:rsidR="00A34E1B" w14:paraId="4BC326C2" w14:textId="77777777">
        <w:tc>
          <w:tcPr>
            <w:tcW w:w="5148" w:type="dxa"/>
          </w:tcPr>
          <w:p w14:paraId="4BC326BC" w14:textId="77777777" w:rsidR="00A34E1B" w:rsidRPr="009C196C" w:rsidRDefault="00A34E1B" w:rsidP="00501BA1">
            <w:pPr>
              <w:pStyle w:val="Heading3"/>
              <w:outlineLvl w:val="2"/>
            </w:pPr>
            <w:r w:rsidRPr="009C196C">
              <w:t>Boathouse Manager:</w:t>
            </w:r>
          </w:p>
          <w:p w14:paraId="4BC326BD" w14:textId="77777777" w:rsidR="00A34E1B" w:rsidRPr="009C196C" w:rsidRDefault="00A34E1B" w:rsidP="00A34E1B">
            <w:r w:rsidRPr="009C196C">
              <w:t>Kate Hurst</w:t>
            </w:r>
            <w:r>
              <w:t xml:space="preserve"> (c</w:t>
            </w:r>
            <w:r w:rsidRPr="009C196C">
              <w:t>sh54@cam.ac.uk</w:t>
            </w:r>
            <w:r>
              <w:t>)</w:t>
            </w:r>
          </w:p>
          <w:p w14:paraId="4BC326BE" w14:textId="77777777" w:rsidR="00A34E1B" w:rsidRDefault="00A34E1B" w:rsidP="00A34E1B"/>
        </w:tc>
        <w:tc>
          <w:tcPr>
            <w:tcW w:w="5148" w:type="dxa"/>
          </w:tcPr>
          <w:p w14:paraId="4BC326BF" w14:textId="77777777" w:rsidR="00A34E1B" w:rsidRPr="009C196C" w:rsidRDefault="00A34E1B" w:rsidP="00501BA1">
            <w:pPr>
              <w:pStyle w:val="Heading3"/>
              <w:outlineLvl w:val="2"/>
            </w:pPr>
            <w:r w:rsidRPr="009C196C">
              <w:t>Senior Treasurer:</w:t>
            </w:r>
          </w:p>
          <w:p w14:paraId="4BC326C0" w14:textId="77777777" w:rsidR="00A34E1B" w:rsidRPr="009C196C" w:rsidRDefault="00E562AA" w:rsidP="00A34E1B">
            <w:r>
              <w:t xml:space="preserve">Paul </w:t>
            </w:r>
            <w:proofErr w:type="spellStart"/>
            <w:r>
              <w:t>Verhaak</w:t>
            </w:r>
            <w:proofErr w:type="spellEnd"/>
            <w:r w:rsidR="00A34E1B">
              <w:t xml:space="preserve"> (</w:t>
            </w:r>
            <w:r w:rsidRPr="00E562AA">
              <w:t>paul.verhaak@gmail.com</w:t>
            </w:r>
            <w:r w:rsidR="00A34E1B">
              <w:t>)</w:t>
            </w:r>
          </w:p>
          <w:p w14:paraId="4BC326C1" w14:textId="77777777" w:rsidR="00A34E1B" w:rsidRDefault="00A34E1B" w:rsidP="00A34E1B"/>
        </w:tc>
      </w:tr>
      <w:tr w:rsidR="00A34E1B" w14:paraId="4BC326C7" w14:textId="77777777">
        <w:tc>
          <w:tcPr>
            <w:tcW w:w="5148" w:type="dxa"/>
          </w:tcPr>
          <w:p w14:paraId="4BC326C3" w14:textId="77777777" w:rsidR="006C4926" w:rsidRPr="009C196C" w:rsidRDefault="006C4926" w:rsidP="006C4926">
            <w:pPr>
              <w:pStyle w:val="Heading3"/>
              <w:outlineLvl w:val="2"/>
            </w:pPr>
            <w:r w:rsidRPr="009C196C">
              <w:t>Fellows</w:t>
            </w:r>
            <w:r>
              <w:t>’</w:t>
            </w:r>
            <w:r w:rsidRPr="009C196C">
              <w:t xml:space="preserve"> Representative:</w:t>
            </w:r>
          </w:p>
          <w:p w14:paraId="4BC326C4" w14:textId="77777777" w:rsidR="006C4926" w:rsidRPr="009C196C" w:rsidRDefault="006C4926" w:rsidP="006C4926">
            <w:r>
              <w:t>Richard Batley (</w:t>
            </w:r>
            <w:r w:rsidRPr="0025019B">
              <w:t>batley@hep.phy.cam.ac.uk</w:t>
            </w:r>
            <w:r>
              <w:t>)</w:t>
            </w:r>
          </w:p>
          <w:p w14:paraId="4BC326C5" w14:textId="77777777" w:rsidR="00A34E1B" w:rsidRDefault="00A34E1B" w:rsidP="006C4926"/>
        </w:tc>
        <w:tc>
          <w:tcPr>
            <w:tcW w:w="5148" w:type="dxa"/>
          </w:tcPr>
          <w:p w14:paraId="4BC326C6" w14:textId="77777777" w:rsidR="00A34E1B" w:rsidRDefault="00A34E1B" w:rsidP="006C4926"/>
        </w:tc>
      </w:tr>
      <w:tr w:rsidR="00A34E1B" w14:paraId="4BC326CC" w14:textId="77777777">
        <w:tc>
          <w:tcPr>
            <w:tcW w:w="5148" w:type="dxa"/>
          </w:tcPr>
          <w:p w14:paraId="4BC326C8" w14:textId="77777777" w:rsidR="00A34E1B" w:rsidRPr="009C196C" w:rsidRDefault="00E562AA" w:rsidP="00501BA1">
            <w:pPr>
              <w:pStyle w:val="Heading3"/>
              <w:outlineLvl w:val="2"/>
            </w:pPr>
            <w:r>
              <w:t>Captain of Boats &amp;</w:t>
            </w:r>
            <w:r w:rsidR="006C4926">
              <w:t xml:space="preserve"> Wom</w:t>
            </w:r>
            <w:r w:rsidR="00A34E1B" w:rsidRPr="009C196C">
              <w:t>en’s Captain:</w:t>
            </w:r>
          </w:p>
          <w:p w14:paraId="4BC326C9" w14:textId="24063CDB" w:rsidR="00A34E1B" w:rsidRDefault="00C33A3D" w:rsidP="001E32FD">
            <w:r>
              <w:t xml:space="preserve">Emily Marr </w:t>
            </w:r>
            <w:r w:rsidR="009911E6">
              <w:t>(ecm53@cam.ac.uk)</w:t>
            </w:r>
          </w:p>
        </w:tc>
        <w:tc>
          <w:tcPr>
            <w:tcW w:w="5148" w:type="dxa"/>
          </w:tcPr>
          <w:p w14:paraId="4BC326CA" w14:textId="77777777" w:rsidR="00A34E1B" w:rsidRPr="008B6020" w:rsidRDefault="006C4926" w:rsidP="00501BA1">
            <w:pPr>
              <w:pStyle w:val="Heading3"/>
              <w:outlineLvl w:val="2"/>
            </w:pPr>
            <w:r>
              <w:t>M</w:t>
            </w:r>
            <w:r w:rsidR="00A34E1B" w:rsidRPr="008B6020">
              <w:t>en’s Captain:</w:t>
            </w:r>
          </w:p>
          <w:p w14:paraId="4BC326CB" w14:textId="0CCF4869" w:rsidR="00A34E1B" w:rsidRDefault="009911E6" w:rsidP="001E32FD">
            <w:r>
              <w:t>Simcha Brownson (sbb33@cam.ac.uk)</w:t>
            </w:r>
          </w:p>
        </w:tc>
      </w:tr>
      <w:tr w:rsidR="00A34E1B" w:rsidRPr="006C4926" w14:paraId="4BC326D3" w14:textId="77777777">
        <w:tc>
          <w:tcPr>
            <w:tcW w:w="5148" w:type="dxa"/>
          </w:tcPr>
          <w:p w14:paraId="4BC326CD" w14:textId="77777777" w:rsidR="00A34E1B" w:rsidRPr="008B6020" w:rsidRDefault="00A34E1B" w:rsidP="00501BA1">
            <w:pPr>
              <w:pStyle w:val="Heading3"/>
              <w:outlineLvl w:val="2"/>
            </w:pPr>
            <w:r w:rsidRPr="008B6020">
              <w:t>Secretary:</w:t>
            </w:r>
          </w:p>
          <w:p w14:paraId="4BC326CE" w14:textId="77777777" w:rsidR="00A34E1B" w:rsidRPr="008B6020" w:rsidRDefault="006C4926" w:rsidP="00A34E1B">
            <w:r>
              <w:t>Adam Atkinson (aca35</w:t>
            </w:r>
            <w:r w:rsidR="00A34E1B" w:rsidRPr="008B6020">
              <w:t>@cam.ac.uk)</w:t>
            </w:r>
          </w:p>
          <w:p w14:paraId="4BC326CF" w14:textId="77777777" w:rsidR="00A34E1B" w:rsidRDefault="00A34E1B" w:rsidP="00A34E1B"/>
        </w:tc>
        <w:tc>
          <w:tcPr>
            <w:tcW w:w="5148" w:type="dxa"/>
          </w:tcPr>
          <w:p w14:paraId="4BC326D0" w14:textId="77777777" w:rsidR="00A34E1B" w:rsidRPr="009C196C" w:rsidRDefault="00A34E1B" w:rsidP="00501BA1">
            <w:pPr>
              <w:pStyle w:val="Heading3"/>
              <w:outlineLvl w:val="2"/>
            </w:pPr>
            <w:r w:rsidRPr="009C196C">
              <w:t>Treasurer:</w:t>
            </w:r>
          </w:p>
          <w:p w14:paraId="4BC326D1" w14:textId="6464B137" w:rsidR="00A34E1B" w:rsidRPr="00201533" w:rsidRDefault="009911E6" w:rsidP="00A34E1B">
            <w:r>
              <w:t>ShenZhen Newman (sn500@cam.ac.uk)</w:t>
            </w:r>
          </w:p>
          <w:p w14:paraId="4BC326D2" w14:textId="77777777" w:rsidR="00A34E1B" w:rsidRPr="00201533" w:rsidRDefault="00A34E1B" w:rsidP="00A34E1B"/>
        </w:tc>
      </w:tr>
      <w:tr w:rsidR="00A34E1B" w14:paraId="4BC326DA" w14:textId="77777777">
        <w:tc>
          <w:tcPr>
            <w:tcW w:w="5148" w:type="dxa"/>
          </w:tcPr>
          <w:p w14:paraId="4BC326D4" w14:textId="77777777" w:rsidR="00A34E1B" w:rsidRPr="009C196C" w:rsidRDefault="00A34E1B" w:rsidP="00501BA1">
            <w:pPr>
              <w:pStyle w:val="Heading3"/>
              <w:outlineLvl w:val="2"/>
            </w:pPr>
            <w:r w:rsidRPr="009C196C">
              <w:t>Publicity Officer:</w:t>
            </w:r>
          </w:p>
          <w:p w14:paraId="4BC326D5" w14:textId="229E5D4F" w:rsidR="00E562AA" w:rsidRPr="0025019B" w:rsidRDefault="009911E6" w:rsidP="00E562AA">
            <w:r>
              <w:t xml:space="preserve">Alex Graves </w:t>
            </w:r>
            <w:r w:rsidR="001C7488">
              <w:t>(arg62@cam.ac.uk)</w:t>
            </w:r>
          </w:p>
          <w:p w14:paraId="4BC326D6" w14:textId="77777777" w:rsidR="00A34E1B" w:rsidRDefault="00A34E1B" w:rsidP="00A34E1B"/>
        </w:tc>
        <w:tc>
          <w:tcPr>
            <w:tcW w:w="5148" w:type="dxa"/>
          </w:tcPr>
          <w:p w14:paraId="4BC326D7" w14:textId="77777777" w:rsidR="00A34E1B" w:rsidRPr="009C196C" w:rsidRDefault="00A34E1B" w:rsidP="00501BA1">
            <w:pPr>
              <w:pStyle w:val="Heading3"/>
              <w:outlineLvl w:val="2"/>
            </w:pPr>
            <w:r w:rsidRPr="009C196C">
              <w:t>Webmaster:</w:t>
            </w:r>
          </w:p>
          <w:p w14:paraId="4BC326D8" w14:textId="77777777" w:rsidR="00A34E1B" w:rsidRPr="009C196C" w:rsidRDefault="006C4926" w:rsidP="00A34E1B">
            <w:proofErr w:type="spellStart"/>
            <w:r>
              <w:t>Twm</w:t>
            </w:r>
            <w:proofErr w:type="spellEnd"/>
            <w:r>
              <w:t xml:space="preserve"> Stone (twm.stone@cantab.net)</w:t>
            </w:r>
          </w:p>
          <w:p w14:paraId="4BC326D9" w14:textId="77777777" w:rsidR="00A34E1B" w:rsidRDefault="00A34E1B" w:rsidP="00A34E1B"/>
        </w:tc>
      </w:tr>
      <w:tr w:rsidR="00A34E1B" w14:paraId="4BC326DF" w14:textId="77777777">
        <w:tc>
          <w:tcPr>
            <w:tcW w:w="5148" w:type="dxa"/>
          </w:tcPr>
          <w:p w14:paraId="4BC326DB" w14:textId="77777777" w:rsidR="00A34E1B" w:rsidRPr="009C196C" w:rsidRDefault="00A34E1B" w:rsidP="00501BA1">
            <w:pPr>
              <w:pStyle w:val="Heading3"/>
              <w:outlineLvl w:val="2"/>
            </w:pPr>
            <w:r w:rsidRPr="009C196C">
              <w:t>Blades’ Representatives:</w:t>
            </w:r>
          </w:p>
          <w:p w14:paraId="4BC326DC" w14:textId="77777777" w:rsidR="00A34E1B" w:rsidRPr="00E562AA" w:rsidRDefault="00E562AA" w:rsidP="00E562AA">
            <w:pPr>
              <w:rPr>
                <w:rFonts w:ascii="Arial" w:hAnsi="Arial" w:cs="Arial"/>
                <w:sz w:val="19"/>
                <w:szCs w:val="19"/>
                <w:shd w:val="clear" w:color="auto" w:fill="FFFFFF"/>
              </w:rPr>
            </w:pPr>
            <w:r w:rsidRPr="00E562AA">
              <w:t>Bill Aldridge (</w:t>
            </w:r>
            <w:r w:rsidRPr="00E562AA">
              <w:rPr>
                <w:rFonts w:ascii="Arial" w:hAnsi="Arial" w:cs="Arial"/>
                <w:sz w:val="19"/>
                <w:szCs w:val="19"/>
                <w:shd w:val="clear" w:color="auto" w:fill="FFFFFF"/>
              </w:rPr>
              <w:t>aldridges@btinternet.com)</w:t>
            </w:r>
          </w:p>
          <w:p w14:paraId="4BC326DD" w14:textId="77777777" w:rsidR="00E562AA" w:rsidRDefault="00E562AA" w:rsidP="00E562AA">
            <w:r w:rsidRPr="0029485B">
              <w:rPr>
                <w:rFonts w:ascii="Arial" w:hAnsi="Arial" w:cs="Arial"/>
                <w:szCs w:val="19"/>
                <w:shd w:val="clear" w:color="auto" w:fill="FFFFFF"/>
              </w:rPr>
              <w:t>Simon Martin (s.martin@cantab.net)</w:t>
            </w:r>
          </w:p>
        </w:tc>
        <w:tc>
          <w:tcPr>
            <w:tcW w:w="5148" w:type="dxa"/>
          </w:tcPr>
          <w:p w14:paraId="4BC326DE" w14:textId="77777777" w:rsidR="00A34E1B" w:rsidRDefault="00A34E1B" w:rsidP="00A34E1B"/>
        </w:tc>
      </w:tr>
    </w:tbl>
    <w:p w14:paraId="4BC326E0" w14:textId="77777777" w:rsidR="00973F04" w:rsidRPr="009C196C" w:rsidRDefault="00973F04" w:rsidP="00A34E1B"/>
    <w:p w14:paraId="4BC326E1" w14:textId="77777777" w:rsidR="00A34E1B" w:rsidRDefault="00A34E1B" w:rsidP="00501BA1">
      <w:pPr>
        <w:pStyle w:val="Heading2"/>
        <w:rPr>
          <w:rFonts w:eastAsia="Arial"/>
          <w:lang w:eastAsia="ar-SA"/>
        </w:rPr>
      </w:pPr>
      <w:bookmarkStart w:id="27" w:name="_Toc421217119"/>
      <w:r w:rsidRPr="009C196C">
        <w:rPr>
          <w:rFonts w:eastAsia="Arial"/>
          <w:lang w:eastAsia="ar-SA"/>
        </w:rPr>
        <w:t>Student Committee:</w:t>
      </w:r>
      <w:bookmarkEnd w:id="27"/>
    </w:p>
    <w:p w14:paraId="4BC326E2" w14:textId="77777777" w:rsidR="00321619" w:rsidRPr="0029485B" w:rsidRDefault="00321619" w:rsidP="0029485B">
      <w:pPr>
        <w:numPr>
          <w:ins w:id="28" w:author="G C Watson" w:date="2014-02-26T22:43:00Z"/>
        </w:numPr>
      </w:pPr>
      <w:r>
        <w:t>Student members of Steering Committee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rsidRPr="006C4926" w14:paraId="4BC326E8" w14:textId="77777777">
        <w:tc>
          <w:tcPr>
            <w:tcW w:w="5148" w:type="dxa"/>
          </w:tcPr>
          <w:p w14:paraId="4BC326E3" w14:textId="77777777"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14:paraId="4BC326E4" w14:textId="2A7F62A8" w:rsidR="00A34E1B" w:rsidRPr="009C196C" w:rsidRDefault="001C7488" w:rsidP="00A34E1B">
            <w:pPr>
              <w:rPr>
                <w:rFonts w:eastAsia="Arial"/>
                <w:lang w:eastAsia="ar-SA"/>
              </w:rPr>
            </w:pPr>
            <w:r>
              <w:rPr>
                <w:rFonts w:eastAsia="Arial"/>
                <w:lang w:eastAsia="ar-SA"/>
              </w:rPr>
              <w:t>Max Yale (mjby</w:t>
            </w:r>
            <w:r w:rsidR="00155AF6">
              <w:rPr>
                <w:rFonts w:eastAsia="Arial"/>
                <w:lang w:eastAsia="ar-SA"/>
              </w:rPr>
              <w:t>2@cam.ac.uk)</w:t>
            </w:r>
          </w:p>
          <w:p w14:paraId="4BC326E5" w14:textId="77777777" w:rsidR="00A34E1B" w:rsidRDefault="00A34E1B" w:rsidP="00A34E1B"/>
        </w:tc>
        <w:tc>
          <w:tcPr>
            <w:tcW w:w="5148" w:type="dxa"/>
          </w:tcPr>
          <w:p w14:paraId="4BC326E6" w14:textId="77777777"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14:paraId="4BC326E7" w14:textId="13A6C7D6" w:rsidR="00A34E1B" w:rsidRPr="00201533" w:rsidRDefault="00155AF6" w:rsidP="0029485B">
            <w:r>
              <w:t>Elizabeth Guest (erg43@cam.ac.uk)</w:t>
            </w:r>
          </w:p>
        </w:tc>
      </w:tr>
      <w:tr w:rsidR="00A34E1B" w14:paraId="4BC326EF" w14:textId="77777777">
        <w:tc>
          <w:tcPr>
            <w:tcW w:w="5148" w:type="dxa"/>
          </w:tcPr>
          <w:p w14:paraId="4BC326E9" w14:textId="77777777"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14:paraId="4BC326EA" w14:textId="460289C6" w:rsidR="00A34E1B" w:rsidRDefault="00864AE3" w:rsidP="00E562AA">
            <w:pPr>
              <w:rPr>
                <w:rFonts w:eastAsia="Arial"/>
                <w:lang w:eastAsia="ar-SA"/>
              </w:rPr>
            </w:pPr>
            <w:proofErr w:type="spellStart"/>
            <w:r>
              <w:rPr>
                <w:rFonts w:eastAsia="Arial"/>
                <w:lang w:eastAsia="ar-SA"/>
              </w:rPr>
              <w:t>Antonis</w:t>
            </w:r>
            <w:proofErr w:type="spellEnd"/>
            <w:r>
              <w:rPr>
                <w:rFonts w:eastAsia="Arial"/>
                <w:lang w:eastAsia="ar-SA"/>
              </w:rPr>
              <w:t xml:space="preserve"> Georgiou (ag983@cam.ac.uk)</w:t>
            </w:r>
          </w:p>
          <w:p w14:paraId="4BC326EB" w14:textId="2A4802CF" w:rsidR="00E562AA" w:rsidRDefault="00864AE3" w:rsidP="006C4926">
            <w:r>
              <w:t xml:space="preserve">Ben </w:t>
            </w:r>
            <w:proofErr w:type="spellStart"/>
            <w:r>
              <w:t>Rymer</w:t>
            </w:r>
            <w:proofErr w:type="spellEnd"/>
            <w:r>
              <w:t xml:space="preserve"> (ber26@cam.ac.uk)</w:t>
            </w:r>
          </w:p>
        </w:tc>
        <w:tc>
          <w:tcPr>
            <w:tcW w:w="5148" w:type="dxa"/>
          </w:tcPr>
          <w:p w14:paraId="4BC326EC" w14:textId="77777777"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r w:rsidR="0029485B">
              <w:rPr>
                <w:rFonts w:eastAsia="Arial"/>
                <w:lang w:eastAsia="ar-SA"/>
              </w:rPr>
              <w:t>s</w:t>
            </w:r>
            <w:r w:rsidRPr="009C196C">
              <w:rPr>
                <w:rFonts w:eastAsia="Arial"/>
                <w:lang w:eastAsia="ar-SA"/>
              </w:rPr>
              <w:t>:</w:t>
            </w:r>
          </w:p>
          <w:p w14:paraId="1F1BE548" w14:textId="7A9EDF71" w:rsidR="00E562AA" w:rsidRDefault="00864AE3" w:rsidP="006C4926">
            <w:pPr>
              <w:rPr>
                <w:rFonts w:eastAsia="Arial"/>
                <w:lang w:eastAsia="ar-SA"/>
              </w:rPr>
            </w:pPr>
            <w:proofErr w:type="spellStart"/>
            <w:r>
              <w:rPr>
                <w:rFonts w:eastAsia="Arial"/>
                <w:lang w:eastAsia="ar-SA"/>
              </w:rPr>
              <w:t>Elisa</w:t>
            </w:r>
            <w:r w:rsidR="001A758A">
              <w:rPr>
                <w:rFonts w:eastAsia="Arial"/>
                <w:lang w:eastAsia="ar-SA"/>
              </w:rPr>
              <w:t>bet</w:t>
            </w:r>
            <w:proofErr w:type="spellEnd"/>
            <w:r w:rsidR="001A758A">
              <w:rPr>
                <w:rFonts w:eastAsia="Arial"/>
                <w:lang w:eastAsia="ar-SA"/>
              </w:rPr>
              <w:t xml:space="preserve"> </w:t>
            </w:r>
            <w:proofErr w:type="spellStart"/>
            <w:r w:rsidR="001A758A">
              <w:rPr>
                <w:rFonts w:eastAsia="Arial"/>
                <w:lang w:eastAsia="ar-SA"/>
              </w:rPr>
              <w:t>Baltas</w:t>
            </w:r>
            <w:proofErr w:type="spellEnd"/>
            <w:r w:rsidR="001B6D38">
              <w:rPr>
                <w:rFonts w:eastAsia="Arial"/>
                <w:lang w:eastAsia="ar-SA"/>
              </w:rPr>
              <w:t xml:space="preserve"> (eb711@cam.ac.uk)</w:t>
            </w:r>
          </w:p>
          <w:p w14:paraId="4BC326EE" w14:textId="2FB07241" w:rsidR="001B6D38" w:rsidRPr="00864AE3" w:rsidRDefault="001B6D38" w:rsidP="006C4926">
            <w:pPr>
              <w:rPr>
                <w:rFonts w:eastAsia="Arial"/>
                <w:lang w:eastAsia="ar-SA"/>
              </w:rPr>
            </w:pPr>
          </w:p>
        </w:tc>
      </w:tr>
      <w:tr w:rsidR="00A34E1B" w14:paraId="4BC326F5" w14:textId="77777777">
        <w:tc>
          <w:tcPr>
            <w:tcW w:w="5148" w:type="dxa"/>
          </w:tcPr>
          <w:p w14:paraId="4BC326F0" w14:textId="77777777" w:rsidR="0025019B" w:rsidRPr="009C196C" w:rsidRDefault="0025019B" w:rsidP="0025019B">
            <w:pPr>
              <w:pStyle w:val="Heading3"/>
              <w:outlineLvl w:val="2"/>
              <w:rPr>
                <w:rFonts w:eastAsia="Arial"/>
                <w:lang w:eastAsia="ar-SA"/>
              </w:rPr>
            </w:pPr>
            <w:r w:rsidRPr="009C196C">
              <w:rPr>
                <w:rFonts w:eastAsia="Arial"/>
                <w:lang w:eastAsia="ar-SA"/>
              </w:rPr>
              <w:t>Social Secretary:</w:t>
            </w:r>
          </w:p>
          <w:p w14:paraId="4BC326F2" w14:textId="607F0D01" w:rsidR="006C4926" w:rsidRPr="0025019B" w:rsidRDefault="001B6D38" w:rsidP="0029485B">
            <w:pPr>
              <w:rPr>
                <w:rFonts w:eastAsia="Arial"/>
                <w:lang w:eastAsia="ar-SA"/>
              </w:rPr>
            </w:pPr>
            <w:r>
              <w:rPr>
                <w:rFonts w:eastAsia="Arial"/>
                <w:lang w:eastAsia="ar-SA"/>
              </w:rPr>
              <w:t>Holly Beve</w:t>
            </w:r>
            <w:r w:rsidR="005532DA">
              <w:rPr>
                <w:rFonts w:eastAsia="Arial"/>
                <w:lang w:eastAsia="ar-SA"/>
              </w:rPr>
              <w:t>ridge (lhib2@cam.ac.uk)</w:t>
            </w:r>
          </w:p>
        </w:tc>
        <w:tc>
          <w:tcPr>
            <w:tcW w:w="5148" w:type="dxa"/>
          </w:tcPr>
          <w:p w14:paraId="4BC326F3" w14:textId="77777777" w:rsidR="00A34E1B" w:rsidRPr="00E562AA" w:rsidRDefault="00E562AA" w:rsidP="00E562AA">
            <w:pPr>
              <w:pStyle w:val="Heading3"/>
              <w:outlineLvl w:val="2"/>
              <w:rPr>
                <w:rFonts w:eastAsia="Arial"/>
                <w:lang w:eastAsia="ar-SA"/>
              </w:rPr>
            </w:pPr>
            <w:r w:rsidRPr="00E562AA">
              <w:rPr>
                <w:rFonts w:eastAsia="Arial"/>
                <w:lang w:eastAsia="ar-SA"/>
              </w:rPr>
              <w:t>Coxing Representative:</w:t>
            </w:r>
          </w:p>
          <w:p w14:paraId="4BC326F4" w14:textId="2D88F598" w:rsidR="00E562AA" w:rsidRDefault="005532DA" w:rsidP="0029485B">
            <w:r>
              <w:t>Barnaby Fogg bgf24@cam.ac.uk</w:t>
            </w:r>
          </w:p>
        </w:tc>
      </w:tr>
      <w:tr w:rsidR="00E562AA" w14:paraId="4BC326F8" w14:textId="77777777">
        <w:tc>
          <w:tcPr>
            <w:tcW w:w="5148" w:type="dxa"/>
          </w:tcPr>
          <w:p w14:paraId="4BC326F6" w14:textId="77777777" w:rsidR="00E562AA" w:rsidRPr="009C196C" w:rsidRDefault="00E562AA" w:rsidP="0025019B">
            <w:pPr>
              <w:pStyle w:val="Heading3"/>
              <w:outlineLvl w:val="2"/>
              <w:rPr>
                <w:rFonts w:eastAsia="Arial"/>
                <w:lang w:eastAsia="ar-SA"/>
              </w:rPr>
            </w:pPr>
          </w:p>
        </w:tc>
        <w:tc>
          <w:tcPr>
            <w:tcW w:w="5148" w:type="dxa"/>
          </w:tcPr>
          <w:p w14:paraId="4BC326F7" w14:textId="77777777" w:rsidR="00E562AA" w:rsidRDefault="00E562AA" w:rsidP="0025019B"/>
        </w:tc>
      </w:tr>
    </w:tbl>
    <w:p w14:paraId="4BC326F9" w14:textId="77777777"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01C47" w14:textId="77777777" w:rsidR="00546C85" w:rsidRDefault="00546C85">
      <w:r>
        <w:separator/>
      </w:r>
    </w:p>
  </w:endnote>
  <w:endnote w:type="continuationSeparator" w:id="0">
    <w:p w14:paraId="33EB715A" w14:textId="77777777" w:rsidR="00546C85" w:rsidRDefault="0054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LiSu">
    <w:altName w:val="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1A34D" w14:textId="77777777" w:rsidR="00546C85" w:rsidRDefault="00546C85">
      <w:r>
        <w:separator/>
      </w:r>
    </w:p>
  </w:footnote>
  <w:footnote w:type="continuationSeparator" w:id="0">
    <w:p w14:paraId="392CAFE6" w14:textId="77777777" w:rsidR="00546C85" w:rsidRDefault="00546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32700" w14:textId="77777777" w:rsidR="00601ABF" w:rsidRDefault="00601ABF">
    <w:pPr>
      <w:pStyle w:val="Header"/>
      <w:jc w:val="right"/>
    </w:pPr>
    <w:r>
      <w:t xml:space="preserve">Page </w:t>
    </w:r>
    <w:r w:rsidR="00763978">
      <w:fldChar w:fldCharType="begin"/>
    </w:r>
    <w:r w:rsidR="00763978">
      <w:instrText xml:space="preserve"> PAGE </w:instrText>
    </w:r>
    <w:r w:rsidR="00763978">
      <w:fldChar w:fldCharType="separate"/>
    </w:r>
    <w:r w:rsidR="00804449">
      <w:rPr>
        <w:noProof/>
      </w:rPr>
      <w:t>1</w:t>
    </w:r>
    <w:r w:rsidR="00763978">
      <w:rPr>
        <w:noProof/>
      </w:rPr>
      <w:fldChar w:fldCharType="end"/>
    </w:r>
    <w:r>
      <w:t xml:space="preserve"> of </w:t>
    </w:r>
    <w:fldSimple w:instr=" NUMPAGES ">
      <w:r w:rsidR="00804449">
        <w:rPr>
          <w:noProof/>
        </w:rPr>
        <w:t>17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15:restartNumberingAfterBreak="0">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15:restartNumberingAfterBreak="0">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15:restartNumberingAfterBreak="0">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15:restartNumberingAfterBreak="0">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15:restartNumberingAfterBreak="0">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15:restartNumberingAfterBreak="0">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15:restartNumberingAfterBreak="0">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15:restartNumberingAfterBreak="0">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7186"/>
    <w:rsid w:val="00000192"/>
    <w:rsid w:val="00011837"/>
    <w:rsid w:val="00020055"/>
    <w:rsid w:val="00023DD5"/>
    <w:rsid w:val="00024240"/>
    <w:rsid w:val="00025C61"/>
    <w:rsid w:val="00025CC2"/>
    <w:rsid w:val="00030939"/>
    <w:rsid w:val="00031EF6"/>
    <w:rsid w:val="000324E0"/>
    <w:rsid w:val="00032A11"/>
    <w:rsid w:val="00033E76"/>
    <w:rsid w:val="0003597C"/>
    <w:rsid w:val="0004279A"/>
    <w:rsid w:val="00051D8C"/>
    <w:rsid w:val="00055215"/>
    <w:rsid w:val="00070EBC"/>
    <w:rsid w:val="0007583F"/>
    <w:rsid w:val="000820A6"/>
    <w:rsid w:val="00094E9E"/>
    <w:rsid w:val="00095DD0"/>
    <w:rsid w:val="00096ECA"/>
    <w:rsid w:val="000A764D"/>
    <w:rsid w:val="000C2B45"/>
    <w:rsid w:val="000C4303"/>
    <w:rsid w:val="000C557F"/>
    <w:rsid w:val="000C7139"/>
    <w:rsid w:val="000E428C"/>
    <w:rsid w:val="000E7B92"/>
    <w:rsid w:val="00106BDF"/>
    <w:rsid w:val="00115EF2"/>
    <w:rsid w:val="0012657D"/>
    <w:rsid w:val="00127B94"/>
    <w:rsid w:val="00131243"/>
    <w:rsid w:val="001335AF"/>
    <w:rsid w:val="00136196"/>
    <w:rsid w:val="001379D5"/>
    <w:rsid w:val="00140997"/>
    <w:rsid w:val="0014241D"/>
    <w:rsid w:val="00147CB8"/>
    <w:rsid w:val="0015221E"/>
    <w:rsid w:val="00153CB9"/>
    <w:rsid w:val="00155055"/>
    <w:rsid w:val="00155AF6"/>
    <w:rsid w:val="001604CE"/>
    <w:rsid w:val="0016136F"/>
    <w:rsid w:val="00167A83"/>
    <w:rsid w:val="00170296"/>
    <w:rsid w:val="00172425"/>
    <w:rsid w:val="00177F02"/>
    <w:rsid w:val="0019510D"/>
    <w:rsid w:val="001A3A0E"/>
    <w:rsid w:val="001A3A9D"/>
    <w:rsid w:val="001A7396"/>
    <w:rsid w:val="001A758A"/>
    <w:rsid w:val="001B2C7F"/>
    <w:rsid w:val="001B3FEB"/>
    <w:rsid w:val="001B6D38"/>
    <w:rsid w:val="001C04A3"/>
    <w:rsid w:val="001C36C1"/>
    <w:rsid w:val="001C5DE1"/>
    <w:rsid w:val="001C73D6"/>
    <w:rsid w:val="001C7488"/>
    <w:rsid w:val="001D0963"/>
    <w:rsid w:val="001D165A"/>
    <w:rsid w:val="001D1CEA"/>
    <w:rsid w:val="001D2501"/>
    <w:rsid w:val="001D4B09"/>
    <w:rsid w:val="001E3292"/>
    <w:rsid w:val="001E32FD"/>
    <w:rsid w:val="001E39A7"/>
    <w:rsid w:val="001E6BAF"/>
    <w:rsid w:val="001E7B83"/>
    <w:rsid w:val="001F0045"/>
    <w:rsid w:val="001F330C"/>
    <w:rsid w:val="00201533"/>
    <w:rsid w:val="002025A2"/>
    <w:rsid w:val="00204A67"/>
    <w:rsid w:val="002065F1"/>
    <w:rsid w:val="00214B7A"/>
    <w:rsid w:val="00225068"/>
    <w:rsid w:val="00231F81"/>
    <w:rsid w:val="00235057"/>
    <w:rsid w:val="00241BF1"/>
    <w:rsid w:val="00243B1B"/>
    <w:rsid w:val="00246F79"/>
    <w:rsid w:val="0025019B"/>
    <w:rsid w:val="002510EA"/>
    <w:rsid w:val="0025367A"/>
    <w:rsid w:val="00264CCA"/>
    <w:rsid w:val="0026542D"/>
    <w:rsid w:val="0027149B"/>
    <w:rsid w:val="00276B06"/>
    <w:rsid w:val="002940AD"/>
    <w:rsid w:val="0029485B"/>
    <w:rsid w:val="002961EB"/>
    <w:rsid w:val="002A0253"/>
    <w:rsid w:val="002B233F"/>
    <w:rsid w:val="002B5241"/>
    <w:rsid w:val="002B6DE3"/>
    <w:rsid w:val="002C21A3"/>
    <w:rsid w:val="002C36A3"/>
    <w:rsid w:val="002C3ECC"/>
    <w:rsid w:val="002C5FEE"/>
    <w:rsid w:val="002D074D"/>
    <w:rsid w:val="002E1EF8"/>
    <w:rsid w:val="002F222D"/>
    <w:rsid w:val="002F5449"/>
    <w:rsid w:val="0030479F"/>
    <w:rsid w:val="003114AC"/>
    <w:rsid w:val="0031635D"/>
    <w:rsid w:val="00316BF5"/>
    <w:rsid w:val="00321619"/>
    <w:rsid w:val="00325CEB"/>
    <w:rsid w:val="00325E87"/>
    <w:rsid w:val="00327966"/>
    <w:rsid w:val="00335D89"/>
    <w:rsid w:val="003378CA"/>
    <w:rsid w:val="003465B2"/>
    <w:rsid w:val="00346EBF"/>
    <w:rsid w:val="00347736"/>
    <w:rsid w:val="003636B2"/>
    <w:rsid w:val="003702C7"/>
    <w:rsid w:val="0037361A"/>
    <w:rsid w:val="00376652"/>
    <w:rsid w:val="003771E1"/>
    <w:rsid w:val="0038091D"/>
    <w:rsid w:val="00385D82"/>
    <w:rsid w:val="003970C4"/>
    <w:rsid w:val="003A31C9"/>
    <w:rsid w:val="003A35EA"/>
    <w:rsid w:val="003A4260"/>
    <w:rsid w:val="003A738E"/>
    <w:rsid w:val="003B76FE"/>
    <w:rsid w:val="003D1766"/>
    <w:rsid w:val="003D6141"/>
    <w:rsid w:val="003D707A"/>
    <w:rsid w:val="003D7CEC"/>
    <w:rsid w:val="003E0034"/>
    <w:rsid w:val="003F135E"/>
    <w:rsid w:val="003F6B82"/>
    <w:rsid w:val="003F7C5D"/>
    <w:rsid w:val="00404952"/>
    <w:rsid w:val="00404C72"/>
    <w:rsid w:val="0040692E"/>
    <w:rsid w:val="00417D1A"/>
    <w:rsid w:val="004215AE"/>
    <w:rsid w:val="00423F23"/>
    <w:rsid w:val="004255DB"/>
    <w:rsid w:val="00426365"/>
    <w:rsid w:val="00432888"/>
    <w:rsid w:val="00441FAB"/>
    <w:rsid w:val="004435F4"/>
    <w:rsid w:val="00454971"/>
    <w:rsid w:val="0046762E"/>
    <w:rsid w:val="004714BB"/>
    <w:rsid w:val="00483487"/>
    <w:rsid w:val="00485305"/>
    <w:rsid w:val="004916B7"/>
    <w:rsid w:val="00493B88"/>
    <w:rsid w:val="00494A1A"/>
    <w:rsid w:val="004975EB"/>
    <w:rsid w:val="004A7A12"/>
    <w:rsid w:val="004B3FE1"/>
    <w:rsid w:val="004C28F3"/>
    <w:rsid w:val="004C4509"/>
    <w:rsid w:val="004C7A61"/>
    <w:rsid w:val="004D459F"/>
    <w:rsid w:val="004D5424"/>
    <w:rsid w:val="004F59E8"/>
    <w:rsid w:val="00501BA1"/>
    <w:rsid w:val="00503F2B"/>
    <w:rsid w:val="0050799E"/>
    <w:rsid w:val="00521002"/>
    <w:rsid w:val="00525636"/>
    <w:rsid w:val="00530E64"/>
    <w:rsid w:val="005423AC"/>
    <w:rsid w:val="0054565D"/>
    <w:rsid w:val="00546C85"/>
    <w:rsid w:val="00550179"/>
    <w:rsid w:val="005532DA"/>
    <w:rsid w:val="0055457A"/>
    <w:rsid w:val="00557306"/>
    <w:rsid w:val="00560EBB"/>
    <w:rsid w:val="0058579E"/>
    <w:rsid w:val="00585F5E"/>
    <w:rsid w:val="005A1C30"/>
    <w:rsid w:val="005D543A"/>
    <w:rsid w:val="005E0145"/>
    <w:rsid w:val="005E0E06"/>
    <w:rsid w:val="005E6E9F"/>
    <w:rsid w:val="005F649A"/>
    <w:rsid w:val="00601ABF"/>
    <w:rsid w:val="00601D7F"/>
    <w:rsid w:val="0060233C"/>
    <w:rsid w:val="006109C9"/>
    <w:rsid w:val="00611C24"/>
    <w:rsid w:val="006124FE"/>
    <w:rsid w:val="0061594F"/>
    <w:rsid w:val="00617428"/>
    <w:rsid w:val="00626A59"/>
    <w:rsid w:val="00627AB6"/>
    <w:rsid w:val="00631B63"/>
    <w:rsid w:val="00634CD8"/>
    <w:rsid w:val="006366F0"/>
    <w:rsid w:val="00646977"/>
    <w:rsid w:val="006469A3"/>
    <w:rsid w:val="0066442D"/>
    <w:rsid w:val="006708A7"/>
    <w:rsid w:val="00675D55"/>
    <w:rsid w:val="00677260"/>
    <w:rsid w:val="00680108"/>
    <w:rsid w:val="00685208"/>
    <w:rsid w:val="006A540A"/>
    <w:rsid w:val="006B6EAE"/>
    <w:rsid w:val="006C4926"/>
    <w:rsid w:val="006D0009"/>
    <w:rsid w:val="006D2575"/>
    <w:rsid w:val="006D4768"/>
    <w:rsid w:val="006D6983"/>
    <w:rsid w:val="006E577D"/>
    <w:rsid w:val="006F56BD"/>
    <w:rsid w:val="006F5E84"/>
    <w:rsid w:val="00705D61"/>
    <w:rsid w:val="007138D4"/>
    <w:rsid w:val="007138EE"/>
    <w:rsid w:val="007203DA"/>
    <w:rsid w:val="007228C6"/>
    <w:rsid w:val="007241DA"/>
    <w:rsid w:val="00731F3A"/>
    <w:rsid w:val="0073462C"/>
    <w:rsid w:val="00740530"/>
    <w:rsid w:val="00743D62"/>
    <w:rsid w:val="00752E6A"/>
    <w:rsid w:val="00754C3A"/>
    <w:rsid w:val="007617F9"/>
    <w:rsid w:val="00762D3D"/>
    <w:rsid w:val="00763978"/>
    <w:rsid w:val="00770340"/>
    <w:rsid w:val="0078159D"/>
    <w:rsid w:val="007979A1"/>
    <w:rsid w:val="007A3118"/>
    <w:rsid w:val="007A5AF4"/>
    <w:rsid w:val="007A68EE"/>
    <w:rsid w:val="007B76C9"/>
    <w:rsid w:val="007C3ECC"/>
    <w:rsid w:val="007C6049"/>
    <w:rsid w:val="007D1D58"/>
    <w:rsid w:val="007D3BB1"/>
    <w:rsid w:val="007D3BB5"/>
    <w:rsid w:val="007E0650"/>
    <w:rsid w:val="007E20DA"/>
    <w:rsid w:val="007F4A71"/>
    <w:rsid w:val="00801515"/>
    <w:rsid w:val="00801D58"/>
    <w:rsid w:val="00804449"/>
    <w:rsid w:val="00810204"/>
    <w:rsid w:val="00817698"/>
    <w:rsid w:val="00817B2E"/>
    <w:rsid w:val="008250A3"/>
    <w:rsid w:val="00830CD5"/>
    <w:rsid w:val="008321B2"/>
    <w:rsid w:val="008322FD"/>
    <w:rsid w:val="0083647B"/>
    <w:rsid w:val="008365C7"/>
    <w:rsid w:val="00842E64"/>
    <w:rsid w:val="00842ED5"/>
    <w:rsid w:val="008443F2"/>
    <w:rsid w:val="0085422D"/>
    <w:rsid w:val="00864AE3"/>
    <w:rsid w:val="008661C3"/>
    <w:rsid w:val="008A446D"/>
    <w:rsid w:val="008A75B3"/>
    <w:rsid w:val="008B2341"/>
    <w:rsid w:val="008B6020"/>
    <w:rsid w:val="008B74AA"/>
    <w:rsid w:val="008C6807"/>
    <w:rsid w:val="008E2675"/>
    <w:rsid w:val="008E4A14"/>
    <w:rsid w:val="008F0970"/>
    <w:rsid w:val="008F1D3A"/>
    <w:rsid w:val="008F71DC"/>
    <w:rsid w:val="00904786"/>
    <w:rsid w:val="009139DC"/>
    <w:rsid w:val="009142C3"/>
    <w:rsid w:val="00921CC2"/>
    <w:rsid w:val="00923C6D"/>
    <w:rsid w:val="009302F2"/>
    <w:rsid w:val="00935AF5"/>
    <w:rsid w:val="009376F4"/>
    <w:rsid w:val="00941511"/>
    <w:rsid w:val="00956395"/>
    <w:rsid w:val="00961052"/>
    <w:rsid w:val="00965B0F"/>
    <w:rsid w:val="0096691E"/>
    <w:rsid w:val="00973F04"/>
    <w:rsid w:val="00976E90"/>
    <w:rsid w:val="00987F74"/>
    <w:rsid w:val="009911E6"/>
    <w:rsid w:val="009A05A1"/>
    <w:rsid w:val="009A1058"/>
    <w:rsid w:val="009A2A9C"/>
    <w:rsid w:val="009A30FE"/>
    <w:rsid w:val="009B427E"/>
    <w:rsid w:val="009B4414"/>
    <w:rsid w:val="009B62B5"/>
    <w:rsid w:val="009C196C"/>
    <w:rsid w:val="009C495F"/>
    <w:rsid w:val="009D180B"/>
    <w:rsid w:val="009E744D"/>
    <w:rsid w:val="009F6990"/>
    <w:rsid w:val="00A00C65"/>
    <w:rsid w:val="00A01A45"/>
    <w:rsid w:val="00A01B98"/>
    <w:rsid w:val="00A0460C"/>
    <w:rsid w:val="00A061D5"/>
    <w:rsid w:val="00A106C9"/>
    <w:rsid w:val="00A17186"/>
    <w:rsid w:val="00A256DB"/>
    <w:rsid w:val="00A273F4"/>
    <w:rsid w:val="00A30044"/>
    <w:rsid w:val="00A34E1B"/>
    <w:rsid w:val="00A45A1C"/>
    <w:rsid w:val="00A46561"/>
    <w:rsid w:val="00A55E87"/>
    <w:rsid w:val="00A61F56"/>
    <w:rsid w:val="00A65D19"/>
    <w:rsid w:val="00A70474"/>
    <w:rsid w:val="00A7152B"/>
    <w:rsid w:val="00A809D6"/>
    <w:rsid w:val="00A93A47"/>
    <w:rsid w:val="00AA1EBB"/>
    <w:rsid w:val="00AA6C8F"/>
    <w:rsid w:val="00AB5722"/>
    <w:rsid w:val="00AB7A0D"/>
    <w:rsid w:val="00AF40EC"/>
    <w:rsid w:val="00AF43F3"/>
    <w:rsid w:val="00B007EF"/>
    <w:rsid w:val="00B01B54"/>
    <w:rsid w:val="00B050F6"/>
    <w:rsid w:val="00B12470"/>
    <w:rsid w:val="00B269F5"/>
    <w:rsid w:val="00B35E49"/>
    <w:rsid w:val="00B4312B"/>
    <w:rsid w:val="00B4464E"/>
    <w:rsid w:val="00B54BD6"/>
    <w:rsid w:val="00B6011B"/>
    <w:rsid w:val="00B61829"/>
    <w:rsid w:val="00B81442"/>
    <w:rsid w:val="00B9195F"/>
    <w:rsid w:val="00B91FA6"/>
    <w:rsid w:val="00B926B4"/>
    <w:rsid w:val="00BA0ABF"/>
    <w:rsid w:val="00BA13F8"/>
    <w:rsid w:val="00BA5017"/>
    <w:rsid w:val="00BA6B33"/>
    <w:rsid w:val="00BC0963"/>
    <w:rsid w:val="00BC2182"/>
    <w:rsid w:val="00BC5DC7"/>
    <w:rsid w:val="00BC6024"/>
    <w:rsid w:val="00BC754F"/>
    <w:rsid w:val="00BC7C10"/>
    <w:rsid w:val="00BD1638"/>
    <w:rsid w:val="00BD41A3"/>
    <w:rsid w:val="00BE45C3"/>
    <w:rsid w:val="00BF4F61"/>
    <w:rsid w:val="00BF507B"/>
    <w:rsid w:val="00BF7436"/>
    <w:rsid w:val="00C04216"/>
    <w:rsid w:val="00C042AC"/>
    <w:rsid w:val="00C04B90"/>
    <w:rsid w:val="00C1140C"/>
    <w:rsid w:val="00C12151"/>
    <w:rsid w:val="00C14C4E"/>
    <w:rsid w:val="00C32BD7"/>
    <w:rsid w:val="00C33A3D"/>
    <w:rsid w:val="00C37927"/>
    <w:rsid w:val="00C51312"/>
    <w:rsid w:val="00C64D3D"/>
    <w:rsid w:val="00C73BB2"/>
    <w:rsid w:val="00C802FA"/>
    <w:rsid w:val="00C95F6C"/>
    <w:rsid w:val="00C96B27"/>
    <w:rsid w:val="00CA1AB9"/>
    <w:rsid w:val="00CA283D"/>
    <w:rsid w:val="00CA30D0"/>
    <w:rsid w:val="00CA4107"/>
    <w:rsid w:val="00CA738C"/>
    <w:rsid w:val="00CB44FB"/>
    <w:rsid w:val="00CC1EAC"/>
    <w:rsid w:val="00CE29DE"/>
    <w:rsid w:val="00CE2B1B"/>
    <w:rsid w:val="00CF2B34"/>
    <w:rsid w:val="00CF356E"/>
    <w:rsid w:val="00D047C9"/>
    <w:rsid w:val="00D050AD"/>
    <w:rsid w:val="00D11CFE"/>
    <w:rsid w:val="00D14FF6"/>
    <w:rsid w:val="00D170EB"/>
    <w:rsid w:val="00D222F0"/>
    <w:rsid w:val="00D246DB"/>
    <w:rsid w:val="00D373A2"/>
    <w:rsid w:val="00D40AD4"/>
    <w:rsid w:val="00D40FDD"/>
    <w:rsid w:val="00D454BC"/>
    <w:rsid w:val="00D47996"/>
    <w:rsid w:val="00D60A4C"/>
    <w:rsid w:val="00D64EC1"/>
    <w:rsid w:val="00D717C4"/>
    <w:rsid w:val="00D72853"/>
    <w:rsid w:val="00D97D73"/>
    <w:rsid w:val="00D97F6B"/>
    <w:rsid w:val="00DB27D4"/>
    <w:rsid w:val="00DB467F"/>
    <w:rsid w:val="00DD3EC9"/>
    <w:rsid w:val="00DE389E"/>
    <w:rsid w:val="00DE3FA3"/>
    <w:rsid w:val="00E0797C"/>
    <w:rsid w:val="00E1648A"/>
    <w:rsid w:val="00E16D5E"/>
    <w:rsid w:val="00E25DB1"/>
    <w:rsid w:val="00E37205"/>
    <w:rsid w:val="00E40FDA"/>
    <w:rsid w:val="00E43313"/>
    <w:rsid w:val="00E4733D"/>
    <w:rsid w:val="00E47E6F"/>
    <w:rsid w:val="00E551F5"/>
    <w:rsid w:val="00E562AA"/>
    <w:rsid w:val="00E62467"/>
    <w:rsid w:val="00E6680D"/>
    <w:rsid w:val="00E73247"/>
    <w:rsid w:val="00E84337"/>
    <w:rsid w:val="00E966B3"/>
    <w:rsid w:val="00E973DC"/>
    <w:rsid w:val="00EB00CB"/>
    <w:rsid w:val="00EB4C63"/>
    <w:rsid w:val="00ED0784"/>
    <w:rsid w:val="00EE2D79"/>
    <w:rsid w:val="00EF1DDD"/>
    <w:rsid w:val="00EF2566"/>
    <w:rsid w:val="00EF7C77"/>
    <w:rsid w:val="00F01A35"/>
    <w:rsid w:val="00F113FB"/>
    <w:rsid w:val="00F11419"/>
    <w:rsid w:val="00F15BFE"/>
    <w:rsid w:val="00F26C05"/>
    <w:rsid w:val="00F27839"/>
    <w:rsid w:val="00F3344D"/>
    <w:rsid w:val="00F440A5"/>
    <w:rsid w:val="00F442EE"/>
    <w:rsid w:val="00F44B0E"/>
    <w:rsid w:val="00F50861"/>
    <w:rsid w:val="00F56C01"/>
    <w:rsid w:val="00F572FC"/>
    <w:rsid w:val="00F73EA0"/>
    <w:rsid w:val="00F769C6"/>
    <w:rsid w:val="00F77DC6"/>
    <w:rsid w:val="00F83234"/>
    <w:rsid w:val="00F9150E"/>
    <w:rsid w:val="00FA09B6"/>
    <w:rsid w:val="00FA1B07"/>
    <w:rsid w:val="00FB22FC"/>
    <w:rsid w:val="00FC06A1"/>
    <w:rsid w:val="00FC4434"/>
    <w:rsid w:val="00FC6F14"/>
    <w:rsid w:val="00FC7CDB"/>
    <w:rsid w:val="00FD07F7"/>
    <w:rsid w:val="00FD6D72"/>
    <w:rsid w:val="00FE0D25"/>
    <w:rsid w:val="00FF134C"/>
    <w:rsid w:val="00FF1AD0"/>
    <w:rsid w:val="00FF2EB5"/>
    <w:rsid w:val="00FF5273"/>
    <w:rsid w:val="00FF7882"/>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24EE"/>
  <w15:docId w15:val="{04F336DF-DD34-485C-8CCB-CEC5FE2D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68354589">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362100642">
      <w:bodyDiv w:val="1"/>
      <w:marLeft w:val="0"/>
      <w:marRight w:val="0"/>
      <w:marTop w:val="0"/>
      <w:marBottom w:val="0"/>
      <w:divBdr>
        <w:top w:val="none" w:sz="0" w:space="0" w:color="auto"/>
        <w:left w:val="none" w:sz="0" w:space="0" w:color="auto"/>
        <w:bottom w:val="none" w:sz="0" w:space="0" w:color="auto"/>
        <w:right w:val="none" w:sz="0" w:space="0" w:color="auto"/>
      </w:divBdr>
    </w:div>
    <w:div w:id="367805133">
      <w:bodyDiv w:val="1"/>
      <w:marLeft w:val="0"/>
      <w:marRight w:val="0"/>
      <w:marTop w:val="0"/>
      <w:marBottom w:val="0"/>
      <w:divBdr>
        <w:top w:val="none" w:sz="0" w:space="0" w:color="auto"/>
        <w:left w:val="none" w:sz="0" w:space="0" w:color="auto"/>
        <w:bottom w:val="none" w:sz="0" w:space="0" w:color="auto"/>
        <w:right w:val="none" w:sz="0" w:space="0" w:color="auto"/>
      </w:divBdr>
    </w:div>
    <w:div w:id="406074553">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2939961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567232980">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15171411">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35091176">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48411938">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20769142">
      <w:bodyDiv w:val="1"/>
      <w:marLeft w:val="0"/>
      <w:marRight w:val="0"/>
      <w:marTop w:val="0"/>
      <w:marBottom w:val="0"/>
      <w:divBdr>
        <w:top w:val="none" w:sz="0" w:space="0" w:color="auto"/>
        <w:left w:val="none" w:sz="0" w:space="0" w:color="auto"/>
        <w:bottom w:val="none" w:sz="0" w:space="0" w:color="auto"/>
        <w:right w:val="none" w:sz="0" w:space="0" w:color="auto"/>
      </w:divBdr>
    </w:div>
    <w:div w:id="1336154335">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58751942">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00821669">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550@cam.ac.uk"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DD699-6B62-4C94-A04E-11B76E56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17</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34322</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ShenZhen Newman</cp:lastModifiedBy>
  <cp:revision>186</cp:revision>
  <cp:lastPrinted>2019-04-28T20:02:00Z</cp:lastPrinted>
  <dcterms:created xsi:type="dcterms:W3CDTF">2016-09-11T13:24:00Z</dcterms:created>
  <dcterms:modified xsi:type="dcterms:W3CDTF">2019-04-28T20:02:00Z</dcterms:modified>
</cp:coreProperties>
</file>